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0B9835" w14:textId="2B9B699D" w:rsidR="00E44CFE" w:rsidRPr="00B9143D" w:rsidRDefault="003D33ED" w:rsidP="00445854">
      <w:pPr>
        <w:tabs>
          <w:tab w:val="left" w:pos="270"/>
        </w:tabs>
        <w:spacing w:line="480" w:lineRule="auto"/>
        <w:rPr>
          <w:rFonts w:ascii="Arial" w:hAnsi="Arial" w:cs="Times New Roman"/>
          <w:sz w:val="32"/>
          <w:szCs w:val="32"/>
        </w:rPr>
      </w:pPr>
      <w:r w:rsidRPr="00B9143D">
        <w:rPr>
          <w:rFonts w:ascii="Arial" w:hAnsi="Arial" w:cs="Times New Roman"/>
          <w:sz w:val="32"/>
          <w:szCs w:val="32"/>
        </w:rPr>
        <w:t>Did Saber-Tooth Kittens Grow Up Musclebound</w:t>
      </w:r>
      <w:r w:rsidR="00233945" w:rsidRPr="00B9143D">
        <w:rPr>
          <w:rFonts w:ascii="Arial" w:hAnsi="Arial" w:cs="Times New Roman"/>
          <w:sz w:val="32"/>
          <w:szCs w:val="32"/>
        </w:rPr>
        <w:t xml:space="preserve">? A </w:t>
      </w:r>
      <w:r w:rsidRPr="00B9143D">
        <w:rPr>
          <w:rFonts w:ascii="Arial" w:hAnsi="Arial" w:cs="Times New Roman"/>
          <w:sz w:val="32"/>
          <w:szCs w:val="32"/>
        </w:rPr>
        <w:t>Study of Postnatal Limb Bone Allometry in Felids from the Pleistocene of Rancho La Brea</w:t>
      </w:r>
    </w:p>
    <w:p w14:paraId="00DB05A5" w14:textId="77777777" w:rsidR="00233945" w:rsidRPr="00B9143D" w:rsidRDefault="00233945" w:rsidP="00445854">
      <w:pPr>
        <w:tabs>
          <w:tab w:val="left" w:pos="270"/>
        </w:tabs>
        <w:spacing w:line="480" w:lineRule="auto"/>
        <w:rPr>
          <w:rFonts w:ascii="Arial" w:hAnsi="Arial" w:cs="Times New Roman"/>
        </w:rPr>
      </w:pPr>
    </w:p>
    <w:p w14:paraId="6D743CFE" w14:textId="77777777" w:rsidR="00233945" w:rsidRPr="00B9143D" w:rsidRDefault="00233945" w:rsidP="00445854">
      <w:pPr>
        <w:tabs>
          <w:tab w:val="left" w:pos="270"/>
        </w:tabs>
        <w:spacing w:line="480" w:lineRule="auto"/>
        <w:rPr>
          <w:rFonts w:ascii="Arial" w:hAnsi="Arial" w:cs="Times New Roman"/>
        </w:rPr>
      </w:pPr>
    </w:p>
    <w:p w14:paraId="4727EA45" w14:textId="5E62483D" w:rsidR="004E3ACD" w:rsidRPr="00B9143D" w:rsidRDefault="00233945" w:rsidP="00445854">
      <w:pPr>
        <w:tabs>
          <w:tab w:val="left" w:pos="270"/>
        </w:tabs>
        <w:spacing w:line="480" w:lineRule="auto"/>
        <w:rPr>
          <w:rFonts w:ascii="Arial" w:hAnsi="Arial" w:cs="Times New Roman"/>
        </w:rPr>
      </w:pPr>
      <w:r w:rsidRPr="00B9143D">
        <w:rPr>
          <w:rFonts w:ascii="Arial" w:hAnsi="Arial" w:cs="Times New Roman"/>
        </w:rPr>
        <w:t>Katherine Long</w:t>
      </w:r>
      <w:r w:rsidR="00EA1CED" w:rsidRPr="0041177F">
        <w:rPr>
          <w:rFonts w:ascii="Arial" w:hAnsi="Arial" w:cs="Times New Roman"/>
          <w:vertAlign w:val="superscript"/>
        </w:rPr>
        <w:t>1</w:t>
      </w:r>
      <w:r w:rsidR="00EA1CED">
        <w:rPr>
          <w:rFonts w:ascii="Arial" w:hAnsi="Arial" w:cs="Times New Roman"/>
        </w:rPr>
        <w:t xml:space="preserve">, </w:t>
      </w:r>
      <w:r w:rsidRPr="00B9143D">
        <w:rPr>
          <w:rFonts w:ascii="Arial" w:hAnsi="Arial" w:cs="Times New Roman"/>
        </w:rPr>
        <w:t>Donald Prothero</w:t>
      </w:r>
      <w:r w:rsidR="00EA1CED" w:rsidRPr="00D163C4">
        <w:rPr>
          <w:rFonts w:ascii="Arial" w:hAnsi="Arial" w:cs="Times New Roman"/>
          <w:vertAlign w:val="superscript"/>
        </w:rPr>
        <w:t>1</w:t>
      </w:r>
      <w:r w:rsidR="00EA1CED">
        <w:rPr>
          <w:rFonts w:ascii="Arial" w:hAnsi="Arial" w:cs="Times New Roman"/>
        </w:rPr>
        <w:t xml:space="preserve">, </w:t>
      </w:r>
      <w:r w:rsidR="00EA1CED" w:rsidRPr="0041177F">
        <w:rPr>
          <w:rFonts w:ascii="Arial" w:hAnsi="Arial" w:cs="Times New Roman"/>
          <w:vertAlign w:val="superscript"/>
        </w:rPr>
        <w:t>2</w:t>
      </w:r>
      <w:r w:rsidR="00EA1CED">
        <w:rPr>
          <w:rFonts w:ascii="Arial" w:hAnsi="Arial" w:cs="Times New Roman"/>
        </w:rPr>
        <w:t xml:space="preserve">*, </w:t>
      </w:r>
      <w:r w:rsidRPr="00B9143D">
        <w:rPr>
          <w:rFonts w:ascii="Arial" w:hAnsi="Arial" w:cs="Times New Roman"/>
        </w:rPr>
        <w:t>Meena Madan</w:t>
      </w:r>
      <w:r w:rsidR="00EA1CED" w:rsidRPr="0041177F">
        <w:rPr>
          <w:rFonts w:ascii="Arial" w:hAnsi="Arial" w:cs="Times New Roman"/>
          <w:vertAlign w:val="superscript"/>
        </w:rPr>
        <w:t>3</w:t>
      </w:r>
      <w:r w:rsidR="00EA1CED">
        <w:rPr>
          <w:rFonts w:ascii="Arial" w:hAnsi="Arial" w:cs="Times New Roman"/>
        </w:rPr>
        <w:t xml:space="preserve">, </w:t>
      </w:r>
      <w:r w:rsidR="00C9790E" w:rsidRPr="00B9143D">
        <w:rPr>
          <w:rFonts w:ascii="Arial" w:hAnsi="Arial" w:cs="Times New Roman"/>
        </w:rPr>
        <w:t>V</w:t>
      </w:r>
      <w:r w:rsidR="005452D0">
        <w:rPr>
          <w:rFonts w:ascii="Arial" w:hAnsi="Arial" w:cs="Times New Roman"/>
        </w:rPr>
        <w:t xml:space="preserve">alerie </w:t>
      </w:r>
      <w:r w:rsidR="004E3ACD" w:rsidRPr="00B9143D">
        <w:rPr>
          <w:rFonts w:ascii="Arial" w:hAnsi="Arial" w:cs="Times New Roman"/>
        </w:rPr>
        <w:t>J.P. Syverson</w:t>
      </w:r>
      <w:r w:rsidR="00EA1CED" w:rsidRPr="0041177F">
        <w:rPr>
          <w:rFonts w:ascii="Arial" w:hAnsi="Arial" w:cs="Times New Roman"/>
          <w:vertAlign w:val="superscript"/>
        </w:rPr>
        <w:t>4</w:t>
      </w:r>
    </w:p>
    <w:p w14:paraId="6985182E" w14:textId="77777777" w:rsidR="00EA1CED" w:rsidRDefault="00EA1CED" w:rsidP="00EA1CED">
      <w:pPr>
        <w:tabs>
          <w:tab w:val="left" w:pos="270"/>
        </w:tabs>
        <w:spacing w:line="480" w:lineRule="auto"/>
        <w:rPr>
          <w:rFonts w:ascii="Arial" w:hAnsi="Arial" w:cs="Times New Roman"/>
        </w:rPr>
      </w:pPr>
    </w:p>
    <w:p w14:paraId="0017383A" w14:textId="77777777" w:rsidR="00EA1CED" w:rsidRDefault="00EA1CED" w:rsidP="00EA1CED">
      <w:pPr>
        <w:tabs>
          <w:tab w:val="left" w:pos="270"/>
        </w:tabs>
        <w:spacing w:line="480" w:lineRule="auto"/>
        <w:rPr>
          <w:rFonts w:ascii="Arial" w:hAnsi="Arial" w:cs="Times New Roman"/>
        </w:rPr>
      </w:pPr>
    </w:p>
    <w:p w14:paraId="74FEEF34" w14:textId="77777777" w:rsidR="00EA1CED" w:rsidRDefault="00EA1CED" w:rsidP="00EA1CED">
      <w:pPr>
        <w:tabs>
          <w:tab w:val="left" w:pos="270"/>
        </w:tabs>
        <w:spacing w:line="480" w:lineRule="auto"/>
        <w:rPr>
          <w:rFonts w:ascii="Arial" w:hAnsi="Arial" w:cs="Times New Roman"/>
        </w:rPr>
      </w:pPr>
    </w:p>
    <w:p w14:paraId="75CF9BFC" w14:textId="75181527" w:rsidR="00EA1CED" w:rsidRPr="0041177F" w:rsidRDefault="00EA1CED" w:rsidP="00EA1CED">
      <w:pPr>
        <w:tabs>
          <w:tab w:val="left" w:pos="270"/>
        </w:tabs>
        <w:spacing w:line="480" w:lineRule="auto"/>
        <w:rPr>
          <w:rFonts w:ascii="Arial" w:hAnsi="Arial" w:cs="Times New Roman"/>
          <w:sz w:val="20"/>
          <w:szCs w:val="20"/>
        </w:rPr>
      </w:pPr>
      <w:r w:rsidRPr="0041177F">
        <w:rPr>
          <w:rFonts w:ascii="Arial" w:hAnsi="Arial" w:cs="Times New Roman"/>
          <w:sz w:val="20"/>
          <w:szCs w:val="20"/>
          <w:vertAlign w:val="superscript"/>
        </w:rPr>
        <w:t>1</w:t>
      </w:r>
      <w:r w:rsidRPr="0041177F">
        <w:rPr>
          <w:rFonts w:ascii="Arial" w:hAnsi="Arial" w:cs="Times New Roman"/>
          <w:sz w:val="20"/>
          <w:szCs w:val="20"/>
        </w:rPr>
        <w:t>Department of Geological Sciences, California State Polytechnic University, Pomona, California, United States of America</w:t>
      </w:r>
    </w:p>
    <w:p w14:paraId="5252190F" w14:textId="5CA6DA79" w:rsidR="00EA1CED" w:rsidRPr="0041177F" w:rsidRDefault="00EA1CED" w:rsidP="00EA1CED">
      <w:pPr>
        <w:tabs>
          <w:tab w:val="left" w:pos="270"/>
        </w:tabs>
        <w:spacing w:line="480" w:lineRule="auto"/>
        <w:rPr>
          <w:rFonts w:ascii="Arial" w:hAnsi="Arial" w:cs="Times New Roman"/>
          <w:sz w:val="20"/>
          <w:szCs w:val="20"/>
        </w:rPr>
      </w:pPr>
      <w:r w:rsidRPr="0041177F">
        <w:rPr>
          <w:rFonts w:ascii="Arial" w:hAnsi="Arial" w:cs="Times New Roman"/>
          <w:sz w:val="20"/>
          <w:szCs w:val="20"/>
          <w:vertAlign w:val="superscript"/>
        </w:rPr>
        <w:t>2</w:t>
      </w:r>
      <w:r w:rsidRPr="0041177F">
        <w:rPr>
          <w:rFonts w:ascii="Arial" w:hAnsi="Arial" w:cs="Times New Roman"/>
          <w:sz w:val="20"/>
          <w:szCs w:val="20"/>
        </w:rPr>
        <w:t>Department of Vertebrate Paleontology, Natural History Museum of Los Angeles County, Los Angeles, California, United States of America</w:t>
      </w:r>
    </w:p>
    <w:p w14:paraId="312706F3" w14:textId="0BEBFBBE" w:rsidR="00EA1CED" w:rsidRPr="0041177F" w:rsidRDefault="00EA1CED" w:rsidP="00EA1CED">
      <w:pPr>
        <w:tabs>
          <w:tab w:val="left" w:pos="270"/>
        </w:tabs>
        <w:spacing w:line="480" w:lineRule="auto"/>
        <w:rPr>
          <w:rFonts w:ascii="Arial" w:hAnsi="Arial" w:cs="Times New Roman"/>
          <w:sz w:val="20"/>
          <w:szCs w:val="20"/>
        </w:rPr>
      </w:pPr>
      <w:r w:rsidRPr="0041177F">
        <w:rPr>
          <w:rFonts w:ascii="Arial" w:hAnsi="Arial" w:cs="Times New Roman"/>
          <w:sz w:val="20"/>
          <w:szCs w:val="20"/>
          <w:vertAlign w:val="superscript"/>
        </w:rPr>
        <w:t>3</w:t>
      </w:r>
      <w:r w:rsidRPr="0041177F">
        <w:rPr>
          <w:rFonts w:ascii="Arial" w:hAnsi="Arial" w:cs="Times New Roman"/>
          <w:sz w:val="20"/>
          <w:szCs w:val="20"/>
        </w:rPr>
        <w:t>School of Earth Sciences, University of Bristol, Bristol, United Kingdom</w:t>
      </w:r>
    </w:p>
    <w:p w14:paraId="66449D81" w14:textId="6E17C00D" w:rsidR="00EA1CED" w:rsidRPr="0041177F" w:rsidRDefault="00EA1CED" w:rsidP="00EA1CED">
      <w:pPr>
        <w:tabs>
          <w:tab w:val="left" w:pos="270"/>
        </w:tabs>
        <w:spacing w:line="480" w:lineRule="auto"/>
        <w:rPr>
          <w:rFonts w:ascii="Arial" w:hAnsi="Arial" w:cs="Times New Roman"/>
          <w:sz w:val="20"/>
          <w:szCs w:val="20"/>
        </w:rPr>
      </w:pPr>
      <w:r w:rsidRPr="0041177F">
        <w:rPr>
          <w:rFonts w:ascii="Arial" w:hAnsi="Arial" w:cs="Times New Roman"/>
          <w:sz w:val="20"/>
          <w:szCs w:val="20"/>
          <w:vertAlign w:val="superscript"/>
        </w:rPr>
        <w:t>4</w:t>
      </w:r>
      <w:r w:rsidRPr="0041177F">
        <w:rPr>
          <w:rFonts w:ascii="Arial" w:hAnsi="Arial" w:cs="Times New Roman"/>
          <w:sz w:val="20"/>
          <w:szCs w:val="20"/>
        </w:rPr>
        <w:t xml:space="preserve"> Department of Geological Sciences, University of Wisconsin, Madison, Wisconsin, United States of America</w:t>
      </w:r>
      <w:r w:rsidRPr="0041177F" w:rsidDel="005452D0">
        <w:rPr>
          <w:rFonts w:ascii="Arial" w:hAnsi="Arial" w:cs="Times New Roman"/>
          <w:sz w:val="20"/>
          <w:szCs w:val="20"/>
        </w:rPr>
        <w:t xml:space="preserve"> </w:t>
      </w:r>
    </w:p>
    <w:p w14:paraId="3D93C01D" w14:textId="4724B51B" w:rsidR="00EA1CED" w:rsidRDefault="00EA1CED" w:rsidP="00EA1CED">
      <w:pPr>
        <w:tabs>
          <w:tab w:val="left" w:pos="270"/>
        </w:tabs>
        <w:spacing w:line="480" w:lineRule="auto"/>
        <w:rPr>
          <w:rFonts w:ascii="Arial" w:hAnsi="Arial" w:cs="Times New Roman"/>
        </w:rPr>
      </w:pPr>
    </w:p>
    <w:p w14:paraId="65E1A3F9" w14:textId="77777777" w:rsidR="005452D0" w:rsidRDefault="005452D0" w:rsidP="00445854">
      <w:pPr>
        <w:tabs>
          <w:tab w:val="left" w:pos="270"/>
        </w:tabs>
        <w:spacing w:line="480" w:lineRule="auto"/>
        <w:rPr>
          <w:rFonts w:ascii="Arial" w:hAnsi="Arial" w:cs="Times New Roman"/>
        </w:rPr>
      </w:pPr>
    </w:p>
    <w:p w14:paraId="1ADB9C83" w14:textId="77777777" w:rsidR="005452D0" w:rsidRDefault="005452D0" w:rsidP="00445854">
      <w:pPr>
        <w:tabs>
          <w:tab w:val="left" w:pos="270"/>
        </w:tabs>
        <w:spacing w:line="480" w:lineRule="auto"/>
        <w:rPr>
          <w:rFonts w:ascii="Arial" w:hAnsi="Arial" w:cs="Times New Roman"/>
        </w:rPr>
      </w:pPr>
      <w:r>
        <w:rPr>
          <w:rFonts w:ascii="Arial" w:hAnsi="Arial" w:cs="Times New Roman"/>
        </w:rPr>
        <w:t>*Corresponding author</w:t>
      </w:r>
    </w:p>
    <w:p w14:paraId="615333F4" w14:textId="38D39F81" w:rsidR="00233945" w:rsidRPr="00B9143D" w:rsidRDefault="005452D0" w:rsidP="00445854">
      <w:pPr>
        <w:tabs>
          <w:tab w:val="left" w:pos="270"/>
        </w:tabs>
        <w:spacing w:line="480" w:lineRule="auto"/>
        <w:rPr>
          <w:rFonts w:ascii="Arial" w:hAnsi="Arial" w:cs="Times New Roman"/>
        </w:rPr>
      </w:pPr>
      <w:r>
        <w:rPr>
          <w:rFonts w:ascii="Arial" w:hAnsi="Arial" w:cs="Times New Roman"/>
        </w:rPr>
        <w:t>Email: donaldprothero@att.net</w:t>
      </w:r>
    </w:p>
    <w:p w14:paraId="568D4793" w14:textId="61FADB9D" w:rsidR="001D219C" w:rsidRPr="00B9143D" w:rsidRDefault="001D219C">
      <w:pPr>
        <w:rPr>
          <w:rFonts w:ascii="Arial" w:hAnsi="Arial" w:cs="Times New Roman"/>
        </w:rPr>
      </w:pPr>
      <w:r w:rsidRPr="00B9143D">
        <w:rPr>
          <w:rFonts w:ascii="Arial" w:hAnsi="Arial" w:cs="Times New Roman"/>
        </w:rPr>
        <w:br w:type="page"/>
      </w:r>
    </w:p>
    <w:p w14:paraId="6FC7F963" w14:textId="77777777" w:rsidR="001D219C" w:rsidRPr="00B9143D" w:rsidRDefault="001D219C" w:rsidP="00445854">
      <w:pPr>
        <w:tabs>
          <w:tab w:val="left" w:pos="270"/>
        </w:tabs>
        <w:spacing w:line="480" w:lineRule="auto"/>
        <w:rPr>
          <w:rFonts w:ascii="Arial" w:hAnsi="Arial" w:cs="Times New Roman"/>
        </w:rPr>
      </w:pPr>
    </w:p>
    <w:p w14:paraId="4FFCFE24" w14:textId="77777777" w:rsidR="00233945" w:rsidRPr="00B9143D" w:rsidRDefault="00233945" w:rsidP="00445854">
      <w:pPr>
        <w:tabs>
          <w:tab w:val="left" w:pos="270"/>
        </w:tabs>
        <w:spacing w:line="480" w:lineRule="auto"/>
        <w:rPr>
          <w:rFonts w:ascii="Arial" w:hAnsi="Arial" w:cs="Times New Roman"/>
          <w:b/>
          <w:sz w:val="32"/>
          <w:szCs w:val="32"/>
        </w:rPr>
      </w:pPr>
      <w:r w:rsidRPr="00B9143D">
        <w:rPr>
          <w:rFonts w:ascii="Arial" w:hAnsi="Arial" w:cs="Times New Roman"/>
          <w:b/>
          <w:sz w:val="32"/>
          <w:szCs w:val="32"/>
        </w:rPr>
        <w:t>Abstract</w:t>
      </w:r>
    </w:p>
    <w:p w14:paraId="2A334CD3" w14:textId="7485392A" w:rsidR="00195BD0" w:rsidRPr="00B9143D" w:rsidRDefault="00195BD0" w:rsidP="00445854">
      <w:pPr>
        <w:tabs>
          <w:tab w:val="left" w:pos="270"/>
        </w:tabs>
        <w:spacing w:line="480" w:lineRule="auto"/>
        <w:rPr>
          <w:rFonts w:ascii="Arial" w:hAnsi="Arial" w:cs="Times New Roman"/>
        </w:rPr>
      </w:pPr>
      <w:r w:rsidRPr="00B9143D">
        <w:rPr>
          <w:rFonts w:ascii="Arial" w:hAnsi="Arial" w:cs="Times New Roman"/>
        </w:rPr>
        <w:t xml:space="preserve">Previous studies have demonstrated that the Pleistocene saber-toothed cat </w:t>
      </w:r>
      <w:r w:rsidRPr="00B9143D">
        <w:rPr>
          <w:rFonts w:ascii="Arial" w:hAnsi="Arial" w:cs="Times New Roman"/>
          <w:i/>
        </w:rPr>
        <w:t>Smilodon fatalis</w:t>
      </w:r>
      <w:r w:rsidRPr="00B9143D">
        <w:rPr>
          <w:rFonts w:ascii="Arial" w:hAnsi="Arial" w:cs="Times New Roman"/>
        </w:rPr>
        <w:t xml:space="preserve"> had many forelimb adaptations for increased strength</w:t>
      </w:r>
      <w:r w:rsidR="008E3449" w:rsidRPr="00B9143D">
        <w:rPr>
          <w:rFonts w:ascii="Arial" w:hAnsi="Arial" w:cs="Times New Roman"/>
        </w:rPr>
        <w:t>, presumably</w:t>
      </w:r>
      <w:r w:rsidRPr="00B9143D">
        <w:rPr>
          <w:rFonts w:ascii="Arial" w:hAnsi="Arial" w:cs="Times New Roman"/>
        </w:rPr>
        <w:t xml:space="preserve"> to grapple with </w:t>
      </w:r>
      <w:r w:rsidR="00AD4C3A" w:rsidRPr="00B9143D">
        <w:rPr>
          <w:rFonts w:ascii="Arial" w:hAnsi="Arial" w:cs="Times New Roman"/>
        </w:rPr>
        <w:t xml:space="preserve">and subdue </w:t>
      </w:r>
      <w:r w:rsidRPr="00B9143D">
        <w:rPr>
          <w:rFonts w:ascii="Arial" w:hAnsi="Arial" w:cs="Times New Roman"/>
        </w:rPr>
        <w:t xml:space="preserve">prey. </w:t>
      </w:r>
      <w:r w:rsidR="00793846">
        <w:rPr>
          <w:rFonts w:ascii="Arial" w:hAnsi="Arial" w:cs="Times New Roman"/>
        </w:rPr>
        <w:t xml:space="preserve">The Rancho La Brea tar pits yield </w:t>
      </w:r>
      <w:r w:rsidRPr="00B9143D">
        <w:rPr>
          <w:rFonts w:ascii="Arial" w:hAnsi="Arial" w:cs="Times New Roman"/>
        </w:rPr>
        <w:t xml:space="preserve">large samples of juvenile limb bones forming a growth series that allow us to examine how </w:t>
      </w:r>
      <w:r w:rsidRPr="00B9143D">
        <w:rPr>
          <w:rFonts w:ascii="Arial" w:hAnsi="Arial" w:cs="Times New Roman"/>
          <w:i/>
        </w:rPr>
        <w:t>Smilodon</w:t>
      </w:r>
      <w:r w:rsidRPr="00B9143D">
        <w:rPr>
          <w:rFonts w:ascii="Arial" w:hAnsi="Arial" w:cs="Times New Roman"/>
        </w:rPr>
        <w:t xml:space="preserve"> kittens grew up. Almost all available juvenile limb bones were measured, and reduced major axis fits were calculated to determine the allometric growth trends. Contrary to expectations</w:t>
      </w:r>
      <w:r w:rsidR="00F34397">
        <w:rPr>
          <w:rFonts w:ascii="Arial" w:hAnsi="Arial" w:cs="Times New Roman"/>
        </w:rPr>
        <w:t xml:space="preserve"> based on their robust limbs</w:t>
      </w:r>
      <w:r w:rsidRPr="00B9143D">
        <w:rPr>
          <w:rFonts w:ascii="Arial" w:hAnsi="Arial" w:cs="Times New Roman"/>
        </w:rPr>
        <w:t xml:space="preserve">, </w:t>
      </w:r>
      <w:r w:rsidR="008E3449" w:rsidRPr="00B9143D">
        <w:rPr>
          <w:rFonts w:ascii="Arial" w:hAnsi="Arial" w:cs="Times New Roman"/>
          <w:i/>
        </w:rPr>
        <w:t>Smilodon</w:t>
      </w:r>
      <w:r w:rsidRPr="00B9143D">
        <w:rPr>
          <w:rFonts w:ascii="Arial" w:hAnsi="Arial" w:cs="Times New Roman"/>
        </w:rPr>
        <w:t xml:space="preserve"> kittens show the </w:t>
      </w:r>
      <w:r w:rsidR="00775CD4">
        <w:rPr>
          <w:rFonts w:ascii="Arial" w:hAnsi="Arial" w:cs="Times New Roman"/>
        </w:rPr>
        <w:t>typical</w:t>
      </w:r>
      <w:r w:rsidRPr="00B9143D">
        <w:rPr>
          <w:rFonts w:ascii="Arial" w:hAnsi="Arial" w:cs="Times New Roman"/>
        </w:rPr>
        <w:t xml:space="preserve"> pattern of growth found in other large felids (such as the Ice Age lion, </w:t>
      </w:r>
      <w:r w:rsidRPr="00B9143D">
        <w:rPr>
          <w:rFonts w:ascii="Arial" w:hAnsi="Arial" w:cs="Times New Roman"/>
          <w:i/>
        </w:rPr>
        <w:t>Panthera atrox</w:t>
      </w:r>
      <w:r w:rsidRPr="00B9143D">
        <w:rPr>
          <w:rFonts w:ascii="Arial" w:hAnsi="Arial" w:cs="Times New Roman"/>
        </w:rPr>
        <w:t>, as well as living tigers, cougars, servals, and wildcats)</w:t>
      </w:r>
      <w:r w:rsidR="008E3449" w:rsidRPr="00B9143D">
        <w:rPr>
          <w:rFonts w:ascii="Arial" w:hAnsi="Arial" w:cs="Times New Roman"/>
        </w:rPr>
        <w:t xml:space="preserve"> where the limb grows longer and more slender faster than they grow thick. This adaptation is thought to give felids greater running speed. </w:t>
      </w:r>
      <w:r w:rsidR="008E3449" w:rsidRPr="00B9143D">
        <w:rPr>
          <w:rFonts w:ascii="Arial" w:hAnsi="Arial" w:cs="Times New Roman"/>
          <w:i/>
        </w:rPr>
        <w:t>Smilodon</w:t>
      </w:r>
      <w:r w:rsidR="008E3449" w:rsidRPr="00B9143D">
        <w:rPr>
          <w:rFonts w:ascii="Arial" w:hAnsi="Arial" w:cs="Times New Roman"/>
        </w:rPr>
        <w:t xml:space="preserve"> kittens do not </w:t>
      </w:r>
      <w:r w:rsidR="00A76874">
        <w:rPr>
          <w:rFonts w:ascii="Arial" w:hAnsi="Arial" w:cs="Times New Roman"/>
        </w:rPr>
        <w:t>grow with</w:t>
      </w:r>
      <w:r w:rsidR="008E3449" w:rsidRPr="00B9143D">
        <w:rPr>
          <w:rFonts w:ascii="Arial" w:hAnsi="Arial" w:cs="Times New Roman"/>
        </w:rPr>
        <w:t xml:space="preserve"> </w:t>
      </w:r>
      <w:r w:rsidR="00F34397">
        <w:rPr>
          <w:rFonts w:ascii="Arial" w:hAnsi="Arial" w:cs="Times New Roman"/>
        </w:rPr>
        <w:t>increasingly more robust with age</w:t>
      </w:r>
      <w:r w:rsidR="008E3449" w:rsidRPr="00B9143D">
        <w:rPr>
          <w:rFonts w:ascii="Arial" w:hAnsi="Arial" w:cs="Times New Roman"/>
        </w:rPr>
        <w:t>.</w:t>
      </w:r>
      <w:r w:rsidR="00775CD4">
        <w:rPr>
          <w:rFonts w:ascii="Arial" w:hAnsi="Arial" w:cs="Times New Roman"/>
        </w:rPr>
        <w:t xml:space="preserve"> </w:t>
      </w:r>
      <w:ins w:id="0" w:author="Donald Prothero" w:date="2017-09-08T20:48:00Z">
        <w:r w:rsidR="007F216B">
          <w:rPr>
            <w:rFonts w:ascii="Arial" w:hAnsi="Arial" w:cs="Times New Roman"/>
          </w:rPr>
          <w:t>Instead, t</w:t>
        </w:r>
      </w:ins>
      <w:del w:id="1" w:author="Donald Prothero" w:date="2017-09-08T20:48:00Z">
        <w:r w:rsidR="00F34397" w:rsidDel="007F216B">
          <w:rPr>
            <w:rFonts w:ascii="Arial" w:hAnsi="Arial" w:cs="Times New Roman"/>
          </w:rPr>
          <w:delText>T</w:delText>
        </w:r>
      </w:del>
      <w:r w:rsidR="00F34397">
        <w:rPr>
          <w:rFonts w:ascii="Arial" w:hAnsi="Arial" w:cs="Times New Roman"/>
        </w:rPr>
        <w:t xml:space="preserve">hey start out robust and follow the ancestral felid growth pattern, while maintaining their </w:t>
      </w:r>
      <w:r w:rsidR="00C81D08">
        <w:rPr>
          <w:rFonts w:ascii="Arial" w:hAnsi="Arial" w:cs="Times New Roman"/>
        </w:rPr>
        <w:t>robustness</w:t>
      </w:r>
      <w:r w:rsidR="00F34397">
        <w:rPr>
          <w:rFonts w:ascii="Arial" w:hAnsi="Arial" w:cs="Times New Roman"/>
        </w:rPr>
        <w:t xml:space="preserve"> compared to other felids</w:t>
      </w:r>
      <w:r w:rsidR="0022791F">
        <w:rPr>
          <w:rFonts w:ascii="Arial" w:hAnsi="Arial" w:cs="Times New Roman"/>
        </w:rPr>
        <w:t xml:space="preserve">. </w:t>
      </w:r>
      <w:r w:rsidR="00A76874">
        <w:rPr>
          <w:rFonts w:ascii="Arial" w:hAnsi="Arial" w:cs="Times New Roman"/>
        </w:rPr>
        <w:t>Apparently,</w:t>
      </w:r>
      <w:r w:rsidR="00775CD4">
        <w:rPr>
          <w:rFonts w:ascii="Arial" w:hAnsi="Arial" w:cs="Times New Roman"/>
        </w:rPr>
        <w:t xml:space="preserve"> the growth of felid forelimbs is highly canalized </w:t>
      </w:r>
      <w:r w:rsidR="00A76874">
        <w:rPr>
          <w:rFonts w:ascii="Arial" w:hAnsi="Arial" w:cs="Times New Roman"/>
        </w:rPr>
        <w:t>and</w:t>
      </w:r>
      <w:r w:rsidR="00F34397">
        <w:rPr>
          <w:rFonts w:ascii="Arial" w:hAnsi="Arial" w:cs="Times New Roman"/>
        </w:rPr>
        <w:t xml:space="preserve"> their</w:t>
      </w:r>
      <w:r w:rsidR="00A76874">
        <w:rPr>
          <w:rFonts w:ascii="Arial" w:hAnsi="Arial" w:cs="Times New Roman"/>
        </w:rPr>
        <w:t xml:space="preserve"> </w:t>
      </w:r>
      <w:r w:rsidR="0022791F">
        <w:rPr>
          <w:rFonts w:ascii="Arial" w:hAnsi="Arial" w:cs="Times New Roman"/>
        </w:rPr>
        <w:t>ontogeny is tightly constrained</w:t>
      </w:r>
      <w:r w:rsidR="00775CD4">
        <w:rPr>
          <w:rFonts w:ascii="Arial" w:hAnsi="Arial" w:cs="Times New Roman"/>
        </w:rPr>
        <w:t>.</w:t>
      </w:r>
    </w:p>
    <w:p w14:paraId="37AE9780" w14:textId="77777777" w:rsidR="00233945" w:rsidRPr="00B9143D" w:rsidRDefault="00233945" w:rsidP="00445854">
      <w:pPr>
        <w:tabs>
          <w:tab w:val="left" w:pos="270"/>
        </w:tabs>
        <w:spacing w:line="480" w:lineRule="auto"/>
        <w:rPr>
          <w:rFonts w:ascii="Arial" w:hAnsi="Arial" w:cs="Times New Roman"/>
        </w:rPr>
      </w:pPr>
    </w:p>
    <w:p w14:paraId="3FF6DCF8" w14:textId="77777777" w:rsidR="00233945" w:rsidRPr="00B9143D" w:rsidRDefault="00233945" w:rsidP="00445854">
      <w:pPr>
        <w:tabs>
          <w:tab w:val="left" w:pos="270"/>
        </w:tabs>
        <w:spacing w:line="480" w:lineRule="auto"/>
        <w:rPr>
          <w:rFonts w:ascii="Arial" w:hAnsi="Arial" w:cs="Times New Roman"/>
          <w:b/>
          <w:sz w:val="36"/>
          <w:szCs w:val="36"/>
        </w:rPr>
      </w:pPr>
      <w:r w:rsidRPr="00B9143D">
        <w:rPr>
          <w:rFonts w:ascii="Arial" w:hAnsi="Arial" w:cs="Times New Roman"/>
          <w:b/>
          <w:sz w:val="36"/>
          <w:szCs w:val="36"/>
        </w:rPr>
        <w:t>Introduction</w:t>
      </w:r>
    </w:p>
    <w:p w14:paraId="312BDBC4" w14:textId="01A302C0" w:rsidR="00976916" w:rsidRDefault="00976916" w:rsidP="00445854">
      <w:pPr>
        <w:tabs>
          <w:tab w:val="left" w:pos="270"/>
        </w:tabs>
        <w:spacing w:line="480" w:lineRule="auto"/>
        <w:rPr>
          <w:rFonts w:ascii="Arial" w:hAnsi="Arial" w:cs="Times New Roman"/>
        </w:rPr>
      </w:pPr>
      <w:r w:rsidRPr="00B9143D">
        <w:rPr>
          <w:rFonts w:ascii="Arial" w:hAnsi="Arial" w:cs="Times New Roman"/>
        </w:rPr>
        <w:t xml:space="preserve">For decades, paleontologists have noted that saber-toothed cats, such as the North American Pleistocene </w:t>
      </w:r>
      <w:r w:rsidRPr="00B9143D">
        <w:rPr>
          <w:rFonts w:ascii="Arial" w:hAnsi="Arial" w:cs="Times New Roman"/>
          <w:i/>
        </w:rPr>
        <w:t>Smilodon fatalis</w:t>
      </w:r>
      <w:r w:rsidRPr="00B9143D">
        <w:rPr>
          <w:rFonts w:ascii="Arial" w:hAnsi="Arial" w:cs="Times New Roman"/>
        </w:rPr>
        <w:t xml:space="preserve">, are more robustly built </w:t>
      </w:r>
      <w:r w:rsidR="00752533">
        <w:rPr>
          <w:rFonts w:ascii="Arial" w:hAnsi="Arial" w:cs="Times New Roman"/>
        </w:rPr>
        <w:t>(</w:t>
      </w:r>
      <w:r w:rsidR="00883103">
        <w:rPr>
          <w:rFonts w:ascii="Arial" w:hAnsi="Arial" w:cs="Times New Roman"/>
        </w:rPr>
        <w:t xml:space="preserve">Fig </w:t>
      </w:r>
      <w:r w:rsidR="001B5E21">
        <w:rPr>
          <w:rFonts w:ascii="Arial" w:hAnsi="Arial" w:cs="Times New Roman"/>
        </w:rPr>
        <w:t xml:space="preserve">1) </w:t>
      </w:r>
      <w:r w:rsidRPr="00B9143D">
        <w:rPr>
          <w:rFonts w:ascii="Arial" w:hAnsi="Arial" w:cs="Times New Roman"/>
        </w:rPr>
        <w:t xml:space="preserve">than most felids </w:t>
      </w:r>
      <w:r w:rsidR="00883103">
        <w:rPr>
          <w:rFonts w:ascii="Arial" w:hAnsi="Arial" w:cs="Times New Roman"/>
        </w:rPr>
        <w:t>[</w:t>
      </w:r>
      <w:r w:rsidR="00DA44A7" w:rsidRPr="00B9143D">
        <w:rPr>
          <w:rFonts w:ascii="Arial" w:hAnsi="Arial" w:cs="Times New Roman"/>
        </w:rPr>
        <w:t>1-10</w:t>
      </w:r>
      <w:r w:rsidR="00883103">
        <w:rPr>
          <w:rFonts w:ascii="Arial" w:hAnsi="Arial" w:cs="Times New Roman"/>
        </w:rPr>
        <w:t>]</w:t>
      </w:r>
      <w:r w:rsidR="00883103" w:rsidRPr="00B9143D">
        <w:rPr>
          <w:rFonts w:ascii="Arial" w:hAnsi="Arial" w:cs="Times New Roman"/>
        </w:rPr>
        <w:t xml:space="preserve">. </w:t>
      </w:r>
      <w:r w:rsidRPr="00B9143D">
        <w:rPr>
          <w:rFonts w:ascii="Arial" w:hAnsi="Arial" w:cs="Times New Roman"/>
        </w:rPr>
        <w:t xml:space="preserve">Most recent authors have concluded that saber-toothed predators </w:t>
      </w:r>
      <w:r w:rsidR="00403C80" w:rsidRPr="00B9143D">
        <w:rPr>
          <w:rFonts w:ascii="Arial" w:hAnsi="Arial" w:cs="Times New Roman"/>
        </w:rPr>
        <w:t xml:space="preserve">probably </w:t>
      </w:r>
      <w:r w:rsidRPr="00B9143D">
        <w:rPr>
          <w:rFonts w:ascii="Arial" w:hAnsi="Arial" w:cs="Times New Roman"/>
        </w:rPr>
        <w:t>killed their prey with quick slashing bites to the throat, using powerful forelimbs to hold the prey down</w:t>
      </w:r>
      <w:r w:rsidR="00403C80" w:rsidRPr="00B9143D">
        <w:rPr>
          <w:rFonts w:ascii="Arial" w:hAnsi="Arial" w:cs="Times New Roman"/>
        </w:rPr>
        <w:t xml:space="preserve"> during attack</w:t>
      </w:r>
      <w:r w:rsidR="00775CD4">
        <w:rPr>
          <w:rFonts w:ascii="Arial" w:hAnsi="Arial" w:cs="Times New Roman"/>
        </w:rPr>
        <w:t xml:space="preserve"> </w:t>
      </w:r>
      <w:r w:rsidR="00883103">
        <w:rPr>
          <w:rFonts w:ascii="Arial" w:hAnsi="Arial" w:cs="Times New Roman"/>
        </w:rPr>
        <w:t>[</w:t>
      </w:r>
      <w:r w:rsidR="00775CD4">
        <w:rPr>
          <w:rFonts w:ascii="Arial" w:hAnsi="Arial" w:cs="Times New Roman"/>
        </w:rPr>
        <w:t>2-10</w:t>
      </w:r>
      <w:r w:rsidR="00883103">
        <w:rPr>
          <w:rFonts w:ascii="Arial" w:hAnsi="Arial" w:cs="Times New Roman"/>
        </w:rPr>
        <w:t>]</w:t>
      </w:r>
      <w:r w:rsidR="00883103" w:rsidRPr="00B9143D">
        <w:rPr>
          <w:rFonts w:ascii="Arial" w:hAnsi="Arial" w:cs="Times New Roman"/>
        </w:rPr>
        <w:t xml:space="preserve">. </w:t>
      </w:r>
      <w:r w:rsidR="00403C80" w:rsidRPr="00B9143D">
        <w:rPr>
          <w:rFonts w:ascii="Arial" w:hAnsi="Arial" w:cs="Times New Roman"/>
        </w:rPr>
        <w:t xml:space="preserve">Meachen-Samuels and Van Valkenburgh </w:t>
      </w:r>
      <w:r w:rsidR="00883103">
        <w:rPr>
          <w:rFonts w:ascii="Arial" w:hAnsi="Arial" w:cs="Times New Roman"/>
        </w:rPr>
        <w:t>[</w:t>
      </w:r>
      <w:r w:rsidR="00DA44A7" w:rsidRPr="00B9143D">
        <w:rPr>
          <w:rFonts w:ascii="Arial" w:hAnsi="Arial" w:cs="Times New Roman"/>
        </w:rPr>
        <w:t>9</w:t>
      </w:r>
      <w:r w:rsidR="00883103">
        <w:rPr>
          <w:rFonts w:ascii="Arial" w:hAnsi="Arial" w:cs="Times New Roman"/>
        </w:rPr>
        <w:t>]</w:t>
      </w:r>
      <w:r w:rsidR="00883103" w:rsidRPr="00B9143D">
        <w:rPr>
          <w:rFonts w:ascii="Arial" w:hAnsi="Arial" w:cs="Times New Roman"/>
        </w:rPr>
        <w:t xml:space="preserve"> </w:t>
      </w:r>
      <w:r w:rsidR="00403C80" w:rsidRPr="00B9143D">
        <w:rPr>
          <w:rFonts w:ascii="Arial" w:hAnsi="Arial" w:cs="Times New Roman"/>
        </w:rPr>
        <w:t xml:space="preserve">used X-radiographs to show that </w:t>
      </w:r>
      <w:r w:rsidR="00403C80" w:rsidRPr="00B9143D">
        <w:rPr>
          <w:rFonts w:ascii="Arial" w:hAnsi="Arial" w:cs="Times New Roman"/>
          <w:i/>
        </w:rPr>
        <w:t>Smilodon</w:t>
      </w:r>
      <w:r w:rsidR="00403C80" w:rsidRPr="00B9143D">
        <w:rPr>
          <w:rFonts w:ascii="Arial" w:hAnsi="Arial" w:cs="Times New Roman"/>
        </w:rPr>
        <w:t xml:space="preserve"> forelimbs were more robust </w:t>
      </w:r>
      <w:r w:rsidR="00821FEC" w:rsidRPr="00B9143D">
        <w:rPr>
          <w:rFonts w:ascii="Arial" w:hAnsi="Arial" w:cs="Times New Roman"/>
        </w:rPr>
        <w:t>and had</w:t>
      </w:r>
      <w:r w:rsidR="00403C80" w:rsidRPr="00B9143D">
        <w:rPr>
          <w:rFonts w:ascii="Arial" w:hAnsi="Arial" w:cs="Times New Roman"/>
        </w:rPr>
        <w:t xml:space="preserve"> thicker cortical bone than comparable bones of most other similar-sized felids.</w:t>
      </w:r>
    </w:p>
    <w:p w14:paraId="70F8A310" w14:textId="77777777" w:rsidR="001B5E21" w:rsidRDefault="001B5E21" w:rsidP="00445854">
      <w:pPr>
        <w:tabs>
          <w:tab w:val="left" w:pos="270"/>
        </w:tabs>
        <w:spacing w:line="480" w:lineRule="auto"/>
        <w:rPr>
          <w:rFonts w:ascii="Arial" w:hAnsi="Arial" w:cs="Times New Roman"/>
        </w:rPr>
      </w:pPr>
    </w:p>
    <w:p w14:paraId="1718580B" w14:textId="65AD207E" w:rsidR="001B5E21" w:rsidRDefault="001B5E21" w:rsidP="001B5E21">
      <w:pPr>
        <w:tabs>
          <w:tab w:val="left" w:pos="270"/>
        </w:tabs>
        <w:spacing w:line="480" w:lineRule="auto"/>
        <w:rPr>
          <w:rFonts w:ascii="Arial" w:hAnsi="Arial" w:cs="Times New Roman"/>
        </w:rPr>
      </w:pPr>
      <w:r>
        <w:rPr>
          <w:rFonts w:ascii="Arial" w:hAnsi="Arial" w:cs="Times New Roman"/>
        </w:rPr>
        <w:t>[</w:t>
      </w:r>
      <w:r w:rsidR="00883103">
        <w:rPr>
          <w:rFonts w:ascii="Arial" w:hAnsi="Arial" w:cs="Times New Roman"/>
        </w:rPr>
        <w:t xml:space="preserve">Fig </w:t>
      </w:r>
      <w:r>
        <w:rPr>
          <w:rFonts w:ascii="Arial" w:hAnsi="Arial" w:cs="Times New Roman"/>
        </w:rPr>
        <w:t xml:space="preserve">1: Visual comparison of the forelimbs of large felids all shot in the same frame for scale, showing the relative robustness of </w:t>
      </w:r>
      <w:r w:rsidRPr="001F00D6">
        <w:rPr>
          <w:rFonts w:ascii="Arial" w:hAnsi="Arial" w:cs="Times New Roman"/>
          <w:i/>
        </w:rPr>
        <w:t>Smilodon</w:t>
      </w:r>
      <w:r>
        <w:rPr>
          <w:rFonts w:ascii="Arial" w:hAnsi="Arial" w:cs="Times New Roman"/>
        </w:rPr>
        <w:t xml:space="preserve"> compared to cats of similar size. The light-colored bone on the left end is the cougar, </w:t>
      </w:r>
      <w:r>
        <w:rPr>
          <w:rFonts w:ascii="Arial" w:hAnsi="Arial" w:cs="Times New Roman"/>
          <w:i/>
        </w:rPr>
        <w:t>Puma</w:t>
      </w:r>
      <w:r w:rsidRPr="00F841B9">
        <w:rPr>
          <w:rFonts w:ascii="Arial" w:hAnsi="Arial" w:cs="Times New Roman"/>
          <w:i/>
        </w:rPr>
        <w:t xml:space="preserve"> concolor</w:t>
      </w:r>
      <w:r>
        <w:rPr>
          <w:rFonts w:ascii="Arial" w:hAnsi="Arial" w:cs="Times New Roman"/>
        </w:rPr>
        <w:t xml:space="preserve">; the light-colored bone second from left is the tiger, </w:t>
      </w:r>
      <w:r w:rsidRPr="00F841B9">
        <w:rPr>
          <w:rFonts w:ascii="Arial" w:hAnsi="Arial" w:cs="Times New Roman"/>
          <w:i/>
        </w:rPr>
        <w:t>Panthera tigris</w:t>
      </w:r>
      <w:r>
        <w:rPr>
          <w:rFonts w:ascii="Arial" w:hAnsi="Arial" w:cs="Times New Roman"/>
        </w:rPr>
        <w:t xml:space="preserve">; the dark bone(s) in the middle are </w:t>
      </w:r>
      <w:r w:rsidRPr="00F841B9">
        <w:rPr>
          <w:rFonts w:ascii="Arial" w:hAnsi="Arial" w:cs="Times New Roman"/>
          <w:i/>
        </w:rPr>
        <w:t>Smilodon fatalis</w:t>
      </w:r>
      <w:r>
        <w:rPr>
          <w:rFonts w:ascii="Arial" w:hAnsi="Arial" w:cs="Times New Roman"/>
        </w:rPr>
        <w:t xml:space="preserve">; the light-colored bone second from right is the lion, </w:t>
      </w:r>
      <w:r w:rsidRPr="00F841B9">
        <w:rPr>
          <w:rFonts w:ascii="Arial" w:hAnsi="Arial" w:cs="Times New Roman"/>
          <w:i/>
        </w:rPr>
        <w:t>Panthera leo</w:t>
      </w:r>
      <w:r>
        <w:rPr>
          <w:rFonts w:ascii="Arial" w:hAnsi="Arial" w:cs="Times New Roman"/>
        </w:rPr>
        <w:t xml:space="preserve">; the dark bone on the right is the Ice Age lion, </w:t>
      </w:r>
      <w:r w:rsidRPr="00F841B9">
        <w:rPr>
          <w:rFonts w:ascii="Arial" w:hAnsi="Arial" w:cs="Times New Roman"/>
          <w:i/>
        </w:rPr>
        <w:t>Panthera atrox</w:t>
      </w:r>
      <w:r>
        <w:rPr>
          <w:rFonts w:ascii="Arial" w:hAnsi="Arial" w:cs="Times New Roman"/>
        </w:rPr>
        <w:t>;. Scale bar in cm. A.  Humerus. B. Ulna. C. Radius. Photos by DRP].</w:t>
      </w:r>
    </w:p>
    <w:p w14:paraId="1BF6554C" w14:textId="77777777" w:rsidR="001B5E21" w:rsidRDefault="001B5E21" w:rsidP="001B5E21">
      <w:pPr>
        <w:tabs>
          <w:tab w:val="left" w:pos="270"/>
        </w:tabs>
        <w:spacing w:line="480" w:lineRule="auto"/>
        <w:rPr>
          <w:rFonts w:ascii="Arial" w:hAnsi="Arial" w:cs="Times New Roman"/>
        </w:rPr>
      </w:pPr>
    </w:p>
    <w:p w14:paraId="45802A55" w14:textId="70A09C4F" w:rsidR="00DC470E" w:rsidRPr="00B9143D" w:rsidRDefault="00DC470E" w:rsidP="00445854">
      <w:pPr>
        <w:tabs>
          <w:tab w:val="left" w:pos="270"/>
        </w:tabs>
        <w:spacing w:line="480" w:lineRule="auto"/>
        <w:rPr>
          <w:rFonts w:ascii="Arial" w:hAnsi="Arial" w:cs="Times New Roman"/>
        </w:rPr>
      </w:pPr>
    </w:p>
    <w:p w14:paraId="401DDB33" w14:textId="3DC46A13" w:rsidR="00403C80" w:rsidRPr="00B9143D" w:rsidRDefault="00403C80" w:rsidP="00445854">
      <w:pPr>
        <w:tabs>
          <w:tab w:val="left" w:pos="270"/>
        </w:tabs>
        <w:spacing w:line="480" w:lineRule="auto"/>
        <w:rPr>
          <w:rFonts w:ascii="Arial" w:hAnsi="Arial" w:cs="Times New Roman"/>
        </w:rPr>
      </w:pPr>
      <w:r w:rsidRPr="00B9143D">
        <w:rPr>
          <w:rFonts w:ascii="Arial" w:hAnsi="Arial" w:cs="Times New Roman"/>
        </w:rPr>
        <w:t>But how</w:t>
      </w:r>
      <w:r w:rsidR="00821FEC" w:rsidRPr="00B9143D">
        <w:rPr>
          <w:rFonts w:ascii="Arial" w:hAnsi="Arial" w:cs="Times New Roman"/>
        </w:rPr>
        <w:t xml:space="preserve"> and when</w:t>
      </w:r>
      <w:r w:rsidRPr="00B9143D">
        <w:rPr>
          <w:rFonts w:ascii="Arial" w:hAnsi="Arial" w:cs="Times New Roman"/>
        </w:rPr>
        <w:t xml:space="preserve"> did </w:t>
      </w:r>
      <w:r w:rsidRPr="00B9143D">
        <w:rPr>
          <w:rFonts w:ascii="Arial" w:hAnsi="Arial" w:cs="Times New Roman"/>
          <w:i/>
        </w:rPr>
        <w:t>Smilodon</w:t>
      </w:r>
      <w:r w:rsidRPr="00B9143D">
        <w:rPr>
          <w:rFonts w:ascii="Arial" w:hAnsi="Arial" w:cs="Times New Roman"/>
        </w:rPr>
        <w:t xml:space="preserve"> kittens acquire </w:t>
      </w:r>
      <w:r w:rsidR="000072E1" w:rsidRPr="00B9143D">
        <w:rPr>
          <w:rFonts w:ascii="Arial" w:hAnsi="Arial" w:cs="Times New Roman"/>
        </w:rPr>
        <w:t>their</w:t>
      </w:r>
      <w:r w:rsidRPr="00B9143D">
        <w:rPr>
          <w:rFonts w:ascii="Arial" w:hAnsi="Arial" w:cs="Times New Roman"/>
        </w:rPr>
        <w:t xml:space="preserve"> robust </w:t>
      </w:r>
      <w:r w:rsidR="00821FEC" w:rsidRPr="00B9143D">
        <w:rPr>
          <w:rFonts w:ascii="Arial" w:hAnsi="Arial" w:cs="Times New Roman"/>
        </w:rPr>
        <w:t>forelimbs as they grew</w:t>
      </w:r>
      <w:r w:rsidRPr="00B9143D">
        <w:rPr>
          <w:rFonts w:ascii="Arial" w:hAnsi="Arial" w:cs="Times New Roman"/>
        </w:rPr>
        <w:t xml:space="preserve">? </w:t>
      </w:r>
      <w:r w:rsidR="001B5E21">
        <w:rPr>
          <w:rFonts w:ascii="Arial" w:hAnsi="Arial" w:cs="Times New Roman"/>
        </w:rPr>
        <w:t xml:space="preserve">Do they have a more robust growth pattern than other felids, or do they achieve this robustness by other means? </w:t>
      </w:r>
      <w:r w:rsidRPr="00B9143D">
        <w:rPr>
          <w:rFonts w:ascii="Arial" w:hAnsi="Arial" w:cs="Times New Roman"/>
        </w:rPr>
        <w:t xml:space="preserve">Very few fossil mammals are known from enough juvenile limb bones to assess this question. However, the collections of late Pleistocene fossils from Rancho La Brea tar pits yield thousands of bones of </w:t>
      </w:r>
      <w:r w:rsidRPr="00B9143D">
        <w:rPr>
          <w:rFonts w:ascii="Arial" w:hAnsi="Arial" w:cs="Times New Roman"/>
          <w:i/>
        </w:rPr>
        <w:t>Smilodon fatalis</w:t>
      </w:r>
      <w:r w:rsidRPr="00B9143D">
        <w:rPr>
          <w:rFonts w:ascii="Arial" w:hAnsi="Arial" w:cs="Times New Roman"/>
        </w:rPr>
        <w:t xml:space="preserve"> and the </w:t>
      </w:r>
      <w:r w:rsidR="00821FEC" w:rsidRPr="00B9143D">
        <w:rPr>
          <w:rFonts w:ascii="Arial" w:hAnsi="Arial" w:cs="Times New Roman"/>
        </w:rPr>
        <w:t xml:space="preserve">contemporary </w:t>
      </w:r>
      <w:r w:rsidRPr="00B9143D">
        <w:rPr>
          <w:rFonts w:ascii="Arial" w:hAnsi="Arial" w:cs="Times New Roman"/>
        </w:rPr>
        <w:t xml:space="preserve">tiger-sized felid </w:t>
      </w:r>
      <w:r w:rsidRPr="00B9143D">
        <w:rPr>
          <w:rFonts w:ascii="Arial" w:hAnsi="Arial" w:cs="Times New Roman"/>
          <w:i/>
        </w:rPr>
        <w:t>Panthera atrox</w:t>
      </w:r>
      <w:r w:rsidRPr="00B9143D">
        <w:rPr>
          <w:rFonts w:ascii="Arial" w:hAnsi="Arial" w:cs="Times New Roman"/>
        </w:rPr>
        <w:t xml:space="preserve">, including hundreds of juvenile bones </w:t>
      </w:r>
      <w:r w:rsidR="00821FEC" w:rsidRPr="00B9143D">
        <w:rPr>
          <w:rFonts w:ascii="Arial" w:hAnsi="Arial" w:cs="Times New Roman"/>
        </w:rPr>
        <w:t>in</w:t>
      </w:r>
      <w:r w:rsidRPr="00B9143D">
        <w:rPr>
          <w:rFonts w:ascii="Arial" w:hAnsi="Arial" w:cs="Times New Roman"/>
        </w:rPr>
        <w:t xml:space="preserve"> various </w:t>
      </w:r>
      <w:r w:rsidR="00821FEC" w:rsidRPr="00B9143D">
        <w:rPr>
          <w:rFonts w:ascii="Arial" w:hAnsi="Arial" w:cs="Times New Roman"/>
        </w:rPr>
        <w:t>ontogenetic stages</w:t>
      </w:r>
      <w:r w:rsidR="00331AF2" w:rsidRPr="00B9143D">
        <w:rPr>
          <w:rFonts w:ascii="Arial" w:hAnsi="Arial" w:cs="Times New Roman"/>
        </w:rPr>
        <w:t xml:space="preserve"> (</w:t>
      </w:r>
      <w:r w:rsidR="00883103">
        <w:rPr>
          <w:rFonts w:ascii="Arial" w:hAnsi="Arial" w:cs="Times New Roman"/>
        </w:rPr>
        <w:t xml:space="preserve">Fig </w:t>
      </w:r>
      <w:r w:rsidR="00752533">
        <w:rPr>
          <w:rFonts w:ascii="Arial" w:hAnsi="Arial" w:cs="Times New Roman"/>
        </w:rPr>
        <w:t>2</w:t>
      </w:r>
      <w:r w:rsidR="00331AF2" w:rsidRPr="00B9143D">
        <w:rPr>
          <w:rFonts w:ascii="Arial" w:hAnsi="Arial" w:cs="Times New Roman"/>
        </w:rPr>
        <w:t>)</w:t>
      </w:r>
      <w:r w:rsidRPr="00B9143D">
        <w:rPr>
          <w:rFonts w:ascii="Arial" w:hAnsi="Arial" w:cs="Times New Roman"/>
        </w:rPr>
        <w:t>. These are among the few fossil</w:t>
      </w:r>
      <w:r w:rsidR="00294DE3" w:rsidRPr="00B9143D">
        <w:rPr>
          <w:rFonts w:ascii="Arial" w:hAnsi="Arial" w:cs="Times New Roman"/>
        </w:rPr>
        <w:t xml:space="preserve"> </w:t>
      </w:r>
      <w:r w:rsidRPr="00B9143D">
        <w:rPr>
          <w:rFonts w:ascii="Arial" w:hAnsi="Arial" w:cs="Times New Roman"/>
        </w:rPr>
        <w:t>collections in the world that allow research in postnatal ontogenetic allometry.</w:t>
      </w:r>
    </w:p>
    <w:p w14:paraId="38F13966" w14:textId="77777777" w:rsidR="009F5BD5" w:rsidRPr="00B9143D" w:rsidRDefault="009F5BD5" w:rsidP="00445854">
      <w:pPr>
        <w:tabs>
          <w:tab w:val="left" w:pos="270"/>
        </w:tabs>
        <w:spacing w:line="480" w:lineRule="auto"/>
        <w:rPr>
          <w:rFonts w:ascii="Arial" w:hAnsi="Arial" w:cs="Times New Roman"/>
        </w:rPr>
      </w:pPr>
    </w:p>
    <w:p w14:paraId="73A159C2" w14:textId="17A084B8" w:rsidR="009F5BD5" w:rsidRPr="00B9143D" w:rsidRDefault="009F5BD5" w:rsidP="00445854">
      <w:pPr>
        <w:tabs>
          <w:tab w:val="left" w:pos="270"/>
        </w:tabs>
        <w:spacing w:line="480" w:lineRule="auto"/>
        <w:rPr>
          <w:rFonts w:ascii="Arial" w:hAnsi="Arial" w:cs="Times New Roman"/>
        </w:rPr>
      </w:pPr>
      <w:r w:rsidRPr="00B9143D">
        <w:rPr>
          <w:rFonts w:ascii="Arial" w:hAnsi="Arial" w:cs="Times New Roman"/>
        </w:rPr>
        <w:t>[</w:t>
      </w:r>
      <w:r w:rsidR="00883103">
        <w:rPr>
          <w:rFonts w:ascii="Arial" w:hAnsi="Arial" w:cs="Times New Roman"/>
        </w:rPr>
        <w:t xml:space="preserve">Fig </w:t>
      </w:r>
      <w:r w:rsidR="00752533">
        <w:rPr>
          <w:rFonts w:ascii="Arial" w:hAnsi="Arial" w:cs="Times New Roman"/>
        </w:rPr>
        <w:t>2</w:t>
      </w:r>
      <w:r w:rsidRPr="00B9143D">
        <w:rPr>
          <w:rFonts w:ascii="Arial" w:hAnsi="Arial" w:cs="Times New Roman"/>
        </w:rPr>
        <w:t xml:space="preserve">: Growth series of juvenile </w:t>
      </w:r>
      <w:r w:rsidR="00EF3CAD">
        <w:rPr>
          <w:rFonts w:ascii="Arial" w:hAnsi="Arial" w:cs="Times New Roman"/>
        </w:rPr>
        <w:t>limb bones</w:t>
      </w:r>
      <w:r w:rsidR="00EF3CAD" w:rsidRPr="00B9143D">
        <w:rPr>
          <w:rFonts w:ascii="Arial" w:hAnsi="Arial" w:cs="Times New Roman"/>
        </w:rPr>
        <w:t xml:space="preserve"> </w:t>
      </w:r>
      <w:r w:rsidRPr="00B9143D">
        <w:rPr>
          <w:rFonts w:ascii="Arial" w:hAnsi="Arial" w:cs="Times New Roman"/>
        </w:rPr>
        <w:t xml:space="preserve">of </w:t>
      </w:r>
      <w:r w:rsidRPr="00B9143D">
        <w:rPr>
          <w:rFonts w:ascii="Arial" w:hAnsi="Arial" w:cs="Times New Roman"/>
          <w:i/>
        </w:rPr>
        <w:t>Smilodon fatalis</w:t>
      </w:r>
      <w:r w:rsidRPr="00B9143D">
        <w:rPr>
          <w:rFonts w:ascii="Arial" w:hAnsi="Arial" w:cs="Times New Roman"/>
        </w:rPr>
        <w:t xml:space="preserve">, showing the </w:t>
      </w:r>
      <w:r w:rsidR="007E1D5B">
        <w:rPr>
          <w:rFonts w:ascii="Arial" w:hAnsi="Arial" w:cs="Times New Roman"/>
        </w:rPr>
        <w:t>dramatic</w:t>
      </w:r>
      <w:r w:rsidRPr="00B9143D">
        <w:rPr>
          <w:rFonts w:ascii="Arial" w:hAnsi="Arial" w:cs="Times New Roman"/>
        </w:rPr>
        <w:t xml:space="preserve"> transformation in size and shape during ontogeny. </w:t>
      </w:r>
      <w:r w:rsidR="00A96DEC">
        <w:rPr>
          <w:rFonts w:ascii="Arial" w:hAnsi="Arial" w:cs="Times New Roman"/>
        </w:rPr>
        <w:t xml:space="preserve">A. Tibia. B. Femora. </w:t>
      </w:r>
      <w:r w:rsidRPr="00B9143D">
        <w:rPr>
          <w:rFonts w:ascii="Arial" w:hAnsi="Arial" w:cs="Times New Roman"/>
        </w:rPr>
        <w:t>Phot</w:t>
      </w:r>
      <w:r w:rsidR="0095625F">
        <w:rPr>
          <w:rFonts w:ascii="Arial" w:hAnsi="Arial" w:cs="Times New Roman"/>
        </w:rPr>
        <w:t>o</w:t>
      </w:r>
      <w:r w:rsidR="00F37EDE">
        <w:rPr>
          <w:rFonts w:ascii="Arial" w:hAnsi="Arial" w:cs="Times New Roman"/>
        </w:rPr>
        <w:t>s</w:t>
      </w:r>
      <w:r w:rsidR="007E1D5B">
        <w:rPr>
          <w:rFonts w:ascii="Arial" w:hAnsi="Arial" w:cs="Times New Roman"/>
        </w:rPr>
        <w:t xml:space="preserve"> by </w:t>
      </w:r>
      <w:r w:rsidR="0095625F">
        <w:rPr>
          <w:rFonts w:ascii="Arial" w:hAnsi="Arial" w:cs="Times New Roman"/>
        </w:rPr>
        <w:t>DRP</w:t>
      </w:r>
      <w:r w:rsidRPr="00B9143D">
        <w:rPr>
          <w:rFonts w:ascii="Arial" w:hAnsi="Arial" w:cs="Times New Roman"/>
        </w:rPr>
        <w:t>]</w:t>
      </w:r>
    </w:p>
    <w:p w14:paraId="437025F9" w14:textId="77777777" w:rsidR="009F5BD5" w:rsidRPr="00B9143D" w:rsidRDefault="009F5BD5" w:rsidP="00445854">
      <w:pPr>
        <w:tabs>
          <w:tab w:val="left" w:pos="270"/>
        </w:tabs>
        <w:spacing w:line="480" w:lineRule="auto"/>
        <w:rPr>
          <w:rFonts w:ascii="Arial" w:hAnsi="Arial" w:cs="Times New Roman"/>
        </w:rPr>
      </w:pPr>
    </w:p>
    <w:p w14:paraId="56BA49C5" w14:textId="77777777" w:rsidR="00DC470E" w:rsidRPr="00B9143D" w:rsidRDefault="00403C80" w:rsidP="00445854">
      <w:pPr>
        <w:tabs>
          <w:tab w:val="left" w:pos="270"/>
        </w:tabs>
        <w:spacing w:line="480" w:lineRule="auto"/>
        <w:rPr>
          <w:rFonts w:ascii="Arial" w:hAnsi="Arial" w:cs="Times New Roman"/>
        </w:rPr>
      </w:pPr>
      <w:r w:rsidRPr="00B9143D">
        <w:rPr>
          <w:rFonts w:ascii="Arial" w:hAnsi="Arial" w:cs="Times New Roman"/>
        </w:rPr>
        <w:tab/>
      </w:r>
    </w:p>
    <w:p w14:paraId="121F8298" w14:textId="7EA59784" w:rsidR="00403C80" w:rsidRPr="00B9143D" w:rsidRDefault="00294DE3" w:rsidP="00445854">
      <w:pPr>
        <w:tabs>
          <w:tab w:val="left" w:pos="270"/>
        </w:tabs>
        <w:spacing w:line="480" w:lineRule="auto"/>
        <w:rPr>
          <w:rFonts w:ascii="Arial" w:hAnsi="Arial" w:cs="Times New Roman"/>
        </w:rPr>
      </w:pPr>
      <w:r w:rsidRPr="00B9143D">
        <w:rPr>
          <w:rFonts w:ascii="Arial" w:hAnsi="Arial" w:cs="Times New Roman"/>
        </w:rPr>
        <w:t xml:space="preserve">Until recently, there was very little published literature on postnatal </w:t>
      </w:r>
      <w:r w:rsidR="00775651" w:rsidRPr="00B9143D">
        <w:rPr>
          <w:rFonts w:ascii="Arial" w:hAnsi="Arial" w:cs="Times New Roman"/>
        </w:rPr>
        <w:t>ontogenetic allometry of living mammals</w:t>
      </w:r>
      <w:r w:rsidR="00D056BE" w:rsidRPr="00B9143D">
        <w:rPr>
          <w:rFonts w:ascii="Arial" w:hAnsi="Arial" w:cs="Times New Roman"/>
        </w:rPr>
        <w:t xml:space="preserve"> to allow comparison with the fossil samples at Rancho La Brea. Kilbourne and Makovicky </w:t>
      </w:r>
      <w:r w:rsidR="00883103">
        <w:rPr>
          <w:rFonts w:ascii="Arial" w:hAnsi="Arial" w:cs="Times New Roman"/>
        </w:rPr>
        <w:t>[11]</w:t>
      </w:r>
      <w:r w:rsidR="00D056BE" w:rsidRPr="00B9143D">
        <w:rPr>
          <w:rFonts w:ascii="Arial" w:hAnsi="Arial" w:cs="Times New Roman"/>
        </w:rPr>
        <w:t xml:space="preserve"> provided the first published data o</w:t>
      </w:r>
      <w:r w:rsidR="00821FEC" w:rsidRPr="00B9143D">
        <w:rPr>
          <w:rFonts w:ascii="Arial" w:hAnsi="Arial" w:cs="Times New Roman"/>
        </w:rPr>
        <w:t>n</w:t>
      </w:r>
      <w:r w:rsidR="00D056BE" w:rsidRPr="00B9143D">
        <w:rPr>
          <w:rFonts w:ascii="Arial" w:hAnsi="Arial" w:cs="Times New Roman"/>
        </w:rPr>
        <w:t xml:space="preserve"> postnatal long</w:t>
      </w:r>
      <w:ins w:id="2" w:author="Donald Prothero" w:date="2017-09-06T10:37:00Z">
        <w:r w:rsidR="00AA773C">
          <w:rPr>
            <w:rFonts w:ascii="Arial" w:hAnsi="Arial" w:cs="Times New Roman"/>
          </w:rPr>
          <w:t>-</w:t>
        </w:r>
      </w:ins>
      <w:del w:id="3" w:author="Donald Prothero" w:date="2017-09-06T10:37:00Z">
        <w:r w:rsidR="00D056BE" w:rsidRPr="00B9143D" w:rsidDel="00AA773C">
          <w:rPr>
            <w:rFonts w:ascii="Arial" w:hAnsi="Arial" w:cs="Times New Roman"/>
          </w:rPr>
          <w:delText xml:space="preserve"> </w:delText>
        </w:r>
      </w:del>
      <w:r w:rsidR="00D056BE" w:rsidRPr="00B9143D">
        <w:rPr>
          <w:rFonts w:ascii="Arial" w:hAnsi="Arial" w:cs="Times New Roman"/>
        </w:rPr>
        <w:t xml:space="preserve">bone growth in </w:t>
      </w:r>
      <w:r w:rsidR="00EE7CC3" w:rsidRPr="00B9143D">
        <w:rPr>
          <w:rFonts w:ascii="Arial" w:hAnsi="Arial" w:cs="Times New Roman"/>
        </w:rPr>
        <w:t>several</w:t>
      </w:r>
      <w:r w:rsidR="00D056BE" w:rsidRPr="00B9143D">
        <w:rPr>
          <w:rFonts w:ascii="Arial" w:hAnsi="Arial" w:cs="Times New Roman"/>
        </w:rPr>
        <w:t xml:space="preserve"> living felids, including the tiger (</w:t>
      </w:r>
      <w:r w:rsidR="00D056BE" w:rsidRPr="00B9143D">
        <w:rPr>
          <w:rFonts w:ascii="Arial" w:hAnsi="Arial" w:cs="Times New Roman"/>
          <w:i/>
        </w:rPr>
        <w:t>Panthera tigris</w:t>
      </w:r>
      <w:r w:rsidR="00D056BE" w:rsidRPr="00B9143D">
        <w:rPr>
          <w:rFonts w:ascii="Arial" w:hAnsi="Arial" w:cs="Times New Roman"/>
        </w:rPr>
        <w:t>), the cougar (</w:t>
      </w:r>
      <w:r w:rsidR="00D056BE" w:rsidRPr="00B9143D">
        <w:rPr>
          <w:rFonts w:ascii="Arial" w:hAnsi="Arial" w:cs="Times New Roman"/>
          <w:i/>
        </w:rPr>
        <w:t>Puma concolor</w:t>
      </w:r>
      <w:r w:rsidR="00D056BE" w:rsidRPr="00B9143D">
        <w:rPr>
          <w:rFonts w:ascii="Arial" w:hAnsi="Arial" w:cs="Times New Roman"/>
        </w:rPr>
        <w:t xml:space="preserve">), the </w:t>
      </w:r>
      <w:r w:rsidR="00DE63A4" w:rsidRPr="00B9143D">
        <w:rPr>
          <w:rFonts w:ascii="Arial" w:hAnsi="Arial" w:cs="Times New Roman"/>
        </w:rPr>
        <w:t>Old World</w:t>
      </w:r>
      <w:r w:rsidR="00D056BE" w:rsidRPr="00B9143D">
        <w:rPr>
          <w:rFonts w:ascii="Arial" w:hAnsi="Arial" w:cs="Times New Roman"/>
        </w:rPr>
        <w:t xml:space="preserve"> wildcat (</w:t>
      </w:r>
      <w:r w:rsidR="00D056BE" w:rsidRPr="00B9143D">
        <w:rPr>
          <w:rFonts w:ascii="Arial" w:hAnsi="Arial" w:cs="Times New Roman"/>
          <w:i/>
        </w:rPr>
        <w:t>Felis silvestris</w:t>
      </w:r>
      <w:r w:rsidR="00D056BE" w:rsidRPr="00B9143D">
        <w:rPr>
          <w:rFonts w:ascii="Arial" w:hAnsi="Arial" w:cs="Times New Roman"/>
        </w:rPr>
        <w:t>), and the serval (</w:t>
      </w:r>
      <w:r w:rsidR="00D056BE" w:rsidRPr="00B9143D">
        <w:rPr>
          <w:rFonts w:ascii="Arial" w:hAnsi="Arial" w:cs="Times New Roman"/>
          <w:i/>
        </w:rPr>
        <w:t>Leptailurus serval</w:t>
      </w:r>
      <w:r w:rsidR="00D056BE" w:rsidRPr="00B9143D">
        <w:rPr>
          <w:rFonts w:ascii="Arial" w:hAnsi="Arial" w:cs="Times New Roman"/>
        </w:rPr>
        <w:t>). Their data and analyses provide a standard to which we can compare juvenile bones of La Brea felids</w:t>
      </w:r>
      <w:r w:rsidR="00DE63A4" w:rsidRPr="00B9143D">
        <w:rPr>
          <w:rFonts w:ascii="Arial" w:hAnsi="Arial" w:cs="Times New Roman"/>
        </w:rPr>
        <w:t>.</w:t>
      </w:r>
      <w:r w:rsidR="00A76874">
        <w:rPr>
          <w:rFonts w:ascii="Arial" w:hAnsi="Arial" w:cs="Times New Roman"/>
        </w:rPr>
        <w:t xml:space="preserve"> </w:t>
      </w:r>
      <w:del w:id="4" w:author="Donald Prothero" w:date="2017-09-06T09:02:00Z">
        <w:r w:rsidR="00A76874" w:rsidDel="0041177F">
          <w:rPr>
            <w:rFonts w:ascii="Arial" w:hAnsi="Arial" w:cs="Times New Roman"/>
          </w:rPr>
          <w:delText>In addition to these felids, we included the results of the analyses of the giant anteater (</w:delText>
        </w:r>
        <w:r w:rsidR="00A76874" w:rsidRPr="00A76874" w:rsidDel="0041177F">
          <w:rPr>
            <w:rFonts w:ascii="Arial" w:hAnsi="Arial" w:cs="Times New Roman"/>
            <w:i/>
          </w:rPr>
          <w:delText>Myrmecophaga tridactyla</w:delText>
        </w:r>
        <w:r w:rsidR="00A76874" w:rsidDel="0041177F">
          <w:rPr>
            <w:rFonts w:ascii="Arial" w:hAnsi="Arial" w:cs="Times New Roman"/>
          </w:rPr>
          <w:delText>)</w:delText>
        </w:r>
        <w:r w:rsidR="00752533" w:rsidDel="0041177F">
          <w:rPr>
            <w:rFonts w:ascii="Arial" w:hAnsi="Arial" w:cs="Times New Roman"/>
          </w:rPr>
          <w:delText xml:space="preserve">. It has </w:delText>
        </w:r>
        <w:r w:rsidR="00A76874" w:rsidDel="0041177F">
          <w:rPr>
            <w:rFonts w:ascii="Arial" w:hAnsi="Arial" w:cs="Times New Roman"/>
          </w:rPr>
          <w:delText xml:space="preserve">the most robust limb </w:delText>
        </w:r>
        <w:r w:rsidR="00752533" w:rsidDel="0041177F">
          <w:rPr>
            <w:rFonts w:ascii="Arial" w:hAnsi="Arial" w:cs="Times New Roman"/>
          </w:rPr>
          <w:delText xml:space="preserve">growth </w:delText>
        </w:r>
        <w:r w:rsidR="00A76874" w:rsidDel="0041177F">
          <w:rPr>
            <w:rFonts w:ascii="Arial" w:hAnsi="Arial" w:cs="Times New Roman"/>
          </w:rPr>
          <w:delText xml:space="preserve">proportions </w:delText>
        </w:r>
        <w:r w:rsidR="00752533" w:rsidDel="0041177F">
          <w:rPr>
            <w:rFonts w:ascii="Arial" w:hAnsi="Arial" w:cs="Times New Roman"/>
          </w:rPr>
          <w:delText xml:space="preserve">of any mammal studied by </w:delText>
        </w:r>
        <w:r w:rsidR="00A76874" w:rsidDel="0041177F">
          <w:rPr>
            <w:rFonts w:ascii="Arial" w:hAnsi="Arial" w:cs="Times New Roman"/>
          </w:rPr>
          <w:delText xml:space="preserve">Kilbourne and Makovicky </w:delText>
        </w:r>
        <w:r w:rsidR="00883103" w:rsidDel="0041177F">
          <w:rPr>
            <w:rFonts w:ascii="Arial" w:hAnsi="Arial" w:cs="Times New Roman"/>
          </w:rPr>
          <w:delText>[11]</w:delText>
        </w:r>
        <w:r w:rsidR="00A76874" w:rsidDel="0041177F">
          <w:rPr>
            <w:rFonts w:ascii="Arial" w:hAnsi="Arial" w:cs="Times New Roman"/>
          </w:rPr>
          <w:delText xml:space="preserve">, </w:delText>
        </w:r>
        <w:r w:rsidR="00752533" w:rsidDel="0041177F">
          <w:rPr>
            <w:rFonts w:ascii="Arial" w:hAnsi="Arial" w:cs="Times New Roman"/>
          </w:rPr>
          <w:delText xml:space="preserve">allowing us </w:delText>
        </w:r>
        <w:r w:rsidR="00A76874" w:rsidDel="0041177F">
          <w:rPr>
            <w:rFonts w:ascii="Arial" w:hAnsi="Arial" w:cs="Times New Roman"/>
          </w:rPr>
          <w:delText>to determine what the typical slopes and variability would be for a mammal</w:delText>
        </w:r>
        <w:r w:rsidR="00AD1AAD" w:rsidDel="0041177F">
          <w:rPr>
            <w:rFonts w:ascii="Arial" w:hAnsi="Arial" w:cs="Times New Roman"/>
          </w:rPr>
          <w:delText xml:space="preserve"> which started with robust limbs and grew more robust with age</w:delText>
        </w:r>
        <w:r w:rsidR="00A76874" w:rsidDel="0041177F">
          <w:rPr>
            <w:rFonts w:ascii="Arial" w:hAnsi="Arial" w:cs="Times New Roman"/>
          </w:rPr>
          <w:delText>.</w:delText>
        </w:r>
      </w:del>
    </w:p>
    <w:p w14:paraId="39467817" w14:textId="77777777" w:rsidR="00DC470E" w:rsidRPr="00B9143D" w:rsidRDefault="00BB6D1A" w:rsidP="00445854">
      <w:pPr>
        <w:tabs>
          <w:tab w:val="left" w:pos="270"/>
        </w:tabs>
        <w:spacing w:line="480" w:lineRule="auto"/>
        <w:rPr>
          <w:rFonts w:ascii="Arial" w:hAnsi="Arial" w:cs="Times New Roman"/>
        </w:rPr>
      </w:pPr>
      <w:r w:rsidRPr="00B9143D">
        <w:rPr>
          <w:rFonts w:ascii="Arial" w:hAnsi="Arial" w:cs="Times New Roman"/>
        </w:rPr>
        <w:tab/>
      </w:r>
    </w:p>
    <w:p w14:paraId="3E28DECC" w14:textId="7C57CDB7" w:rsidR="00BB6D1A" w:rsidRPr="00B9143D" w:rsidRDefault="00BB6D1A" w:rsidP="00445854">
      <w:pPr>
        <w:tabs>
          <w:tab w:val="left" w:pos="270"/>
        </w:tabs>
        <w:spacing w:line="480" w:lineRule="auto"/>
        <w:rPr>
          <w:rFonts w:ascii="Arial" w:hAnsi="Arial" w:cs="Times New Roman"/>
        </w:rPr>
      </w:pPr>
      <w:r w:rsidRPr="00B9143D">
        <w:rPr>
          <w:rFonts w:ascii="Arial" w:hAnsi="Arial" w:cs="Times New Roman"/>
        </w:rPr>
        <w:t xml:space="preserve">Kilbourne and Makovicky </w:t>
      </w:r>
      <w:r w:rsidR="00883103">
        <w:rPr>
          <w:rFonts w:ascii="Arial" w:hAnsi="Arial" w:cs="Times New Roman"/>
        </w:rPr>
        <w:t>[11]</w:t>
      </w:r>
      <w:r w:rsidRPr="00B9143D">
        <w:rPr>
          <w:rFonts w:ascii="Arial" w:hAnsi="Arial" w:cs="Times New Roman"/>
        </w:rPr>
        <w:t xml:space="preserve"> found that many living felids show evidence of more rapid growth of the length of their distal limb elements, </w:t>
      </w:r>
      <w:r w:rsidR="00EE7CC3" w:rsidRPr="00B9143D">
        <w:rPr>
          <w:rFonts w:ascii="Arial" w:hAnsi="Arial" w:cs="Times New Roman"/>
        </w:rPr>
        <w:t>relative</w:t>
      </w:r>
      <w:r w:rsidRPr="00B9143D">
        <w:rPr>
          <w:rFonts w:ascii="Arial" w:hAnsi="Arial" w:cs="Times New Roman"/>
        </w:rPr>
        <w:t xml:space="preserve"> to their c</w:t>
      </w:r>
      <w:r w:rsidR="00F7636D" w:rsidRPr="00B9143D">
        <w:rPr>
          <w:rFonts w:ascii="Arial" w:hAnsi="Arial" w:cs="Times New Roman"/>
        </w:rPr>
        <w:t xml:space="preserve">ross-sectional area, </w:t>
      </w:r>
      <w:r w:rsidR="00793846">
        <w:rPr>
          <w:rFonts w:ascii="Arial" w:hAnsi="Arial" w:cs="Times New Roman"/>
        </w:rPr>
        <w:t>so</w:t>
      </w:r>
      <w:r w:rsidR="00F7636D" w:rsidRPr="00B9143D">
        <w:rPr>
          <w:rFonts w:ascii="Arial" w:hAnsi="Arial" w:cs="Times New Roman"/>
        </w:rPr>
        <w:t xml:space="preserve"> their limbs</w:t>
      </w:r>
      <w:r w:rsidR="00793846">
        <w:rPr>
          <w:rFonts w:ascii="Arial" w:hAnsi="Arial" w:cs="Times New Roman"/>
        </w:rPr>
        <w:t xml:space="preserve"> become</w:t>
      </w:r>
      <w:r w:rsidRPr="00B9143D">
        <w:rPr>
          <w:rFonts w:ascii="Arial" w:hAnsi="Arial" w:cs="Times New Roman"/>
        </w:rPr>
        <w:t xml:space="preserve"> more gracile as they grow. This is a common adaptat</w:t>
      </w:r>
      <w:r w:rsidR="00D8610D" w:rsidRPr="00B9143D">
        <w:rPr>
          <w:rFonts w:ascii="Arial" w:hAnsi="Arial" w:cs="Times New Roman"/>
        </w:rPr>
        <w:t>ion of many cursorial mammals, which</w:t>
      </w:r>
      <w:r w:rsidRPr="00B9143D">
        <w:rPr>
          <w:rFonts w:ascii="Arial" w:hAnsi="Arial" w:cs="Times New Roman"/>
        </w:rPr>
        <w:t xml:space="preserve"> have lengthened their distal limb elements (radius, ulna, tibia) relative to bone</w:t>
      </w:r>
      <w:r w:rsidR="00F7636D" w:rsidRPr="00B9143D">
        <w:rPr>
          <w:rFonts w:ascii="Arial" w:hAnsi="Arial" w:cs="Times New Roman"/>
        </w:rPr>
        <w:t xml:space="preserve"> shaft</w:t>
      </w:r>
      <w:r w:rsidRPr="00B9143D">
        <w:rPr>
          <w:rFonts w:ascii="Arial" w:hAnsi="Arial" w:cs="Times New Roman"/>
        </w:rPr>
        <w:t xml:space="preserve"> thickness</w:t>
      </w:r>
      <w:r w:rsidR="00693AB7">
        <w:rPr>
          <w:rFonts w:ascii="Arial" w:hAnsi="Arial" w:cs="Times New Roman"/>
        </w:rPr>
        <w:t xml:space="preserve">. Biomechanical studies have shown that this </w:t>
      </w:r>
      <w:r w:rsidRPr="00B9143D">
        <w:rPr>
          <w:rFonts w:ascii="Arial" w:hAnsi="Arial" w:cs="Times New Roman"/>
        </w:rPr>
        <w:t>decreases the rotational inertia in longer-limbed animals</w:t>
      </w:r>
      <w:r w:rsidR="00F7636D" w:rsidRPr="00B9143D">
        <w:rPr>
          <w:rFonts w:ascii="Arial" w:hAnsi="Arial" w:cs="Times New Roman"/>
        </w:rPr>
        <w:t xml:space="preserve"> </w:t>
      </w:r>
      <w:r w:rsidR="00883103">
        <w:rPr>
          <w:rFonts w:ascii="Arial" w:hAnsi="Arial" w:cs="Times New Roman"/>
        </w:rPr>
        <w:t>[</w:t>
      </w:r>
      <w:r w:rsidR="00DA44A7" w:rsidRPr="00B9143D">
        <w:rPr>
          <w:rFonts w:ascii="Arial" w:hAnsi="Arial" w:cs="Times New Roman"/>
        </w:rPr>
        <w:t>12, 13</w:t>
      </w:r>
      <w:r w:rsidR="00883103">
        <w:rPr>
          <w:rFonts w:ascii="Arial" w:hAnsi="Arial" w:cs="Times New Roman"/>
        </w:rPr>
        <w:t>]</w:t>
      </w:r>
      <w:r w:rsidR="00883103" w:rsidRPr="00B9143D">
        <w:rPr>
          <w:rFonts w:ascii="Arial" w:hAnsi="Arial" w:cs="Times New Roman"/>
        </w:rPr>
        <w:t xml:space="preserve">. </w:t>
      </w:r>
      <w:r w:rsidR="00D8610D" w:rsidRPr="00B9143D">
        <w:rPr>
          <w:rFonts w:ascii="Arial" w:hAnsi="Arial" w:cs="Times New Roman"/>
        </w:rPr>
        <w:t xml:space="preserve">In this study, we </w:t>
      </w:r>
      <w:r w:rsidR="00F7636D" w:rsidRPr="00B9143D">
        <w:rPr>
          <w:rFonts w:ascii="Arial" w:hAnsi="Arial" w:cs="Times New Roman"/>
        </w:rPr>
        <w:t xml:space="preserve">compare </w:t>
      </w:r>
      <w:r w:rsidR="00D8610D" w:rsidRPr="00B9143D">
        <w:rPr>
          <w:rFonts w:ascii="Arial" w:hAnsi="Arial" w:cs="Times New Roman"/>
        </w:rPr>
        <w:t>the tiger-</w:t>
      </w:r>
      <w:r w:rsidR="00D8610D" w:rsidRPr="00017E1B">
        <w:rPr>
          <w:rFonts w:ascii="Arial" w:hAnsi="Arial" w:cs="Times New Roman"/>
        </w:rPr>
        <w:t>sized</w:t>
      </w:r>
      <w:r w:rsidR="00D8610D" w:rsidRPr="00B9143D">
        <w:rPr>
          <w:rFonts w:ascii="Arial" w:hAnsi="Arial" w:cs="Times New Roman"/>
          <w:i/>
        </w:rPr>
        <w:t xml:space="preserve"> Panthera atrox</w:t>
      </w:r>
      <w:r w:rsidR="00D8610D" w:rsidRPr="00B9143D">
        <w:rPr>
          <w:rFonts w:ascii="Arial" w:hAnsi="Arial" w:cs="Times New Roman"/>
        </w:rPr>
        <w:t xml:space="preserve"> </w:t>
      </w:r>
      <w:r w:rsidR="00F7636D" w:rsidRPr="00B9143D">
        <w:rPr>
          <w:rFonts w:ascii="Arial" w:hAnsi="Arial" w:cs="Times New Roman"/>
        </w:rPr>
        <w:t xml:space="preserve">to determine whether it </w:t>
      </w:r>
      <w:r w:rsidR="00D8610D" w:rsidRPr="00B9143D">
        <w:rPr>
          <w:rFonts w:ascii="Arial" w:hAnsi="Arial" w:cs="Times New Roman"/>
        </w:rPr>
        <w:t>grew to its</w:t>
      </w:r>
      <w:r w:rsidR="00821FEC" w:rsidRPr="00B9143D">
        <w:rPr>
          <w:rFonts w:ascii="Arial" w:hAnsi="Arial" w:cs="Times New Roman"/>
        </w:rPr>
        <w:t xml:space="preserve"> adult</w:t>
      </w:r>
      <w:r w:rsidR="00D8610D" w:rsidRPr="00B9143D">
        <w:rPr>
          <w:rFonts w:ascii="Arial" w:hAnsi="Arial" w:cs="Times New Roman"/>
        </w:rPr>
        <w:t xml:space="preserve"> body proportions </w:t>
      </w:r>
      <w:r w:rsidR="00F7636D" w:rsidRPr="00B9143D">
        <w:rPr>
          <w:rFonts w:ascii="Arial" w:hAnsi="Arial" w:cs="Times New Roman"/>
        </w:rPr>
        <w:t>in the same way as do</w:t>
      </w:r>
      <w:r w:rsidR="00D8610D" w:rsidRPr="00B9143D">
        <w:rPr>
          <w:rFonts w:ascii="Arial" w:hAnsi="Arial" w:cs="Times New Roman"/>
        </w:rPr>
        <w:t xml:space="preserve"> modern tiger kittens</w:t>
      </w:r>
      <w:r w:rsidR="002205E4" w:rsidRPr="00B9143D">
        <w:rPr>
          <w:rFonts w:ascii="Arial" w:hAnsi="Arial" w:cs="Times New Roman"/>
        </w:rPr>
        <w:t>. We also wanted to</w:t>
      </w:r>
      <w:r w:rsidR="00D8610D" w:rsidRPr="00B9143D">
        <w:rPr>
          <w:rFonts w:ascii="Arial" w:hAnsi="Arial" w:cs="Times New Roman"/>
        </w:rPr>
        <w:t xml:space="preserve"> see if </w:t>
      </w:r>
      <w:r w:rsidR="00D8610D" w:rsidRPr="00B9143D">
        <w:rPr>
          <w:rFonts w:ascii="Arial" w:hAnsi="Arial" w:cs="Times New Roman"/>
          <w:i/>
        </w:rPr>
        <w:t xml:space="preserve">Smilodon fatalis </w:t>
      </w:r>
      <w:r w:rsidR="00F7636D" w:rsidRPr="00B9143D">
        <w:rPr>
          <w:rFonts w:ascii="Arial" w:hAnsi="Arial" w:cs="Times New Roman"/>
        </w:rPr>
        <w:t>kittens g</w:t>
      </w:r>
      <w:r w:rsidR="00D8610D" w:rsidRPr="00B9143D">
        <w:rPr>
          <w:rFonts w:ascii="Arial" w:hAnsi="Arial" w:cs="Times New Roman"/>
        </w:rPr>
        <w:t xml:space="preserve">rew up </w:t>
      </w:r>
      <w:r w:rsidR="002205E4" w:rsidRPr="00B9143D">
        <w:rPr>
          <w:rFonts w:ascii="Arial" w:hAnsi="Arial" w:cs="Times New Roman"/>
        </w:rPr>
        <w:t xml:space="preserve">with the same </w:t>
      </w:r>
      <w:r w:rsidR="00821FEC" w:rsidRPr="00B9143D">
        <w:rPr>
          <w:rFonts w:ascii="Arial" w:hAnsi="Arial" w:cs="Times New Roman"/>
        </w:rPr>
        <w:t xml:space="preserve">changes in their limb </w:t>
      </w:r>
      <w:r w:rsidR="002205E4" w:rsidRPr="00B9143D">
        <w:rPr>
          <w:rFonts w:ascii="Arial" w:hAnsi="Arial" w:cs="Times New Roman"/>
        </w:rPr>
        <w:t>proportions as</w:t>
      </w:r>
      <w:r w:rsidR="00D8610D" w:rsidRPr="00B9143D">
        <w:rPr>
          <w:rFonts w:ascii="Arial" w:hAnsi="Arial" w:cs="Times New Roman"/>
        </w:rPr>
        <w:t xml:space="preserve"> other felids, or </w:t>
      </w:r>
      <w:r w:rsidR="00821FEC" w:rsidRPr="00B9143D">
        <w:rPr>
          <w:rFonts w:ascii="Arial" w:hAnsi="Arial" w:cs="Times New Roman"/>
        </w:rPr>
        <w:t>with</w:t>
      </w:r>
      <w:r w:rsidR="002205E4" w:rsidRPr="00B9143D">
        <w:rPr>
          <w:rFonts w:ascii="Arial" w:hAnsi="Arial" w:cs="Times New Roman"/>
        </w:rPr>
        <w:t xml:space="preserve"> a more</w:t>
      </w:r>
      <w:r w:rsidR="00D8610D" w:rsidRPr="00B9143D">
        <w:rPr>
          <w:rFonts w:ascii="Arial" w:hAnsi="Arial" w:cs="Times New Roman"/>
        </w:rPr>
        <w:t xml:space="preserve"> robust </w:t>
      </w:r>
      <w:r w:rsidR="002205E4" w:rsidRPr="00B9143D">
        <w:rPr>
          <w:rFonts w:ascii="Arial" w:hAnsi="Arial" w:cs="Times New Roman"/>
        </w:rPr>
        <w:t>ontogenetic limb growth pattern</w:t>
      </w:r>
      <w:r w:rsidR="00D8610D" w:rsidRPr="00B9143D">
        <w:rPr>
          <w:rFonts w:ascii="Arial" w:hAnsi="Arial" w:cs="Times New Roman"/>
        </w:rPr>
        <w:t xml:space="preserve"> than other felids.</w:t>
      </w:r>
    </w:p>
    <w:p w14:paraId="796954B7" w14:textId="77777777" w:rsidR="00D8610D" w:rsidRPr="00B9143D" w:rsidRDefault="00D8610D" w:rsidP="00445854">
      <w:pPr>
        <w:tabs>
          <w:tab w:val="left" w:pos="270"/>
        </w:tabs>
        <w:spacing w:line="480" w:lineRule="auto"/>
        <w:rPr>
          <w:rFonts w:ascii="Arial" w:hAnsi="Arial" w:cs="Times New Roman"/>
        </w:rPr>
      </w:pPr>
    </w:p>
    <w:p w14:paraId="3AAF45AB" w14:textId="215400B1" w:rsidR="00D8610D" w:rsidRPr="00B9143D" w:rsidRDefault="00D8610D" w:rsidP="00445854">
      <w:pPr>
        <w:tabs>
          <w:tab w:val="left" w:pos="270"/>
        </w:tabs>
        <w:spacing w:line="480" w:lineRule="auto"/>
        <w:rPr>
          <w:rFonts w:ascii="Arial" w:hAnsi="Arial" w:cs="Times New Roman"/>
          <w:b/>
          <w:sz w:val="36"/>
          <w:szCs w:val="36"/>
        </w:rPr>
      </w:pPr>
      <w:r w:rsidRPr="00B9143D">
        <w:rPr>
          <w:rFonts w:ascii="Arial" w:hAnsi="Arial" w:cs="Times New Roman"/>
          <w:b/>
          <w:sz w:val="36"/>
          <w:szCs w:val="36"/>
        </w:rPr>
        <w:t>Materials and Methods</w:t>
      </w:r>
    </w:p>
    <w:p w14:paraId="5287BE53" w14:textId="77777777" w:rsidR="00DC470E" w:rsidRPr="00B9143D" w:rsidRDefault="00F7636D" w:rsidP="00445854">
      <w:pPr>
        <w:tabs>
          <w:tab w:val="left" w:pos="270"/>
        </w:tabs>
        <w:spacing w:line="480" w:lineRule="auto"/>
        <w:rPr>
          <w:rFonts w:ascii="Arial" w:hAnsi="Arial" w:cs="Times New Roman"/>
        </w:rPr>
      </w:pPr>
      <w:r w:rsidRPr="00B9143D">
        <w:rPr>
          <w:rFonts w:ascii="Arial" w:hAnsi="Arial" w:cs="Times New Roman"/>
        </w:rPr>
        <w:tab/>
      </w:r>
    </w:p>
    <w:p w14:paraId="315F574A" w14:textId="5512D32B" w:rsidR="00F7636D" w:rsidRDefault="00A81032" w:rsidP="00445854">
      <w:pPr>
        <w:tabs>
          <w:tab w:val="left" w:pos="270"/>
        </w:tabs>
        <w:spacing w:line="480" w:lineRule="auto"/>
        <w:rPr>
          <w:rFonts w:ascii="Arial" w:hAnsi="Arial" w:cs="Times New Roman"/>
        </w:rPr>
      </w:pPr>
      <w:r w:rsidRPr="00B9143D">
        <w:rPr>
          <w:rFonts w:ascii="Arial" w:hAnsi="Arial" w:cs="Times New Roman"/>
        </w:rPr>
        <w:t xml:space="preserve">We measured nearly every unbroken juvenile humerus, radius, femur, and tibia of </w:t>
      </w:r>
      <w:r w:rsidRPr="00B9143D">
        <w:rPr>
          <w:rFonts w:ascii="Arial" w:hAnsi="Arial" w:cs="Times New Roman"/>
          <w:i/>
        </w:rPr>
        <w:t xml:space="preserve">S. fatalis </w:t>
      </w:r>
      <w:r w:rsidRPr="00B9143D">
        <w:rPr>
          <w:rFonts w:ascii="Arial" w:hAnsi="Arial" w:cs="Times New Roman"/>
        </w:rPr>
        <w:t xml:space="preserve">and </w:t>
      </w:r>
      <w:r w:rsidRPr="00B9143D">
        <w:rPr>
          <w:rFonts w:ascii="Arial" w:hAnsi="Arial" w:cs="Times New Roman"/>
          <w:i/>
        </w:rPr>
        <w:t>P. atrox</w:t>
      </w:r>
      <w:r w:rsidRPr="00B9143D">
        <w:rPr>
          <w:rFonts w:ascii="Arial" w:hAnsi="Arial" w:cs="Times New Roman"/>
        </w:rPr>
        <w:t xml:space="preserve"> in the collections of the La Brea Tar Pits Museum (formerly the George C. Page Museum) to get the largest sample size possible for this analysis</w:t>
      </w:r>
      <w:r w:rsidR="00237E02" w:rsidRPr="00B9143D">
        <w:rPr>
          <w:rFonts w:ascii="Arial" w:hAnsi="Arial" w:cs="Times New Roman"/>
        </w:rPr>
        <w:t>.</w:t>
      </w:r>
      <w:r w:rsidR="00E55474">
        <w:rPr>
          <w:rFonts w:ascii="Arial" w:hAnsi="Arial" w:cs="Times New Roman"/>
        </w:rPr>
        <w:t xml:space="preserve"> These specimens have a variet</w:t>
      </w:r>
      <w:r w:rsidR="00A76874">
        <w:rPr>
          <w:rFonts w:ascii="Arial" w:hAnsi="Arial" w:cs="Times New Roman"/>
        </w:rPr>
        <w:t>y of different catalogue numbering systems</w:t>
      </w:r>
      <w:r w:rsidR="00E55474">
        <w:rPr>
          <w:rFonts w:ascii="Arial" w:hAnsi="Arial" w:cs="Times New Roman"/>
        </w:rPr>
        <w:t xml:space="preserve">, but all come from the main curated collection in the La Brea Tar Pits Museum. </w:t>
      </w:r>
      <w:r w:rsidR="0022791F">
        <w:rPr>
          <w:rFonts w:ascii="Arial" w:hAnsi="Arial" w:cs="Times New Roman"/>
        </w:rPr>
        <w:t>Catalogue numbers of all specimens are given in the original data tables (</w:t>
      </w:r>
      <w:r w:rsidR="004E2DD8">
        <w:rPr>
          <w:rFonts w:ascii="Arial" w:hAnsi="Arial" w:cs="Times New Roman"/>
        </w:rPr>
        <w:t>SI 1 Table, SI 2 Table</w:t>
      </w:r>
      <w:del w:id="5" w:author="Donald Prothero" w:date="2017-09-06T09:02:00Z">
        <w:r w:rsidR="004E2DD8" w:rsidDel="0041177F">
          <w:rPr>
            <w:rFonts w:ascii="Arial" w:hAnsi="Arial" w:cs="Times New Roman"/>
          </w:rPr>
          <w:delText xml:space="preserve"> </w:delText>
        </w:r>
      </w:del>
      <w:r w:rsidR="0022791F">
        <w:rPr>
          <w:rFonts w:ascii="Arial" w:hAnsi="Arial" w:cs="Times New Roman"/>
        </w:rPr>
        <w:t xml:space="preserve">). </w:t>
      </w:r>
      <w:r w:rsidR="00237E02" w:rsidRPr="00B9143D">
        <w:rPr>
          <w:rFonts w:ascii="Arial" w:hAnsi="Arial" w:cs="Times New Roman"/>
        </w:rPr>
        <w:t>Sample sizes are given in Tables 1-</w:t>
      </w:r>
      <w:r w:rsidR="00121D05">
        <w:rPr>
          <w:rFonts w:ascii="Arial" w:hAnsi="Arial" w:cs="Times New Roman"/>
        </w:rPr>
        <w:t>8</w:t>
      </w:r>
      <w:r w:rsidR="00E55474">
        <w:rPr>
          <w:rFonts w:ascii="Arial" w:hAnsi="Arial" w:cs="Times New Roman"/>
        </w:rPr>
        <w:t xml:space="preserve">; original data </w:t>
      </w:r>
      <w:del w:id="6" w:author="Donald Prothero" w:date="2017-09-06T10:38:00Z">
        <w:r w:rsidR="00A76874" w:rsidDel="00AA773C">
          <w:rPr>
            <w:rFonts w:ascii="Arial" w:hAnsi="Arial" w:cs="Times New Roman"/>
          </w:rPr>
          <w:delText xml:space="preserve">is </w:delText>
        </w:r>
      </w:del>
      <w:ins w:id="7" w:author="Donald Prothero" w:date="2017-09-06T10:38:00Z">
        <w:r w:rsidR="00AA773C">
          <w:rPr>
            <w:rFonts w:ascii="Arial" w:hAnsi="Arial" w:cs="Times New Roman"/>
          </w:rPr>
          <w:t xml:space="preserve">are </w:t>
        </w:r>
      </w:ins>
      <w:r w:rsidR="00A76874">
        <w:rPr>
          <w:rFonts w:ascii="Arial" w:hAnsi="Arial" w:cs="Times New Roman"/>
        </w:rPr>
        <w:t xml:space="preserve">given </w:t>
      </w:r>
      <w:r w:rsidR="00E55474">
        <w:rPr>
          <w:rFonts w:ascii="Arial" w:hAnsi="Arial" w:cs="Times New Roman"/>
        </w:rPr>
        <w:t>in the Supplementary Tables</w:t>
      </w:r>
      <w:r w:rsidRPr="00B9143D">
        <w:rPr>
          <w:rFonts w:ascii="Arial" w:hAnsi="Arial" w:cs="Times New Roman"/>
        </w:rPr>
        <w:t xml:space="preserve">. Measurements were made following the </w:t>
      </w:r>
      <w:r w:rsidR="00B57D78" w:rsidRPr="00B9143D">
        <w:rPr>
          <w:rFonts w:ascii="Arial" w:hAnsi="Arial" w:cs="Times New Roman"/>
        </w:rPr>
        <w:t>protocols</w:t>
      </w:r>
      <w:r w:rsidRPr="00B9143D">
        <w:rPr>
          <w:rFonts w:ascii="Arial" w:hAnsi="Arial" w:cs="Times New Roman"/>
        </w:rPr>
        <w:t xml:space="preserve"> of Kilbourne and Makovicky </w:t>
      </w:r>
      <w:r w:rsidR="00883103">
        <w:rPr>
          <w:rFonts w:ascii="Arial" w:hAnsi="Arial" w:cs="Times New Roman"/>
        </w:rPr>
        <w:t>[11]</w:t>
      </w:r>
      <w:r w:rsidRPr="00B9143D">
        <w:rPr>
          <w:rFonts w:ascii="Arial" w:hAnsi="Arial" w:cs="Times New Roman"/>
        </w:rPr>
        <w:t xml:space="preserve">, focusing on measuring the length of the diaphysis of the shaft of each bone. In the case of adult or subadult bones, measurements </w:t>
      </w:r>
      <w:r w:rsidR="002205E4" w:rsidRPr="00B9143D">
        <w:rPr>
          <w:rFonts w:ascii="Arial" w:hAnsi="Arial" w:cs="Times New Roman"/>
        </w:rPr>
        <w:t xml:space="preserve">of shaft length </w:t>
      </w:r>
      <w:r w:rsidRPr="00B9143D">
        <w:rPr>
          <w:rFonts w:ascii="Arial" w:hAnsi="Arial" w:cs="Times New Roman"/>
        </w:rPr>
        <w:t>were made from the diaphyseal-epiphyseal suture</w:t>
      </w:r>
      <w:r w:rsidR="002205E4" w:rsidRPr="00B9143D">
        <w:rPr>
          <w:rFonts w:ascii="Arial" w:hAnsi="Arial" w:cs="Times New Roman"/>
        </w:rPr>
        <w:t>s</w:t>
      </w:r>
      <w:r w:rsidRPr="00B9143D">
        <w:rPr>
          <w:rFonts w:ascii="Arial" w:hAnsi="Arial" w:cs="Times New Roman"/>
        </w:rPr>
        <w:t>. Measurements shorter than 460 mm were made with metric digital calipers; those over 460 mm, and circumference measurements, were made with a flexible metric measuring tape.</w:t>
      </w:r>
      <w:r w:rsidR="004B5734" w:rsidRPr="00B9143D">
        <w:rPr>
          <w:rFonts w:ascii="Arial" w:hAnsi="Arial" w:cs="Times New Roman"/>
        </w:rPr>
        <w:t xml:space="preserve"> In addition to measuring diaphysis length, we measured midshaft circumference, and </w:t>
      </w:r>
      <w:r w:rsidR="002805F2" w:rsidRPr="00B9143D">
        <w:rPr>
          <w:rFonts w:ascii="Arial" w:hAnsi="Arial" w:cs="Times New Roman"/>
        </w:rPr>
        <w:t xml:space="preserve">two linear measures of the midshaft: </w:t>
      </w:r>
      <w:r w:rsidR="004B5734" w:rsidRPr="00B9143D">
        <w:rPr>
          <w:rFonts w:ascii="Arial" w:hAnsi="Arial" w:cs="Times New Roman"/>
        </w:rPr>
        <w:t xml:space="preserve">lateral width </w:t>
      </w:r>
      <w:r w:rsidR="002805F2" w:rsidRPr="00B9143D">
        <w:rPr>
          <w:rFonts w:ascii="Arial" w:hAnsi="Arial" w:cs="Times New Roman"/>
        </w:rPr>
        <w:t>and antero-posterior depth.</w:t>
      </w:r>
      <w:r w:rsidR="00B57D78" w:rsidRPr="00B9143D">
        <w:rPr>
          <w:rFonts w:ascii="Arial" w:hAnsi="Arial" w:cs="Times New Roman"/>
        </w:rPr>
        <w:t xml:space="preserve"> This allowed us to compare</w:t>
      </w:r>
      <w:r w:rsidR="00AD59D8" w:rsidRPr="00B9143D">
        <w:rPr>
          <w:rFonts w:ascii="Arial" w:hAnsi="Arial" w:cs="Times New Roman"/>
        </w:rPr>
        <w:t xml:space="preserve"> diaphysis</w:t>
      </w:r>
      <w:r w:rsidR="00B57D78" w:rsidRPr="00B9143D">
        <w:rPr>
          <w:rFonts w:ascii="Arial" w:hAnsi="Arial" w:cs="Times New Roman"/>
        </w:rPr>
        <w:t xml:space="preserve"> lengths to both circumference, and also cross-sectional area.</w:t>
      </w:r>
      <w:r w:rsidR="00775CD4">
        <w:rPr>
          <w:rFonts w:ascii="Arial" w:hAnsi="Arial" w:cs="Times New Roman"/>
        </w:rPr>
        <w:t xml:space="preserve"> </w:t>
      </w:r>
    </w:p>
    <w:p w14:paraId="194ED09F" w14:textId="77777777" w:rsidR="009F5BD5" w:rsidRPr="00B9143D" w:rsidRDefault="009F5BD5" w:rsidP="00445854">
      <w:pPr>
        <w:tabs>
          <w:tab w:val="left" w:pos="270"/>
        </w:tabs>
        <w:spacing w:line="480" w:lineRule="auto"/>
        <w:rPr>
          <w:rFonts w:ascii="Arial" w:hAnsi="Arial" w:cs="Times New Roman"/>
        </w:rPr>
      </w:pPr>
    </w:p>
    <w:p w14:paraId="747C93BF" w14:textId="747962AD" w:rsidR="009F5BD5" w:rsidRDefault="009F5BD5" w:rsidP="00445854">
      <w:pPr>
        <w:tabs>
          <w:tab w:val="left" w:pos="270"/>
        </w:tabs>
        <w:spacing w:line="480" w:lineRule="auto"/>
        <w:rPr>
          <w:rFonts w:ascii="Arial" w:hAnsi="Arial" w:cs="Times New Roman"/>
        </w:rPr>
      </w:pPr>
      <w:r w:rsidRPr="00B9143D">
        <w:rPr>
          <w:rFonts w:ascii="Arial" w:hAnsi="Arial" w:cs="Times New Roman"/>
        </w:rPr>
        <w:t>[Table</w:t>
      </w:r>
      <w:r w:rsidR="007E1D5B">
        <w:rPr>
          <w:rFonts w:ascii="Arial" w:hAnsi="Arial" w:cs="Times New Roman"/>
        </w:rPr>
        <w:t xml:space="preserve"> 1</w:t>
      </w:r>
      <w:r w:rsidR="00883103">
        <w:rPr>
          <w:rFonts w:ascii="Arial" w:hAnsi="Arial" w:cs="Times New Roman"/>
        </w:rPr>
        <w:t xml:space="preserve"> near here</w:t>
      </w:r>
      <w:r w:rsidRPr="00B9143D">
        <w:rPr>
          <w:rFonts w:ascii="Arial" w:hAnsi="Arial" w:cs="Times New Roman"/>
        </w:rPr>
        <w:t>].</w:t>
      </w:r>
    </w:p>
    <w:p w14:paraId="1C76158B" w14:textId="0857A892" w:rsidR="007E1D5B" w:rsidRDefault="007E1D5B" w:rsidP="00445854">
      <w:pPr>
        <w:tabs>
          <w:tab w:val="left" w:pos="270"/>
        </w:tabs>
        <w:spacing w:line="480" w:lineRule="auto"/>
        <w:rPr>
          <w:rFonts w:ascii="Arial" w:hAnsi="Arial" w:cs="Times New Roman"/>
        </w:rPr>
      </w:pPr>
      <w:r>
        <w:rPr>
          <w:rFonts w:ascii="Arial" w:hAnsi="Arial" w:cs="Times New Roman"/>
        </w:rPr>
        <w:t>[Table 2</w:t>
      </w:r>
      <w:r w:rsidR="00883103">
        <w:rPr>
          <w:rFonts w:ascii="Arial" w:hAnsi="Arial" w:cs="Times New Roman"/>
        </w:rPr>
        <w:t xml:space="preserve"> near  here</w:t>
      </w:r>
      <w:r>
        <w:rPr>
          <w:rFonts w:ascii="Arial" w:hAnsi="Arial" w:cs="Times New Roman"/>
        </w:rPr>
        <w:t>].</w:t>
      </w:r>
    </w:p>
    <w:p w14:paraId="20B110C7" w14:textId="0F53059A" w:rsidR="007E1D5B" w:rsidRDefault="007E1D5B" w:rsidP="007E1D5B">
      <w:pPr>
        <w:tabs>
          <w:tab w:val="left" w:pos="270"/>
        </w:tabs>
        <w:spacing w:line="480" w:lineRule="auto"/>
        <w:rPr>
          <w:rFonts w:ascii="Arial" w:hAnsi="Arial" w:cs="Times New Roman"/>
        </w:rPr>
      </w:pPr>
      <w:r>
        <w:rPr>
          <w:rFonts w:ascii="Arial" w:hAnsi="Arial" w:cs="Times New Roman"/>
        </w:rPr>
        <w:t>[Table 3</w:t>
      </w:r>
      <w:r w:rsidR="00883103">
        <w:rPr>
          <w:rFonts w:ascii="Arial" w:hAnsi="Arial" w:cs="Times New Roman"/>
        </w:rPr>
        <w:t xml:space="preserve"> near here</w:t>
      </w:r>
      <w:r>
        <w:rPr>
          <w:rFonts w:ascii="Arial" w:hAnsi="Arial" w:cs="Times New Roman"/>
        </w:rPr>
        <w:t>].</w:t>
      </w:r>
    </w:p>
    <w:p w14:paraId="22C38814" w14:textId="6AC114C1" w:rsidR="007E1D5B" w:rsidRDefault="007E1D5B" w:rsidP="007E1D5B">
      <w:pPr>
        <w:tabs>
          <w:tab w:val="left" w:pos="270"/>
        </w:tabs>
        <w:spacing w:line="480" w:lineRule="auto"/>
        <w:rPr>
          <w:rFonts w:ascii="Arial" w:hAnsi="Arial" w:cs="Times New Roman"/>
        </w:rPr>
      </w:pPr>
      <w:r>
        <w:rPr>
          <w:rFonts w:ascii="Arial" w:hAnsi="Arial" w:cs="Times New Roman"/>
        </w:rPr>
        <w:t>[Table 4</w:t>
      </w:r>
      <w:r w:rsidR="00883103">
        <w:rPr>
          <w:rFonts w:ascii="Arial" w:hAnsi="Arial" w:cs="Times New Roman"/>
        </w:rPr>
        <w:t xml:space="preserve"> near here</w:t>
      </w:r>
      <w:r>
        <w:rPr>
          <w:rFonts w:ascii="Arial" w:hAnsi="Arial" w:cs="Times New Roman"/>
        </w:rPr>
        <w:t>].</w:t>
      </w:r>
    </w:p>
    <w:p w14:paraId="0EDFC19C" w14:textId="5DA9FE7C" w:rsidR="00121D05" w:rsidRDefault="00121D05" w:rsidP="007E1D5B">
      <w:pPr>
        <w:tabs>
          <w:tab w:val="left" w:pos="270"/>
        </w:tabs>
        <w:spacing w:line="480" w:lineRule="auto"/>
        <w:rPr>
          <w:rFonts w:ascii="Arial" w:hAnsi="Arial" w:cs="Times New Roman"/>
        </w:rPr>
      </w:pPr>
      <w:r>
        <w:rPr>
          <w:rFonts w:ascii="Arial" w:hAnsi="Arial" w:cs="Times New Roman"/>
        </w:rPr>
        <w:t>[Table 5 near  here]</w:t>
      </w:r>
    </w:p>
    <w:p w14:paraId="76881567" w14:textId="62F35929" w:rsidR="00121D05" w:rsidRDefault="00121D05" w:rsidP="007E1D5B">
      <w:pPr>
        <w:tabs>
          <w:tab w:val="left" w:pos="270"/>
        </w:tabs>
        <w:spacing w:line="480" w:lineRule="auto"/>
        <w:rPr>
          <w:rFonts w:ascii="Arial" w:hAnsi="Arial" w:cs="Times New Roman"/>
        </w:rPr>
      </w:pPr>
      <w:r>
        <w:rPr>
          <w:rFonts w:ascii="Arial" w:hAnsi="Arial" w:cs="Times New Roman"/>
        </w:rPr>
        <w:t>[Table 6 near here]</w:t>
      </w:r>
    </w:p>
    <w:p w14:paraId="41292814" w14:textId="4ED0CE4A" w:rsidR="00121D05" w:rsidRDefault="00121D05" w:rsidP="007E1D5B">
      <w:pPr>
        <w:tabs>
          <w:tab w:val="left" w:pos="270"/>
        </w:tabs>
        <w:spacing w:line="480" w:lineRule="auto"/>
        <w:rPr>
          <w:rFonts w:ascii="Arial" w:hAnsi="Arial" w:cs="Times New Roman"/>
        </w:rPr>
      </w:pPr>
      <w:r>
        <w:rPr>
          <w:rFonts w:ascii="Arial" w:hAnsi="Arial" w:cs="Times New Roman"/>
        </w:rPr>
        <w:t>[Table 7 near here]</w:t>
      </w:r>
    </w:p>
    <w:p w14:paraId="7DF583DE" w14:textId="1A00C57F" w:rsidR="00121D05" w:rsidRPr="00B9143D" w:rsidRDefault="00121D05" w:rsidP="007E1D5B">
      <w:pPr>
        <w:tabs>
          <w:tab w:val="left" w:pos="270"/>
        </w:tabs>
        <w:spacing w:line="480" w:lineRule="auto"/>
        <w:rPr>
          <w:rFonts w:ascii="Arial" w:hAnsi="Arial" w:cs="Times New Roman"/>
          <w:sz w:val="20"/>
          <w:szCs w:val="20"/>
        </w:rPr>
      </w:pPr>
      <w:r>
        <w:rPr>
          <w:rFonts w:ascii="Arial" w:hAnsi="Arial" w:cs="Times New Roman"/>
        </w:rPr>
        <w:t>[Table 8 near here]</w:t>
      </w:r>
    </w:p>
    <w:p w14:paraId="551AC316" w14:textId="77777777" w:rsidR="009F5BD5" w:rsidRPr="00B9143D" w:rsidRDefault="009F5BD5" w:rsidP="00445854">
      <w:pPr>
        <w:tabs>
          <w:tab w:val="left" w:pos="270"/>
        </w:tabs>
        <w:spacing w:line="480" w:lineRule="auto"/>
        <w:rPr>
          <w:rFonts w:ascii="Arial" w:hAnsi="Arial" w:cs="Times New Roman"/>
          <w:sz w:val="20"/>
          <w:szCs w:val="20"/>
        </w:rPr>
      </w:pPr>
    </w:p>
    <w:p w14:paraId="610F18F1" w14:textId="77777777" w:rsidR="00DC470E" w:rsidRPr="00B9143D" w:rsidRDefault="00AD59D8" w:rsidP="00445854">
      <w:pPr>
        <w:tabs>
          <w:tab w:val="left" w:pos="270"/>
        </w:tabs>
        <w:spacing w:line="480" w:lineRule="auto"/>
        <w:rPr>
          <w:rFonts w:ascii="Arial" w:hAnsi="Arial" w:cs="Times New Roman"/>
        </w:rPr>
      </w:pPr>
      <w:r w:rsidRPr="00B9143D">
        <w:rPr>
          <w:rFonts w:ascii="Arial" w:hAnsi="Arial" w:cs="Times New Roman"/>
        </w:rPr>
        <w:tab/>
      </w:r>
    </w:p>
    <w:p w14:paraId="693EE21C" w14:textId="66FBF9F5" w:rsidR="00AD59D8" w:rsidRPr="00B9143D" w:rsidRDefault="00AD59D8" w:rsidP="00445854">
      <w:pPr>
        <w:tabs>
          <w:tab w:val="left" w:pos="270"/>
        </w:tabs>
        <w:spacing w:line="480" w:lineRule="auto"/>
        <w:rPr>
          <w:rFonts w:ascii="Arial" w:hAnsi="Arial" w:cs="Times New Roman"/>
        </w:rPr>
      </w:pPr>
      <w:r w:rsidRPr="00B9143D">
        <w:rPr>
          <w:rFonts w:ascii="Arial" w:hAnsi="Arial" w:cs="Times New Roman"/>
        </w:rPr>
        <w:t>Basic statistics and regressions were calculated and</w:t>
      </w:r>
      <w:r w:rsidR="002205E4" w:rsidRPr="00B9143D">
        <w:rPr>
          <w:rFonts w:ascii="Arial" w:hAnsi="Arial" w:cs="Times New Roman"/>
        </w:rPr>
        <w:t xml:space="preserve"> plotted using Microsoft Excel.</w:t>
      </w:r>
      <w:r w:rsidRPr="00B9143D">
        <w:rPr>
          <w:rFonts w:ascii="Arial" w:hAnsi="Arial" w:cs="Times New Roman"/>
        </w:rPr>
        <w:t xml:space="preserve"> </w:t>
      </w:r>
      <w:r w:rsidR="002205E4" w:rsidRPr="00B9143D">
        <w:rPr>
          <w:rFonts w:ascii="Arial" w:hAnsi="Arial" w:cs="Times New Roman"/>
        </w:rPr>
        <w:t>Following the conventions of allometric studies,</w:t>
      </w:r>
      <w:r w:rsidRPr="00B9143D">
        <w:rPr>
          <w:rFonts w:ascii="Arial" w:hAnsi="Arial" w:cs="Times New Roman"/>
        </w:rPr>
        <w:t xml:space="preserve"> raw data were </w:t>
      </w:r>
      <w:r w:rsidR="00237E02" w:rsidRPr="00B9143D">
        <w:rPr>
          <w:rFonts w:ascii="Arial" w:hAnsi="Arial" w:cs="Times New Roman"/>
        </w:rPr>
        <w:t>log-transformed</w:t>
      </w:r>
      <w:r w:rsidRPr="00B9143D">
        <w:rPr>
          <w:rFonts w:ascii="Arial" w:hAnsi="Arial" w:cs="Times New Roman"/>
        </w:rPr>
        <w:t xml:space="preserve"> and plotted in log-log space, so that the exponential slope of allometry would give a simple linear slope. We used Excel to calculate the simple least-</w:t>
      </w:r>
      <w:r w:rsidR="00D53637" w:rsidRPr="00B9143D">
        <w:rPr>
          <w:rFonts w:ascii="Arial" w:hAnsi="Arial" w:cs="Times New Roman"/>
        </w:rPr>
        <w:t xml:space="preserve">squares regression of the data. Since there is no dependent or independent </w:t>
      </w:r>
      <w:r w:rsidR="002205E4" w:rsidRPr="00B9143D">
        <w:rPr>
          <w:rFonts w:ascii="Arial" w:hAnsi="Arial" w:cs="Times New Roman"/>
        </w:rPr>
        <w:t>variable</w:t>
      </w:r>
      <w:r w:rsidR="00D53637" w:rsidRPr="00B9143D">
        <w:rPr>
          <w:rFonts w:ascii="Arial" w:hAnsi="Arial" w:cs="Times New Roman"/>
        </w:rPr>
        <w:t xml:space="preserve"> in this study</w:t>
      </w:r>
      <w:r w:rsidR="00237E02" w:rsidRPr="00B9143D">
        <w:rPr>
          <w:rFonts w:ascii="Arial" w:hAnsi="Arial" w:cs="Times New Roman"/>
        </w:rPr>
        <w:t xml:space="preserve">, as the </w:t>
      </w:r>
      <w:r w:rsidR="002205E4" w:rsidRPr="00B9143D">
        <w:rPr>
          <w:rFonts w:ascii="Arial" w:hAnsi="Arial" w:cs="Times New Roman"/>
        </w:rPr>
        <w:t>least-squares regre</w:t>
      </w:r>
      <w:r w:rsidR="00237E02" w:rsidRPr="00B9143D">
        <w:rPr>
          <w:rFonts w:ascii="Arial" w:hAnsi="Arial" w:cs="Times New Roman"/>
        </w:rPr>
        <w:t>ssion method assumes</w:t>
      </w:r>
      <w:r w:rsidR="00D53637" w:rsidRPr="00B9143D">
        <w:rPr>
          <w:rFonts w:ascii="Arial" w:hAnsi="Arial" w:cs="Times New Roman"/>
        </w:rPr>
        <w:t>, we adopted the more commonly used Reduced Major Axis</w:t>
      </w:r>
      <w:r w:rsidR="00A76874">
        <w:rPr>
          <w:rFonts w:ascii="Arial" w:hAnsi="Arial" w:cs="Times New Roman"/>
        </w:rPr>
        <w:t xml:space="preserve"> (RMA)</w:t>
      </w:r>
      <w:r w:rsidR="00D53637" w:rsidRPr="00B9143D">
        <w:rPr>
          <w:rFonts w:ascii="Arial" w:hAnsi="Arial" w:cs="Times New Roman"/>
        </w:rPr>
        <w:t xml:space="preserve"> method of correlation to determine the slope between the tw</w:t>
      </w:r>
      <w:r w:rsidR="00775CD4">
        <w:rPr>
          <w:rFonts w:ascii="Arial" w:hAnsi="Arial" w:cs="Times New Roman"/>
        </w:rPr>
        <w:t xml:space="preserve">o variables (calculated using the “smatr” </w:t>
      </w:r>
      <w:r w:rsidR="00D53637" w:rsidRPr="00B9143D">
        <w:rPr>
          <w:rFonts w:ascii="Arial" w:hAnsi="Arial" w:cs="Times New Roman"/>
        </w:rPr>
        <w:t>software routine for the R software package)</w:t>
      </w:r>
      <w:r w:rsidR="00121D05">
        <w:rPr>
          <w:rFonts w:ascii="Arial" w:hAnsi="Arial" w:cs="Times New Roman"/>
        </w:rPr>
        <w:t xml:space="preserve"> (SI 3 Table)</w:t>
      </w:r>
      <w:r w:rsidR="00D53637" w:rsidRPr="00B9143D">
        <w:rPr>
          <w:rFonts w:ascii="Arial" w:hAnsi="Arial" w:cs="Times New Roman"/>
        </w:rPr>
        <w:t>.</w:t>
      </w:r>
      <w:r w:rsidR="00A76874">
        <w:rPr>
          <w:rFonts w:ascii="Arial" w:hAnsi="Arial" w:cs="Times New Roman"/>
        </w:rPr>
        <w:t xml:space="preserve"> This software package also calculates the slope confidence interval (CI)</w:t>
      </w:r>
      <w:del w:id="8" w:author="Donald Prothero" w:date="2017-09-06T09:03:00Z">
        <w:r w:rsidR="00A76874" w:rsidDel="0041177F">
          <w:rPr>
            <w:rFonts w:ascii="Arial" w:hAnsi="Arial" w:cs="Times New Roman"/>
          </w:rPr>
          <w:delText>, so the</w:delText>
        </w:r>
      </w:del>
      <w:ins w:id="9" w:author="Donald Prothero" w:date="2017-09-06T09:03:00Z">
        <w:r w:rsidR="0041177F">
          <w:rPr>
            <w:rFonts w:ascii="Arial" w:hAnsi="Arial" w:cs="Times New Roman"/>
          </w:rPr>
          <w:t xml:space="preserve">. However, we found </w:t>
        </w:r>
      </w:ins>
      <w:ins w:id="10" w:author="Donald Prothero" w:date="2017-09-08T20:50:00Z">
        <w:r w:rsidR="004D1C8B">
          <w:rPr>
            <w:rFonts w:ascii="Arial" w:hAnsi="Arial" w:cs="Times New Roman"/>
          </w:rPr>
          <w:t>there were slight differences between</w:t>
        </w:r>
      </w:ins>
      <w:ins w:id="11" w:author="Donald Prothero" w:date="2017-09-06T09:03:00Z">
        <w:r w:rsidR="0041177F">
          <w:rPr>
            <w:rFonts w:ascii="Arial" w:hAnsi="Arial" w:cs="Times New Roman"/>
          </w:rPr>
          <w:t xml:space="preserve"> our RMA</w:t>
        </w:r>
      </w:ins>
      <w:r w:rsidR="00A76874">
        <w:rPr>
          <w:rFonts w:ascii="Arial" w:hAnsi="Arial" w:cs="Times New Roman"/>
        </w:rPr>
        <w:t xml:space="preserve"> results </w:t>
      </w:r>
      <w:del w:id="12" w:author="Donald Prothero" w:date="2017-09-06T09:03:00Z">
        <w:r w:rsidR="00A76874" w:rsidDel="0041177F">
          <w:rPr>
            <w:rFonts w:ascii="Arial" w:hAnsi="Arial" w:cs="Times New Roman"/>
          </w:rPr>
          <w:delText xml:space="preserve">are </w:delText>
        </w:r>
      </w:del>
      <w:ins w:id="13" w:author="Donald Prothero" w:date="2017-09-08T20:50:00Z">
        <w:r w:rsidR="004D1C8B">
          <w:rPr>
            <w:rFonts w:ascii="Arial" w:hAnsi="Arial" w:cs="Times New Roman"/>
          </w:rPr>
          <w:t xml:space="preserve">and </w:t>
        </w:r>
      </w:ins>
      <w:del w:id="14" w:author="Donald Prothero" w:date="2017-09-08T20:50:00Z">
        <w:r w:rsidR="00A76874" w:rsidDel="004D1C8B">
          <w:rPr>
            <w:rFonts w:ascii="Arial" w:hAnsi="Arial" w:cs="Times New Roman"/>
          </w:rPr>
          <w:delText xml:space="preserve">comparable to </w:delText>
        </w:r>
      </w:del>
      <w:r w:rsidR="00A76874">
        <w:rPr>
          <w:rFonts w:ascii="Arial" w:hAnsi="Arial" w:cs="Times New Roman"/>
        </w:rPr>
        <w:t xml:space="preserve">those published by Kilbourne and Makovicky </w:t>
      </w:r>
      <w:r w:rsidR="00883103">
        <w:rPr>
          <w:rFonts w:ascii="Arial" w:hAnsi="Arial" w:cs="Times New Roman"/>
        </w:rPr>
        <w:t>[11]</w:t>
      </w:r>
      <w:ins w:id="15" w:author="Donald Prothero" w:date="2017-09-06T09:03:00Z">
        <w:r w:rsidR="0041177F">
          <w:rPr>
            <w:rFonts w:ascii="Arial" w:hAnsi="Arial" w:cs="Times New Roman"/>
          </w:rPr>
          <w:t xml:space="preserve">, even when we </w:t>
        </w:r>
      </w:ins>
      <w:ins w:id="16" w:author="Donald Prothero" w:date="2017-09-06T09:08:00Z">
        <w:r w:rsidR="001D0F4D">
          <w:rPr>
            <w:rFonts w:ascii="Arial" w:hAnsi="Arial" w:cs="Times New Roman"/>
          </w:rPr>
          <w:t>analyzed</w:t>
        </w:r>
      </w:ins>
      <w:ins w:id="17" w:author="Donald Prothero" w:date="2017-09-06T09:03:00Z">
        <w:r w:rsidR="0041177F">
          <w:rPr>
            <w:rFonts w:ascii="Arial" w:hAnsi="Arial" w:cs="Times New Roman"/>
          </w:rPr>
          <w:t xml:space="preserve"> their original data with </w:t>
        </w:r>
      </w:ins>
      <w:ins w:id="18" w:author="Donald Prothero" w:date="2017-09-06T10:39:00Z">
        <w:r w:rsidR="00AA773C">
          <w:rPr>
            <w:rFonts w:ascii="Arial" w:hAnsi="Arial" w:cs="Times New Roman"/>
          </w:rPr>
          <w:t>the</w:t>
        </w:r>
      </w:ins>
      <w:ins w:id="19" w:author="Donald Prothero" w:date="2017-09-06T09:03:00Z">
        <w:r w:rsidR="0041177F">
          <w:rPr>
            <w:rFonts w:ascii="Arial" w:hAnsi="Arial" w:cs="Times New Roman"/>
          </w:rPr>
          <w:t xml:space="preserve"> R software package. Consequently, in Tables 1-8, we calculated all </w:t>
        </w:r>
      </w:ins>
      <w:ins w:id="20" w:author="Donald Prothero" w:date="2017-09-06T09:08:00Z">
        <w:r w:rsidR="001D0F4D">
          <w:rPr>
            <w:rFonts w:ascii="Arial" w:hAnsi="Arial" w:cs="Times New Roman"/>
          </w:rPr>
          <w:t>our own</w:t>
        </w:r>
      </w:ins>
      <w:ins w:id="21" w:author="Donald Prothero" w:date="2017-09-06T09:03:00Z">
        <w:r w:rsidR="0041177F">
          <w:rPr>
            <w:rFonts w:ascii="Arial" w:hAnsi="Arial" w:cs="Times New Roman"/>
          </w:rPr>
          <w:t xml:space="preserve"> results, rather than reprint the </w:t>
        </w:r>
      </w:ins>
      <w:ins w:id="22" w:author="Donald Prothero" w:date="2017-09-06T09:07:00Z">
        <w:r w:rsidR="0041177F">
          <w:rPr>
            <w:rFonts w:ascii="Arial" w:hAnsi="Arial" w:cs="Times New Roman"/>
          </w:rPr>
          <w:t>numbers</w:t>
        </w:r>
      </w:ins>
      <w:ins w:id="23" w:author="Donald Prothero" w:date="2017-09-06T09:03:00Z">
        <w:r w:rsidR="0041177F">
          <w:rPr>
            <w:rFonts w:ascii="Arial" w:hAnsi="Arial" w:cs="Times New Roman"/>
          </w:rPr>
          <w:t xml:space="preserve"> </w:t>
        </w:r>
      </w:ins>
      <w:ins w:id="24" w:author="Donald Prothero" w:date="2017-09-06T09:07:00Z">
        <w:r w:rsidR="0041177F">
          <w:rPr>
            <w:rFonts w:ascii="Arial" w:hAnsi="Arial" w:cs="Times New Roman"/>
          </w:rPr>
          <w:t>given by Kilbourne and Makovicky [11].</w:t>
        </w:r>
      </w:ins>
      <w:del w:id="25" w:author="Donald Prothero" w:date="2017-09-06T09:03:00Z">
        <w:r w:rsidR="00A76874" w:rsidDel="0041177F">
          <w:rPr>
            <w:rFonts w:ascii="Arial" w:hAnsi="Arial" w:cs="Times New Roman"/>
          </w:rPr>
          <w:delText>.</w:delText>
        </w:r>
      </w:del>
    </w:p>
    <w:p w14:paraId="4168C803" w14:textId="77777777" w:rsidR="00DC470E" w:rsidRPr="00B9143D" w:rsidRDefault="00AD59D8" w:rsidP="00445854">
      <w:pPr>
        <w:tabs>
          <w:tab w:val="left" w:pos="270"/>
        </w:tabs>
        <w:spacing w:line="480" w:lineRule="auto"/>
        <w:rPr>
          <w:rFonts w:ascii="Arial" w:hAnsi="Arial" w:cs="Times New Roman"/>
        </w:rPr>
      </w:pPr>
      <w:r w:rsidRPr="00B9143D">
        <w:rPr>
          <w:rFonts w:ascii="Arial" w:hAnsi="Arial" w:cs="Times New Roman"/>
        </w:rPr>
        <w:tab/>
      </w:r>
    </w:p>
    <w:p w14:paraId="39FFCE37" w14:textId="60EAB674" w:rsidR="00AD59D8" w:rsidRPr="00B9143D" w:rsidRDefault="00AD59D8" w:rsidP="00445854">
      <w:pPr>
        <w:tabs>
          <w:tab w:val="left" w:pos="270"/>
        </w:tabs>
        <w:spacing w:line="480" w:lineRule="auto"/>
        <w:rPr>
          <w:rFonts w:ascii="Arial" w:hAnsi="Arial" w:cs="Times New Roman"/>
        </w:rPr>
      </w:pPr>
      <w:r w:rsidRPr="00B9143D">
        <w:rPr>
          <w:rFonts w:ascii="Arial" w:hAnsi="Arial" w:cs="Times New Roman"/>
        </w:rPr>
        <w:t xml:space="preserve">We followed the conventions of Kilbourne and Makovicky </w:t>
      </w:r>
      <w:r w:rsidR="00883103">
        <w:rPr>
          <w:rFonts w:ascii="Arial" w:hAnsi="Arial" w:cs="Times New Roman"/>
        </w:rPr>
        <w:t>[11]</w:t>
      </w:r>
      <w:r w:rsidRPr="00B9143D">
        <w:rPr>
          <w:rFonts w:ascii="Arial" w:hAnsi="Arial" w:cs="Times New Roman"/>
        </w:rPr>
        <w:t xml:space="preserve"> in plotting length vs. circumference, which should give an isometric slope in log-log space </w:t>
      </w:r>
      <w:r w:rsidR="002205E4" w:rsidRPr="00B9143D">
        <w:rPr>
          <w:rFonts w:ascii="Arial" w:hAnsi="Arial" w:cs="Times New Roman"/>
        </w:rPr>
        <w:t>of approximately</w:t>
      </w:r>
      <w:r w:rsidRPr="00B9143D">
        <w:rPr>
          <w:rFonts w:ascii="Arial" w:hAnsi="Arial" w:cs="Times New Roman"/>
        </w:rPr>
        <w:t xml:space="preserve"> 1.0 (linear dimension vs. linear dimension). This allowed us to compare our results to the </w:t>
      </w:r>
      <w:r w:rsidR="002205E4" w:rsidRPr="00B9143D">
        <w:rPr>
          <w:rFonts w:ascii="Arial" w:hAnsi="Arial" w:cs="Times New Roman"/>
        </w:rPr>
        <w:t>data</w:t>
      </w:r>
      <w:r w:rsidRPr="00B9143D">
        <w:rPr>
          <w:rFonts w:ascii="Arial" w:hAnsi="Arial" w:cs="Times New Roman"/>
        </w:rPr>
        <w:t xml:space="preserve"> of living mammals examined by Kilbourne and Makovicky </w:t>
      </w:r>
      <w:r w:rsidR="00883103">
        <w:rPr>
          <w:rFonts w:ascii="Arial" w:hAnsi="Arial" w:cs="Times New Roman"/>
        </w:rPr>
        <w:t>[11]</w:t>
      </w:r>
      <w:r w:rsidRPr="00B9143D">
        <w:rPr>
          <w:rFonts w:ascii="Arial" w:hAnsi="Arial" w:cs="Times New Roman"/>
        </w:rPr>
        <w:t xml:space="preserve">. We also calculated cross-sectional area and compared it to shaft length, to see if it scaled </w:t>
      </w:r>
      <w:r w:rsidR="00237E02" w:rsidRPr="00B9143D">
        <w:rPr>
          <w:rFonts w:ascii="Arial" w:hAnsi="Arial" w:cs="Times New Roman"/>
        </w:rPr>
        <w:t>along</w:t>
      </w:r>
      <w:r w:rsidRPr="00B9143D">
        <w:rPr>
          <w:rFonts w:ascii="Arial" w:hAnsi="Arial" w:cs="Times New Roman"/>
        </w:rPr>
        <w:t xml:space="preserve"> the expected isometric slope of 2.0 (length vs. area), or if it was significantly allometric with a slope very different from 2.0.</w:t>
      </w:r>
      <w:r w:rsidR="00FA0A30">
        <w:rPr>
          <w:rFonts w:ascii="Arial" w:hAnsi="Arial" w:cs="Times New Roman"/>
        </w:rPr>
        <w:t xml:space="preserve"> Supporting information is available elsewhere (SI Table 1 and SI Table 2)</w:t>
      </w:r>
    </w:p>
    <w:p w14:paraId="711081E4" w14:textId="77777777" w:rsidR="00D8610D" w:rsidRPr="00B9143D" w:rsidRDefault="00D8610D" w:rsidP="00445854">
      <w:pPr>
        <w:tabs>
          <w:tab w:val="left" w:pos="270"/>
        </w:tabs>
        <w:spacing w:line="480" w:lineRule="auto"/>
        <w:rPr>
          <w:rFonts w:ascii="Arial" w:hAnsi="Arial" w:cs="Times New Roman"/>
        </w:rPr>
      </w:pPr>
    </w:p>
    <w:p w14:paraId="3954675C" w14:textId="77777777" w:rsidR="00233945" w:rsidRPr="00B9143D" w:rsidRDefault="00233945" w:rsidP="00445854">
      <w:pPr>
        <w:tabs>
          <w:tab w:val="left" w:pos="270"/>
        </w:tabs>
        <w:spacing w:line="480" w:lineRule="auto"/>
        <w:rPr>
          <w:rFonts w:ascii="Arial" w:hAnsi="Arial" w:cs="Times New Roman"/>
        </w:rPr>
      </w:pPr>
    </w:p>
    <w:p w14:paraId="760E197F" w14:textId="77777777" w:rsidR="00233945" w:rsidRPr="00B9143D" w:rsidRDefault="00233945" w:rsidP="00445854">
      <w:pPr>
        <w:tabs>
          <w:tab w:val="left" w:pos="270"/>
        </w:tabs>
        <w:spacing w:line="480" w:lineRule="auto"/>
        <w:rPr>
          <w:rFonts w:ascii="Arial" w:hAnsi="Arial" w:cs="Times New Roman"/>
          <w:b/>
          <w:sz w:val="32"/>
          <w:szCs w:val="32"/>
        </w:rPr>
      </w:pPr>
      <w:r w:rsidRPr="00B9143D">
        <w:rPr>
          <w:rFonts w:ascii="Arial" w:hAnsi="Arial" w:cs="Times New Roman"/>
          <w:b/>
          <w:sz w:val="32"/>
          <w:szCs w:val="32"/>
        </w:rPr>
        <w:t>Results</w:t>
      </w:r>
    </w:p>
    <w:p w14:paraId="413F9A10" w14:textId="16D0B31C" w:rsidR="009B24E6" w:rsidRPr="00B9143D" w:rsidRDefault="009B24E6" w:rsidP="00445854">
      <w:pPr>
        <w:tabs>
          <w:tab w:val="left" w:pos="270"/>
        </w:tabs>
        <w:spacing w:line="480" w:lineRule="auto"/>
        <w:rPr>
          <w:rFonts w:ascii="Arial" w:hAnsi="Arial" w:cs="Times New Roman"/>
          <w:b/>
        </w:rPr>
      </w:pPr>
      <w:r w:rsidRPr="00B9143D">
        <w:rPr>
          <w:rFonts w:ascii="Arial" w:hAnsi="Arial" w:cs="Times New Roman"/>
          <w:b/>
        </w:rPr>
        <w:t>Length vs. circumference</w:t>
      </w:r>
    </w:p>
    <w:p w14:paraId="15F51E9E" w14:textId="5211D66B" w:rsidR="00233945" w:rsidRPr="00B9143D" w:rsidRDefault="00331AF2" w:rsidP="00445854">
      <w:pPr>
        <w:tabs>
          <w:tab w:val="left" w:pos="270"/>
        </w:tabs>
        <w:spacing w:line="480" w:lineRule="auto"/>
        <w:rPr>
          <w:rFonts w:ascii="Arial" w:hAnsi="Arial" w:cs="Times New Roman"/>
        </w:rPr>
      </w:pPr>
      <w:r w:rsidRPr="00B9143D">
        <w:rPr>
          <w:rFonts w:ascii="Arial" w:hAnsi="Arial" w:cs="Times New Roman"/>
        </w:rPr>
        <w:t xml:space="preserve">Our results are plotted in </w:t>
      </w:r>
      <w:r w:rsidR="00883103">
        <w:rPr>
          <w:rFonts w:ascii="Arial" w:hAnsi="Arial" w:cs="Times New Roman"/>
        </w:rPr>
        <w:t xml:space="preserve">Figs </w:t>
      </w:r>
      <w:r w:rsidR="00EF5BA1">
        <w:rPr>
          <w:rFonts w:ascii="Arial" w:hAnsi="Arial" w:cs="Times New Roman"/>
        </w:rPr>
        <w:t>3</w:t>
      </w:r>
      <w:r w:rsidR="00EF5BA1" w:rsidRPr="00B9143D">
        <w:rPr>
          <w:rFonts w:ascii="Arial" w:hAnsi="Arial" w:cs="Times New Roman"/>
        </w:rPr>
        <w:t xml:space="preserve"> </w:t>
      </w:r>
      <w:r w:rsidRPr="00B9143D">
        <w:rPr>
          <w:rFonts w:ascii="Arial" w:hAnsi="Arial" w:cs="Times New Roman"/>
        </w:rPr>
        <w:t xml:space="preserve">and </w:t>
      </w:r>
      <w:r w:rsidR="00EF5BA1">
        <w:rPr>
          <w:rFonts w:ascii="Arial" w:hAnsi="Arial" w:cs="Times New Roman"/>
        </w:rPr>
        <w:t>4</w:t>
      </w:r>
      <w:r w:rsidRPr="00B9143D">
        <w:rPr>
          <w:rFonts w:ascii="Arial" w:hAnsi="Arial" w:cs="Times New Roman"/>
        </w:rPr>
        <w:t xml:space="preserve">, and </w:t>
      </w:r>
      <w:r w:rsidR="00237E02" w:rsidRPr="00B9143D">
        <w:rPr>
          <w:rFonts w:ascii="Arial" w:hAnsi="Arial" w:cs="Times New Roman"/>
        </w:rPr>
        <w:t>reported</w:t>
      </w:r>
      <w:r w:rsidRPr="00B9143D">
        <w:rPr>
          <w:rFonts w:ascii="Arial" w:hAnsi="Arial" w:cs="Times New Roman"/>
        </w:rPr>
        <w:t xml:space="preserve"> in Table</w:t>
      </w:r>
      <w:r w:rsidR="00A17EFD">
        <w:rPr>
          <w:rFonts w:ascii="Arial" w:hAnsi="Arial" w:cs="Times New Roman"/>
        </w:rPr>
        <w:t>s</w:t>
      </w:r>
      <w:r w:rsidRPr="00B9143D">
        <w:rPr>
          <w:rFonts w:ascii="Arial" w:hAnsi="Arial" w:cs="Times New Roman"/>
        </w:rPr>
        <w:t xml:space="preserve"> </w:t>
      </w:r>
      <w:r w:rsidR="00121D05">
        <w:rPr>
          <w:rFonts w:ascii="Arial" w:hAnsi="Arial" w:cs="Times New Roman"/>
        </w:rPr>
        <w:t>1, 3, 5, and 7</w:t>
      </w:r>
      <w:r w:rsidRPr="00B9143D">
        <w:rPr>
          <w:rFonts w:ascii="Arial" w:hAnsi="Arial" w:cs="Times New Roman"/>
        </w:rPr>
        <w:t>. Using a least-squares regression analysis first, we found very high correlation coefficients (</w:t>
      </w:r>
      <w:r w:rsidR="00237E02" w:rsidRPr="00B9143D">
        <w:rPr>
          <w:rFonts w:ascii="Arial" w:hAnsi="Arial" w:cs="Times New Roman"/>
        </w:rPr>
        <w:t>R</w:t>
      </w:r>
      <w:r w:rsidRPr="00B9143D">
        <w:rPr>
          <w:rFonts w:ascii="Arial" w:hAnsi="Arial" w:cs="Times New Roman"/>
          <w:vertAlign w:val="superscript"/>
        </w:rPr>
        <w:t>2</w:t>
      </w:r>
      <w:r w:rsidRPr="00B9143D">
        <w:rPr>
          <w:rFonts w:ascii="Arial" w:hAnsi="Arial" w:cs="Times New Roman"/>
        </w:rPr>
        <w:t xml:space="preserve">) ranging from 0.793 to 0.932 in </w:t>
      </w:r>
      <w:r w:rsidRPr="00B9143D">
        <w:rPr>
          <w:rFonts w:ascii="Arial" w:hAnsi="Arial" w:cs="Times New Roman"/>
          <w:i/>
        </w:rPr>
        <w:t>S. fatalis</w:t>
      </w:r>
      <w:r w:rsidR="00237E02" w:rsidRPr="00B9143D">
        <w:rPr>
          <w:rFonts w:ascii="Arial" w:hAnsi="Arial" w:cs="Times New Roman"/>
        </w:rPr>
        <w:t>, which had larger sample sizes,</w:t>
      </w:r>
      <w:r w:rsidRPr="00B9143D">
        <w:rPr>
          <w:rFonts w:ascii="Arial" w:hAnsi="Arial" w:cs="Times New Roman"/>
        </w:rPr>
        <w:t xml:space="preserve"> and </w:t>
      </w:r>
      <w:r w:rsidR="00237E02" w:rsidRPr="00B9143D">
        <w:rPr>
          <w:rFonts w:ascii="Arial" w:hAnsi="Arial" w:cs="Times New Roman"/>
        </w:rPr>
        <w:t xml:space="preserve">from 0.733 to </w:t>
      </w:r>
      <w:r w:rsidRPr="00B9143D">
        <w:rPr>
          <w:rFonts w:ascii="Arial" w:hAnsi="Arial" w:cs="Times New Roman"/>
        </w:rPr>
        <w:t xml:space="preserve">0.906 for </w:t>
      </w:r>
      <w:r w:rsidRPr="00B9143D">
        <w:rPr>
          <w:rFonts w:ascii="Arial" w:hAnsi="Arial" w:cs="Times New Roman"/>
          <w:i/>
        </w:rPr>
        <w:t>P. atrox</w:t>
      </w:r>
      <w:r w:rsidRPr="00B9143D">
        <w:rPr>
          <w:rFonts w:ascii="Arial" w:hAnsi="Arial" w:cs="Times New Roman"/>
        </w:rPr>
        <w:t>, which had few</w:t>
      </w:r>
      <w:r w:rsidR="00237E02" w:rsidRPr="00B9143D">
        <w:rPr>
          <w:rFonts w:ascii="Arial" w:hAnsi="Arial" w:cs="Times New Roman"/>
        </w:rPr>
        <w:t>er specimens. Least-</w:t>
      </w:r>
      <w:r w:rsidRPr="00B9143D">
        <w:rPr>
          <w:rFonts w:ascii="Arial" w:hAnsi="Arial" w:cs="Times New Roman"/>
        </w:rPr>
        <w:t>squares regr</w:t>
      </w:r>
      <w:r w:rsidR="00237E02" w:rsidRPr="00B9143D">
        <w:rPr>
          <w:rFonts w:ascii="Arial" w:hAnsi="Arial" w:cs="Times New Roman"/>
        </w:rPr>
        <w:t xml:space="preserve">ession slopes ranged from 0.520 to </w:t>
      </w:r>
      <w:r w:rsidRPr="00B9143D">
        <w:rPr>
          <w:rFonts w:ascii="Arial" w:hAnsi="Arial" w:cs="Times New Roman"/>
        </w:rPr>
        <w:t xml:space="preserve">0.669 in </w:t>
      </w:r>
      <w:r w:rsidRPr="00B9143D">
        <w:rPr>
          <w:rFonts w:ascii="Arial" w:hAnsi="Arial" w:cs="Times New Roman"/>
          <w:i/>
        </w:rPr>
        <w:t>S. fatalis</w:t>
      </w:r>
      <w:r w:rsidR="00237E02" w:rsidRPr="00B9143D">
        <w:rPr>
          <w:rFonts w:ascii="Arial" w:hAnsi="Arial" w:cs="Times New Roman"/>
        </w:rPr>
        <w:t>, suggesting that all its limb bones became</w:t>
      </w:r>
      <w:r w:rsidR="00017E1B">
        <w:rPr>
          <w:rFonts w:ascii="Arial" w:hAnsi="Arial" w:cs="Times New Roman"/>
        </w:rPr>
        <w:t xml:space="preserve"> more robust as it grew,</w:t>
      </w:r>
      <w:r w:rsidRPr="00B9143D">
        <w:rPr>
          <w:rFonts w:ascii="Arial" w:hAnsi="Arial" w:cs="Times New Roman"/>
        </w:rPr>
        <w:t xml:space="preserve"> and </w:t>
      </w:r>
      <w:r w:rsidR="00237E02" w:rsidRPr="00B9143D">
        <w:rPr>
          <w:rFonts w:ascii="Arial" w:hAnsi="Arial" w:cs="Times New Roman"/>
        </w:rPr>
        <w:t xml:space="preserve">from </w:t>
      </w:r>
      <w:r w:rsidRPr="00B9143D">
        <w:rPr>
          <w:rFonts w:ascii="Arial" w:hAnsi="Arial" w:cs="Times New Roman"/>
        </w:rPr>
        <w:t xml:space="preserve">0.526 to 1.241 in </w:t>
      </w:r>
      <w:r w:rsidRPr="00B9143D">
        <w:rPr>
          <w:rFonts w:ascii="Arial" w:hAnsi="Arial" w:cs="Times New Roman"/>
          <w:i/>
        </w:rPr>
        <w:t>P. atrox</w:t>
      </w:r>
      <w:r w:rsidR="00980557" w:rsidRPr="00B9143D">
        <w:rPr>
          <w:rFonts w:ascii="Arial" w:hAnsi="Arial" w:cs="Times New Roman"/>
        </w:rPr>
        <w:t xml:space="preserve">, </w:t>
      </w:r>
      <w:r w:rsidRPr="00B9143D">
        <w:rPr>
          <w:rFonts w:ascii="Arial" w:hAnsi="Arial" w:cs="Times New Roman"/>
        </w:rPr>
        <w:t>with the front limbs giving more robust slopes, and the hind limbs</w:t>
      </w:r>
      <w:r w:rsidR="00980557" w:rsidRPr="00B9143D">
        <w:rPr>
          <w:rFonts w:ascii="Arial" w:hAnsi="Arial" w:cs="Times New Roman"/>
        </w:rPr>
        <w:t xml:space="preserve"> close to isometric growth.</w:t>
      </w:r>
      <w:ins w:id="26" w:author="Donald Prothero" w:date="2017-09-06T10:40:00Z">
        <w:r w:rsidR="00AA773C">
          <w:rPr>
            <w:rFonts w:ascii="Arial" w:hAnsi="Arial" w:cs="Times New Roman"/>
          </w:rPr>
          <w:t xml:space="preserve"> In every case, the least-squares regression slopes of the La Brea cats were much larger than the slopes for living cats.</w:t>
        </w:r>
      </w:ins>
    </w:p>
    <w:p w14:paraId="1E148890" w14:textId="77777777" w:rsidR="000A2A1E" w:rsidRPr="00B9143D" w:rsidRDefault="000A2A1E" w:rsidP="00445854">
      <w:pPr>
        <w:tabs>
          <w:tab w:val="left" w:pos="270"/>
        </w:tabs>
        <w:spacing w:line="480" w:lineRule="auto"/>
        <w:rPr>
          <w:rFonts w:ascii="Arial" w:hAnsi="Arial" w:cs="Times New Roman"/>
        </w:rPr>
      </w:pPr>
    </w:p>
    <w:p w14:paraId="7372273C" w14:textId="39491514" w:rsidR="000A2A1E" w:rsidRPr="00B9143D" w:rsidRDefault="000A2A1E" w:rsidP="000A2A1E">
      <w:pPr>
        <w:tabs>
          <w:tab w:val="left" w:pos="270"/>
        </w:tabs>
        <w:spacing w:line="480" w:lineRule="auto"/>
        <w:rPr>
          <w:rFonts w:ascii="Arial" w:hAnsi="Arial" w:cs="Times New Roman"/>
        </w:rPr>
      </w:pPr>
      <w:r w:rsidRPr="00B9143D">
        <w:rPr>
          <w:rFonts w:ascii="Arial" w:hAnsi="Arial" w:cs="Times New Roman"/>
        </w:rPr>
        <w:t>[</w:t>
      </w:r>
      <w:r w:rsidR="00883103">
        <w:rPr>
          <w:rFonts w:ascii="Arial" w:hAnsi="Arial" w:cs="Times New Roman"/>
        </w:rPr>
        <w:t xml:space="preserve">Fig </w:t>
      </w:r>
      <w:r w:rsidR="00EF5BA1">
        <w:rPr>
          <w:rFonts w:ascii="Arial" w:hAnsi="Arial" w:cs="Times New Roman"/>
        </w:rPr>
        <w:t>3</w:t>
      </w:r>
      <w:r w:rsidRPr="00B9143D">
        <w:rPr>
          <w:rFonts w:ascii="Arial" w:hAnsi="Arial" w:cs="Times New Roman"/>
        </w:rPr>
        <w:t>: Bivariate plot</w:t>
      </w:r>
      <w:r w:rsidR="00A6707B">
        <w:rPr>
          <w:rFonts w:ascii="Arial" w:hAnsi="Arial" w:cs="Times New Roman"/>
        </w:rPr>
        <w:t>s</w:t>
      </w:r>
      <w:r w:rsidRPr="00B9143D">
        <w:rPr>
          <w:rFonts w:ascii="Arial" w:hAnsi="Arial" w:cs="Times New Roman"/>
        </w:rPr>
        <w:t xml:space="preserve"> of data</w:t>
      </w:r>
      <w:r w:rsidR="00167B45">
        <w:rPr>
          <w:rFonts w:ascii="Arial" w:hAnsi="Arial" w:cs="Times New Roman"/>
        </w:rPr>
        <w:t xml:space="preserve"> of limb bone length vs. circumference</w:t>
      </w:r>
      <w:r w:rsidRPr="00B9143D">
        <w:rPr>
          <w:rFonts w:ascii="Arial" w:hAnsi="Arial" w:cs="Times New Roman"/>
        </w:rPr>
        <w:t xml:space="preserve"> for</w:t>
      </w:r>
      <w:r w:rsidR="00A6707B">
        <w:rPr>
          <w:rFonts w:ascii="Arial" w:hAnsi="Arial" w:cs="Times New Roman"/>
        </w:rPr>
        <w:t xml:space="preserve"> </w:t>
      </w:r>
      <w:r w:rsidR="00A6707B" w:rsidRPr="001F00D6">
        <w:rPr>
          <w:rFonts w:ascii="Arial" w:hAnsi="Arial" w:cs="Times New Roman"/>
          <w:i/>
        </w:rPr>
        <w:t>Smilodon fatalis</w:t>
      </w:r>
      <w:r w:rsidR="00A6707B">
        <w:rPr>
          <w:rFonts w:ascii="Arial" w:hAnsi="Arial" w:cs="Times New Roman"/>
        </w:rPr>
        <w:t xml:space="preserve"> and</w:t>
      </w:r>
      <w:r w:rsidRPr="00B9143D">
        <w:rPr>
          <w:rFonts w:ascii="Arial" w:hAnsi="Arial" w:cs="Times New Roman"/>
        </w:rPr>
        <w:t xml:space="preserve"> </w:t>
      </w:r>
      <w:r w:rsidRPr="00B9143D">
        <w:rPr>
          <w:rFonts w:ascii="Arial" w:hAnsi="Arial" w:cs="Times New Roman"/>
          <w:i/>
        </w:rPr>
        <w:t>Panthera atrox</w:t>
      </w:r>
      <w:r w:rsidRPr="00B9143D">
        <w:rPr>
          <w:rFonts w:ascii="Arial" w:hAnsi="Arial" w:cs="Times New Roman"/>
        </w:rPr>
        <w:t>. A</w:t>
      </w:r>
      <w:r w:rsidR="00A6707B">
        <w:rPr>
          <w:rFonts w:ascii="Arial" w:hAnsi="Arial" w:cs="Times New Roman"/>
        </w:rPr>
        <w:t>-B</w:t>
      </w:r>
      <w:r w:rsidRPr="00B9143D">
        <w:rPr>
          <w:rFonts w:ascii="Arial" w:hAnsi="Arial" w:cs="Times New Roman"/>
        </w:rPr>
        <w:t>. Humerus length vs. circumference</w:t>
      </w:r>
      <w:r w:rsidR="00A6707B">
        <w:rPr>
          <w:rFonts w:ascii="Arial" w:hAnsi="Arial" w:cs="Times New Roman"/>
        </w:rPr>
        <w:t xml:space="preserve"> for </w:t>
      </w:r>
      <w:r w:rsidR="00A6707B" w:rsidRPr="001F00D6">
        <w:rPr>
          <w:rFonts w:ascii="Arial" w:hAnsi="Arial" w:cs="Times New Roman"/>
          <w:i/>
        </w:rPr>
        <w:t>Smilodon</w:t>
      </w:r>
      <w:r w:rsidR="00A6707B">
        <w:rPr>
          <w:rFonts w:ascii="Arial" w:hAnsi="Arial" w:cs="Times New Roman"/>
        </w:rPr>
        <w:t xml:space="preserve"> (A) and </w:t>
      </w:r>
      <w:r w:rsidR="00A6707B" w:rsidRPr="001F00D6">
        <w:rPr>
          <w:rFonts w:ascii="Arial" w:hAnsi="Arial" w:cs="Times New Roman"/>
          <w:i/>
        </w:rPr>
        <w:t>P. atrox</w:t>
      </w:r>
      <w:r w:rsidR="00A6707B">
        <w:rPr>
          <w:rFonts w:ascii="Arial" w:hAnsi="Arial" w:cs="Times New Roman"/>
        </w:rPr>
        <w:t xml:space="preserve"> (</w:t>
      </w:r>
      <w:r w:rsidRPr="00B9143D">
        <w:rPr>
          <w:rFonts w:ascii="Arial" w:hAnsi="Arial" w:cs="Times New Roman"/>
        </w:rPr>
        <w:t>B</w:t>
      </w:r>
      <w:r w:rsidR="00A6707B">
        <w:rPr>
          <w:rFonts w:ascii="Arial" w:hAnsi="Arial" w:cs="Times New Roman"/>
        </w:rPr>
        <w:t>)</w:t>
      </w:r>
      <w:r w:rsidRPr="00B9143D">
        <w:rPr>
          <w:rFonts w:ascii="Arial" w:hAnsi="Arial" w:cs="Times New Roman"/>
        </w:rPr>
        <w:t>.</w:t>
      </w:r>
      <w:r w:rsidR="008101AF">
        <w:rPr>
          <w:rFonts w:ascii="Arial" w:hAnsi="Arial" w:cs="Times New Roman"/>
        </w:rPr>
        <w:t xml:space="preserve"> C</w:t>
      </w:r>
      <w:r w:rsidR="00A6707B">
        <w:rPr>
          <w:rFonts w:ascii="Arial" w:hAnsi="Arial" w:cs="Times New Roman"/>
        </w:rPr>
        <w:t>-D</w:t>
      </w:r>
      <w:r w:rsidR="008101AF">
        <w:rPr>
          <w:rFonts w:ascii="Arial" w:hAnsi="Arial" w:cs="Times New Roman"/>
        </w:rPr>
        <w:t>.</w:t>
      </w:r>
      <w:r w:rsidRPr="00B9143D">
        <w:rPr>
          <w:rFonts w:ascii="Arial" w:hAnsi="Arial" w:cs="Times New Roman"/>
        </w:rPr>
        <w:t xml:space="preserve"> Radius length vs. circumference</w:t>
      </w:r>
      <w:r w:rsidR="00A6707B">
        <w:rPr>
          <w:rFonts w:ascii="Arial" w:hAnsi="Arial" w:cs="Times New Roman"/>
        </w:rPr>
        <w:t xml:space="preserve"> for </w:t>
      </w:r>
      <w:r w:rsidR="00A6707B" w:rsidRPr="001C6BBA">
        <w:rPr>
          <w:rFonts w:ascii="Arial" w:hAnsi="Arial" w:cs="Times New Roman"/>
          <w:i/>
        </w:rPr>
        <w:t>Smilodon</w:t>
      </w:r>
      <w:r w:rsidR="00A6707B">
        <w:rPr>
          <w:rFonts w:ascii="Arial" w:hAnsi="Arial" w:cs="Times New Roman"/>
        </w:rPr>
        <w:t xml:space="preserve"> (C) and </w:t>
      </w:r>
      <w:r w:rsidR="00A6707B" w:rsidRPr="001C6BBA">
        <w:rPr>
          <w:rFonts w:ascii="Arial" w:hAnsi="Arial" w:cs="Times New Roman"/>
          <w:i/>
        </w:rPr>
        <w:t>P. atrox</w:t>
      </w:r>
      <w:r w:rsidR="00A6707B">
        <w:rPr>
          <w:rFonts w:ascii="Arial" w:hAnsi="Arial" w:cs="Times New Roman"/>
        </w:rPr>
        <w:t xml:space="preserve"> (D)</w:t>
      </w:r>
      <w:r w:rsidRPr="00B9143D">
        <w:rPr>
          <w:rFonts w:ascii="Arial" w:hAnsi="Arial" w:cs="Times New Roman"/>
        </w:rPr>
        <w:t xml:space="preserve">. </w:t>
      </w:r>
      <w:r w:rsidR="008101AF">
        <w:rPr>
          <w:rFonts w:ascii="Arial" w:hAnsi="Arial" w:cs="Times New Roman"/>
        </w:rPr>
        <w:t>E</w:t>
      </w:r>
      <w:r w:rsidR="00A6707B">
        <w:rPr>
          <w:rFonts w:ascii="Arial" w:hAnsi="Arial" w:cs="Times New Roman"/>
        </w:rPr>
        <w:t>-F</w:t>
      </w:r>
      <w:r w:rsidRPr="00B9143D">
        <w:rPr>
          <w:rFonts w:ascii="Arial" w:hAnsi="Arial" w:cs="Times New Roman"/>
        </w:rPr>
        <w:t>. Femur length vs. circumference</w:t>
      </w:r>
      <w:r w:rsidR="00A6707B">
        <w:rPr>
          <w:rFonts w:ascii="Arial" w:hAnsi="Arial" w:cs="Times New Roman"/>
        </w:rPr>
        <w:t xml:space="preserve"> for for </w:t>
      </w:r>
      <w:r w:rsidR="00A6707B" w:rsidRPr="001C6BBA">
        <w:rPr>
          <w:rFonts w:ascii="Arial" w:hAnsi="Arial" w:cs="Times New Roman"/>
          <w:i/>
        </w:rPr>
        <w:t>Smilodon</w:t>
      </w:r>
      <w:r w:rsidR="00A6707B">
        <w:rPr>
          <w:rFonts w:ascii="Arial" w:hAnsi="Arial" w:cs="Times New Roman"/>
        </w:rPr>
        <w:t xml:space="preserve"> (E) and </w:t>
      </w:r>
      <w:r w:rsidR="00A6707B" w:rsidRPr="001C6BBA">
        <w:rPr>
          <w:rFonts w:ascii="Arial" w:hAnsi="Arial" w:cs="Times New Roman"/>
          <w:i/>
        </w:rPr>
        <w:t>P. atrox</w:t>
      </w:r>
      <w:r w:rsidR="00A6707B">
        <w:rPr>
          <w:rFonts w:ascii="Arial" w:hAnsi="Arial" w:cs="Times New Roman"/>
        </w:rPr>
        <w:t xml:space="preserve"> (F)</w:t>
      </w:r>
      <w:r w:rsidR="00A6707B" w:rsidRPr="00B9143D">
        <w:rPr>
          <w:rFonts w:ascii="Arial" w:hAnsi="Arial" w:cs="Times New Roman"/>
        </w:rPr>
        <w:t>.</w:t>
      </w:r>
      <w:r w:rsidR="008101AF">
        <w:rPr>
          <w:rFonts w:ascii="Arial" w:hAnsi="Arial" w:cs="Times New Roman"/>
        </w:rPr>
        <w:t>G</w:t>
      </w:r>
      <w:r w:rsidR="00A6707B">
        <w:rPr>
          <w:rFonts w:ascii="Arial" w:hAnsi="Arial" w:cs="Times New Roman"/>
        </w:rPr>
        <w:t>-H</w:t>
      </w:r>
      <w:r w:rsidR="008101AF">
        <w:rPr>
          <w:rFonts w:ascii="Arial" w:hAnsi="Arial" w:cs="Times New Roman"/>
        </w:rPr>
        <w:t>. Tibia length vs. circumference</w:t>
      </w:r>
      <w:r w:rsidR="00A6707B">
        <w:rPr>
          <w:rFonts w:ascii="Arial" w:hAnsi="Arial" w:cs="Times New Roman"/>
        </w:rPr>
        <w:t xml:space="preserve"> for </w:t>
      </w:r>
      <w:del w:id="27" w:author="Donald Prothero" w:date="2017-09-06T10:41:00Z">
        <w:r w:rsidR="00A6707B" w:rsidDel="00AA773C">
          <w:rPr>
            <w:rFonts w:ascii="Arial" w:hAnsi="Arial" w:cs="Times New Roman"/>
          </w:rPr>
          <w:delText xml:space="preserve">for </w:delText>
        </w:r>
      </w:del>
      <w:r w:rsidR="00A6707B" w:rsidRPr="001C6BBA">
        <w:rPr>
          <w:rFonts w:ascii="Arial" w:hAnsi="Arial" w:cs="Times New Roman"/>
          <w:i/>
        </w:rPr>
        <w:t>Smilodon</w:t>
      </w:r>
      <w:r w:rsidR="00A6707B">
        <w:rPr>
          <w:rFonts w:ascii="Arial" w:hAnsi="Arial" w:cs="Times New Roman"/>
        </w:rPr>
        <w:t xml:space="preserve"> (G) and </w:t>
      </w:r>
      <w:r w:rsidR="00A6707B" w:rsidRPr="001C6BBA">
        <w:rPr>
          <w:rFonts w:ascii="Arial" w:hAnsi="Arial" w:cs="Times New Roman"/>
          <w:i/>
        </w:rPr>
        <w:t>P. atrox</w:t>
      </w:r>
      <w:r w:rsidR="00A6707B">
        <w:rPr>
          <w:rFonts w:ascii="Arial" w:hAnsi="Arial" w:cs="Times New Roman"/>
        </w:rPr>
        <w:t xml:space="preserve"> (H)</w:t>
      </w:r>
      <w:r w:rsidR="00A6707B" w:rsidRPr="00B9143D">
        <w:rPr>
          <w:rFonts w:ascii="Arial" w:hAnsi="Arial" w:cs="Times New Roman"/>
        </w:rPr>
        <w:t>.</w:t>
      </w:r>
      <w:r w:rsidR="00167B45">
        <w:rPr>
          <w:rFonts w:ascii="Arial" w:hAnsi="Arial" w:cs="Times New Roman"/>
        </w:rPr>
        <w:t>]</w:t>
      </w:r>
    </w:p>
    <w:p w14:paraId="37C3971E" w14:textId="77777777" w:rsidR="003351AE" w:rsidRPr="00B9143D" w:rsidRDefault="003351AE" w:rsidP="00445854">
      <w:pPr>
        <w:tabs>
          <w:tab w:val="left" w:pos="270"/>
        </w:tabs>
        <w:spacing w:line="480" w:lineRule="auto"/>
        <w:rPr>
          <w:rFonts w:ascii="Arial" w:hAnsi="Arial" w:cs="Times New Roman"/>
        </w:rPr>
      </w:pPr>
    </w:p>
    <w:p w14:paraId="72B0D2BF" w14:textId="7B4F26A3" w:rsidR="003351AE" w:rsidRPr="00B9143D" w:rsidRDefault="003351AE" w:rsidP="00445854">
      <w:pPr>
        <w:tabs>
          <w:tab w:val="left" w:pos="270"/>
        </w:tabs>
        <w:spacing w:line="480" w:lineRule="auto"/>
        <w:rPr>
          <w:rFonts w:ascii="Arial" w:hAnsi="Arial" w:cs="Times New Roman"/>
        </w:rPr>
      </w:pPr>
      <w:r w:rsidRPr="00B9143D">
        <w:rPr>
          <w:rFonts w:ascii="Arial" w:hAnsi="Arial" w:cs="Times New Roman"/>
        </w:rPr>
        <w:t>[</w:t>
      </w:r>
      <w:r w:rsidR="00883103">
        <w:rPr>
          <w:rFonts w:ascii="Arial" w:hAnsi="Arial" w:cs="Times New Roman"/>
        </w:rPr>
        <w:t xml:space="preserve">Fig </w:t>
      </w:r>
      <w:r w:rsidR="00EF5BA1">
        <w:rPr>
          <w:rFonts w:ascii="Arial" w:hAnsi="Arial" w:cs="Times New Roman"/>
        </w:rPr>
        <w:t>4</w:t>
      </w:r>
      <w:r w:rsidRPr="00B9143D">
        <w:rPr>
          <w:rFonts w:ascii="Arial" w:hAnsi="Arial" w:cs="Times New Roman"/>
        </w:rPr>
        <w:t>: Bivariate plot of data</w:t>
      </w:r>
      <w:r w:rsidR="00167B45">
        <w:rPr>
          <w:rFonts w:ascii="Arial" w:hAnsi="Arial" w:cs="Times New Roman"/>
        </w:rPr>
        <w:t xml:space="preserve"> of limb bone length vs. area</w:t>
      </w:r>
      <w:r w:rsidRPr="00B9143D">
        <w:rPr>
          <w:rFonts w:ascii="Arial" w:hAnsi="Arial" w:cs="Times New Roman"/>
        </w:rPr>
        <w:t xml:space="preserve"> for </w:t>
      </w:r>
      <w:r w:rsidRPr="00B9143D">
        <w:rPr>
          <w:rFonts w:ascii="Arial" w:hAnsi="Arial" w:cs="Times New Roman"/>
          <w:i/>
        </w:rPr>
        <w:t>Smilodon fatalis</w:t>
      </w:r>
      <w:r w:rsidR="00167B45">
        <w:rPr>
          <w:rFonts w:ascii="Arial" w:hAnsi="Arial" w:cs="Times New Roman"/>
          <w:i/>
        </w:rPr>
        <w:t xml:space="preserve"> </w:t>
      </w:r>
      <w:r w:rsidR="00167B45" w:rsidRPr="001F00D6">
        <w:rPr>
          <w:rFonts w:ascii="Arial" w:hAnsi="Arial" w:cs="Times New Roman"/>
        </w:rPr>
        <w:t>and</w:t>
      </w:r>
      <w:r w:rsidR="00167B45">
        <w:rPr>
          <w:rFonts w:ascii="Arial" w:hAnsi="Arial" w:cs="Times New Roman"/>
          <w:i/>
        </w:rPr>
        <w:t xml:space="preserve"> Panthera atrox</w:t>
      </w:r>
      <w:r w:rsidRPr="00B9143D">
        <w:rPr>
          <w:rFonts w:ascii="Arial" w:hAnsi="Arial" w:cs="Times New Roman"/>
        </w:rPr>
        <w:t xml:space="preserve">. </w:t>
      </w:r>
      <w:r w:rsidR="008101AF" w:rsidRPr="00B9143D">
        <w:rPr>
          <w:rFonts w:ascii="Arial" w:hAnsi="Arial" w:cs="Times New Roman"/>
        </w:rPr>
        <w:t>A</w:t>
      </w:r>
      <w:r w:rsidR="00167B45">
        <w:rPr>
          <w:rFonts w:ascii="Arial" w:hAnsi="Arial" w:cs="Times New Roman"/>
        </w:rPr>
        <w:t>-B</w:t>
      </w:r>
      <w:r w:rsidR="008101AF" w:rsidRPr="00B9143D">
        <w:rPr>
          <w:rFonts w:ascii="Arial" w:hAnsi="Arial" w:cs="Times New Roman"/>
        </w:rPr>
        <w:t xml:space="preserve">. </w:t>
      </w:r>
      <w:r w:rsidR="008101AF">
        <w:rPr>
          <w:rFonts w:ascii="Arial" w:hAnsi="Arial" w:cs="Times New Roman"/>
        </w:rPr>
        <w:t>Humerus length vs. area</w:t>
      </w:r>
      <w:r w:rsidR="00167B45">
        <w:rPr>
          <w:rFonts w:ascii="Arial" w:hAnsi="Arial" w:cs="Times New Roman"/>
        </w:rPr>
        <w:t xml:space="preserve"> for </w:t>
      </w:r>
      <w:r w:rsidR="00167B45" w:rsidRPr="001C6BBA">
        <w:rPr>
          <w:rFonts w:ascii="Arial" w:hAnsi="Arial" w:cs="Times New Roman"/>
          <w:i/>
        </w:rPr>
        <w:t>Smilodon</w:t>
      </w:r>
      <w:r w:rsidR="00167B45">
        <w:rPr>
          <w:rFonts w:ascii="Arial" w:hAnsi="Arial" w:cs="Times New Roman"/>
        </w:rPr>
        <w:t xml:space="preserve"> (A) and </w:t>
      </w:r>
      <w:r w:rsidR="00167B45" w:rsidRPr="001C6BBA">
        <w:rPr>
          <w:rFonts w:ascii="Arial" w:hAnsi="Arial" w:cs="Times New Roman"/>
          <w:i/>
        </w:rPr>
        <w:t>P. atrox</w:t>
      </w:r>
      <w:r w:rsidR="00167B45">
        <w:rPr>
          <w:rFonts w:ascii="Arial" w:hAnsi="Arial" w:cs="Times New Roman"/>
        </w:rPr>
        <w:t xml:space="preserve"> (</w:t>
      </w:r>
      <w:r w:rsidR="00167B45" w:rsidRPr="00B9143D">
        <w:rPr>
          <w:rFonts w:ascii="Arial" w:hAnsi="Arial" w:cs="Times New Roman"/>
        </w:rPr>
        <w:t>B</w:t>
      </w:r>
      <w:r w:rsidR="00167B45">
        <w:rPr>
          <w:rFonts w:ascii="Arial" w:hAnsi="Arial" w:cs="Times New Roman"/>
        </w:rPr>
        <w:t>)</w:t>
      </w:r>
      <w:r w:rsidR="00167B45" w:rsidRPr="00B9143D">
        <w:rPr>
          <w:rFonts w:ascii="Arial" w:hAnsi="Arial" w:cs="Times New Roman"/>
        </w:rPr>
        <w:t>.</w:t>
      </w:r>
      <w:r w:rsidR="008101AF">
        <w:rPr>
          <w:rFonts w:ascii="Arial" w:hAnsi="Arial" w:cs="Times New Roman"/>
        </w:rPr>
        <w:t xml:space="preserve"> C</w:t>
      </w:r>
      <w:r w:rsidR="00167B45">
        <w:rPr>
          <w:rFonts w:ascii="Arial" w:hAnsi="Arial" w:cs="Times New Roman"/>
        </w:rPr>
        <w:t>-D</w:t>
      </w:r>
      <w:r w:rsidR="008101AF">
        <w:rPr>
          <w:rFonts w:ascii="Arial" w:hAnsi="Arial" w:cs="Times New Roman"/>
        </w:rPr>
        <w:t>.</w:t>
      </w:r>
      <w:r w:rsidR="008101AF" w:rsidRPr="00B9143D">
        <w:rPr>
          <w:rFonts w:ascii="Arial" w:hAnsi="Arial" w:cs="Times New Roman"/>
        </w:rPr>
        <w:t xml:space="preserve"> Radius length vs. </w:t>
      </w:r>
      <w:r w:rsidR="00167B45">
        <w:rPr>
          <w:rFonts w:ascii="Arial" w:hAnsi="Arial" w:cs="Times New Roman"/>
        </w:rPr>
        <w:t xml:space="preserve">area for </w:t>
      </w:r>
      <w:r w:rsidR="00167B45" w:rsidRPr="001C6BBA">
        <w:rPr>
          <w:rFonts w:ascii="Arial" w:hAnsi="Arial" w:cs="Times New Roman"/>
          <w:i/>
        </w:rPr>
        <w:t>Smilodon</w:t>
      </w:r>
      <w:r w:rsidR="00167B45">
        <w:rPr>
          <w:rFonts w:ascii="Arial" w:hAnsi="Arial" w:cs="Times New Roman"/>
        </w:rPr>
        <w:t xml:space="preserve"> (C) and </w:t>
      </w:r>
      <w:r w:rsidR="00167B45" w:rsidRPr="001C6BBA">
        <w:rPr>
          <w:rFonts w:ascii="Arial" w:hAnsi="Arial" w:cs="Times New Roman"/>
          <w:i/>
        </w:rPr>
        <w:t>P. atrox</w:t>
      </w:r>
      <w:r w:rsidR="00167B45">
        <w:rPr>
          <w:rFonts w:ascii="Arial" w:hAnsi="Arial" w:cs="Times New Roman"/>
        </w:rPr>
        <w:t xml:space="preserve"> (D)</w:t>
      </w:r>
      <w:r w:rsidR="008101AF" w:rsidRPr="00B9143D">
        <w:rPr>
          <w:rFonts w:ascii="Arial" w:hAnsi="Arial" w:cs="Times New Roman"/>
        </w:rPr>
        <w:t xml:space="preserve">. </w:t>
      </w:r>
      <w:r w:rsidR="008101AF">
        <w:rPr>
          <w:rFonts w:ascii="Arial" w:hAnsi="Arial" w:cs="Times New Roman"/>
        </w:rPr>
        <w:t xml:space="preserve"> E</w:t>
      </w:r>
      <w:r w:rsidR="00167B45">
        <w:rPr>
          <w:rFonts w:ascii="Arial" w:hAnsi="Arial" w:cs="Times New Roman"/>
        </w:rPr>
        <w:t>-F</w:t>
      </w:r>
      <w:r w:rsidR="008101AF" w:rsidRPr="00B9143D">
        <w:rPr>
          <w:rFonts w:ascii="Arial" w:hAnsi="Arial" w:cs="Times New Roman"/>
        </w:rPr>
        <w:t xml:space="preserve">. </w:t>
      </w:r>
      <w:r w:rsidR="008101AF">
        <w:rPr>
          <w:rFonts w:ascii="Arial" w:hAnsi="Arial" w:cs="Times New Roman"/>
        </w:rPr>
        <w:t>Femur length vs. area</w:t>
      </w:r>
      <w:r w:rsidR="00882065">
        <w:rPr>
          <w:rFonts w:ascii="Arial" w:hAnsi="Arial" w:cs="Times New Roman"/>
        </w:rPr>
        <w:t xml:space="preserve"> for </w:t>
      </w:r>
      <w:r w:rsidR="00882065" w:rsidRPr="001C6BBA">
        <w:rPr>
          <w:rFonts w:ascii="Arial" w:hAnsi="Arial" w:cs="Times New Roman"/>
          <w:i/>
        </w:rPr>
        <w:t>Smilodon</w:t>
      </w:r>
      <w:r w:rsidR="00882065">
        <w:rPr>
          <w:rFonts w:ascii="Arial" w:hAnsi="Arial" w:cs="Times New Roman"/>
        </w:rPr>
        <w:t xml:space="preserve"> (E) and </w:t>
      </w:r>
      <w:r w:rsidR="00882065" w:rsidRPr="001C6BBA">
        <w:rPr>
          <w:rFonts w:ascii="Arial" w:hAnsi="Arial" w:cs="Times New Roman"/>
          <w:i/>
        </w:rPr>
        <w:t>P. atrox</w:t>
      </w:r>
      <w:r w:rsidR="00882065">
        <w:rPr>
          <w:rFonts w:ascii="Arial" w:hAnsi="Arial" w:cs="Times New Roman"/>
        </w:rPr>
        <w:t xml:space="preserve"> (F)</w:t>
      </w:r>
      <w:r w:rsidR="00882065" w:rsidRPr="00B9143D">
        <w:rPr>
          <w:rFonts w:ascii="Arial" w:hAnsi="Arial" w:cs="Times New Roman"/>
        </w:rPr>
        <w:t>.</w:t>
      </w:r>
      <w:r w:rsidR="008101AF">
        <w:rPr>
          <w:rFonts w:ascii="Arial" w:hAnsi="Arial" w:cs="Times New Roman"/>
        </w:rPr>
        <w:t xml:space="preserve"> G</w:t>
      </w:r>
      <w:r w:rsidR="00882065">
        <w:rPr>
          <w:rFonts w:ascii="Arial" w:hAnsi="Arial" w:cs="Times New Roman"/>
        </w:rPr>
        <w:t>-H</w:t>
      </w:r>
      <w:r w:rsidR="008101AF">
        <w:rPr>
          <w:rFonts w:ascii="Arial" w:hAnsi="Arial" w:cs="Times New Roman"/>
        </w:rPr>
        <w:t xml:space="preserve">. </w:t>
      </w:r>
      <w:r w:rsidR="008101AF" w:rsidRPr="00B9143D">
        <w:rPr>
          <w:rFonts w:ascii="Arial" w:hAnsi="Arial" w:cs="Times New Roman"/>
        </w:rPr>
        <w:t xml:space="preserve">Tibia length vs. </w:t>
      </w:r>
      <w:r w:rsidR="008101AF">
        <w:rPr>
          <w:rFonts w:ascii="Arial" w:hAnsi="Arial" w:cs="Times New Roman"/>
        </w:rPr>
        <w:t>area</w:t>
      </w:r>
      <w:r w:rsidR="00882065">
        <w:rPr>
          <w:rFonts w:ascii="Arial" w:hAnsi="Arial" w:cs="Times New Roman"/>
        </w:rPr>
        <w:t xml:space="preserve"> for </w:t>
      </w:r>
      <w:r w:rsidR="00882065" w:rsidRPr="001C6BBA">
        <w:rPr>
          <w:rFonts w:ascii="Arial" w:hAnsi="Arial" w:cs="Times New Roman"/>
          <w:i/>
        </w:rPr>
        <w:t>Smilodon</w:t>
      </w:r>
      <w:r w:rsidR="00882065">
        <w:rPr>
          <w:rFonts w:ascii="Arial" w:hAnsi="Arial" w:cs="Times New Roman"/>
        </w:rPr>
        <w:t xml:space="preserve"> (G) and </w:t>
      </w:r>
      <w:r w:rsidR="00882065" w:rsidRPr="001C6BBA">
        <w:rPr>
          <w:rFonts w:ascii="Arial" w:hAnsi="Arial" w:cs="Times New Roman"/>
          <w:i/>
        </w:rPr>
        <w:t>P. atrox</w:t>
      </w:r>
      <w:r w:rsidR="00882065">
        <w:rPr>
          <w:rFonts w:ascii="Arial" w:hAnsi="Arial" w:cs="Times New Roman"/>
        </w:rPr>
        <w:t xml:space="preserve"> (H)</w:t>
      </w:r>
      <w:r w:rsidR="00882065" w:rsidRPr="00B9143D">
        <w:rPr>
          <w:rFonts w:ascii="Arial" w:hAnsi="Arial" w:cs="Times New Roman"/>
        </w:rPr>
        <w:t>.</w:t>
      </w:r>
      <w:r w:rsidR="008101AF" w:rsidRPr="00B9143D">
        <w:rPr>
          <w:rFonts w:ascii="Arial" w:hAnsi="Arial" w:cs="Times New Roman"/>
        </w:rPr>
        <w:t>]</w:t>
      </w:r>
    </w:p>
    <w:p w14:paraId="1CD54E40" w14:textId="77777777" w:rsidR="000A2A1E" w:rsidRPr="00B9143D" w:rsidRDefault="000A2A1E" w:rsidP="00445854">
      <w:pPr>
        <w:tabs>
          <w:tab w:val="left" w:pos="270"/>
        </w:tabs>
        <w:spacing w:line="480" w:lineRule="auto"/>
        <w:rPr>
          <w:rFonts w:ascii="Arial" w:hAnsi="Arial" w:cs="Times New Roman"/>
        </w:rPr>
      </w:pPr>
    </w:p>
    <w:p w14:paraId="158897E6" w14:textId="5C7C9E93" w:rsidR="00D11011" w:rsidRPr="00B9143D" w:rsidRDefault="00A76874" w:rsidP="00445854">
      <w:pPr>
        <w:tabs>
          <w:tab w:val="left" w:pos="270"/>
        </w:tabs>
        <w:spacing w:line="480" w:lineRule="auto"/>
        <w:rPr>
          <w:rFonts w:ascii="Arial" w:hAnsi="Arial" w:cs="Times New Roman"/>
        </w:rPr>
      </w:pPr>
      <w:r>
        <w:rPr>
          <w:rFonts w:ascii="Arial" w:hAnsi="Arial" w:cs="Times New Roman"/>
        </w:rPr>
        <w:t>Since</w:t>
      </w:r>
      <w:r w:rsidR="00D11011" w:rsidRPr="00B9143D">
        <w:rPr>
          <w:rFonts w:ascii="Arial" w:hAnsi="Arial" w:cs="Times New Roman"/>
        </w:rPr>
        <w:t xml:space="preserve"> there is no independent or dependent variable in this analysis, </w:t>
      </w:r>
      <w:r>
        <w:rPr>
          <w:rFonts w:ascii="Arial" w:hAnsi="Arial" w:cs="Times New Roman"/>
        </w:rPr>
        <w:t>we</w:t>
      </w:r>
      <w:r w:rsidR="00D11011" w:rsidRPr="00B9143D">
        <w:rPr>
          <w:rFonts w:ascii="Arial" w:hAnsi="Arial" w:cs="Times New Roman"/>
        </w:rPr>
        <w:t xml:space="preserve"> </w:t>
      </w:r>
      <w:del w:id="28" w:author="Donald Prothero" w:date="2017-09-08T20:51:00Z">
        <w:r w:rsidR="00980557" w:rsidRPr="00B9143D" w:rsidDel="004D1C8B">
          <w:rPr>
            <w:rFonts w:ascii="Arial" w:hAnsi="Arial" w:cs="Times New Roman"/>
          </w:rPr>
          <w:delText xml:space="preserve">fit </w:delText>
        </w:r>
      </w:del>
      <w:ins w:id="29" w:author="Donald Prothero" w:date="2017-09-08T20:51:00Z">
        <w:r w:rsidR="004D1C8B">
          <w:rPr>
            <w:rFonts w:ascii="Arial" w:hAnsi="Arial" w:cs="Times New Roman"/>
          </w:rPr>
          <w:t>calculated</w:t>
        </w:r>
        <w:r w:rsidR="004D1C8B" w:rsidRPr="00B9143D">
          <w:rPr>
            <w:rFonts w:ascii="Arial" w:hAnsi="Arial" w:cs="Times New Roman"/>
          </w:rPr>
          <w:t xml:space="preserve"> </w:t>
        </w:r>
      </w:ins>
      <w:r w:rsidR="00980557" w:rsidRPr="00B9143D">
        <w:rPr>
          <w:rFonts w:ascii="Arial" w:hAnsi="Arial" w:cs="Times New Roman"/>
        </w:rPr>
        <w:t>a</w:t>
      </w:r>
      <w:r w:rsidR="00D11011" w:rsidRPr="00B9143D">
        <w:rPr>
          <w:rFonts w:ascii="Arial" w:hAnsi="Arial" w:cs="Times New Roman"/>
        </w:rPr>
        <w:t xml:space="preserve"> reduced major axis</w:t>
      </w:r>
      <w:r>
        <w:rPr>
          <w:rFonts w:ascii="Arial" w:hAnsi="Arial" w:cs="Times New Roman"/>
        </w:rPr>
        <w:t xml:space="preserve"> </w:t>
      </w:r>
      <w:r w:rsidR="00D11011" w:rsidRPr="00B9143D">
        <w:rPr>
          <w:rFonts w:ascii="Arial" w:hAnsi="Arial" w:cs="Times New Roman"/>
        </w:rPr>
        <w:t>instead</w:t>
      </w:r>
      <w:ins w:id="30" w:author="Donald Prothero" w:date="2017-09-08T20:51:00Z">
        <w:r w:rsidR="004D1C8B">
          <w:rPr>
            <w:rFonts w:ascii="Arial" w:hAnsi="Arial" w:cs="Times New Roman"/>
          </w:rPr>
          <w:t xml:space="preserve"> of using the least-squares slope</w:t>
        </w:r>
      </w:ins>
      <w:r w:rsidR="00D11011" w:rsidRPr="00B9143D">
        <w:rPr>
          <w:rFonts w:ascii="Arial" w:hAnsi="Arial" w:cs="Times New Roman"/>
        </w:rPr>
        <w:t>.</w:t>
      </w:r>
      <w:r w:rsidR="00980557" w:rsidRPr="00B9143D">
        <w:rPr>
          <w:rFonts w:ascii="Arial" w:hAnsi="Arial" w:cs="Times New Roman"/>
        </w:rPr>
        <w:t xml:space="preserve"> </w:t>
      </w:r>
      <w:r w:rsidR="00FD2D1B" w:rsidRPr="00B9143D">
        <w:rPr>
          <w:rFonts w:ascii="Arial" w:hAnsi="Arial" w:cs="Times New Roman"/>
        </w:rPr>
        <w:t>First</w:t>
      </w:r>
      <w:r w:rsidR="00980557" w:rsidRPr="00B9143D">
        <w:rPr>
          <w:rFonts w:ascii="Arial" w:hAnsi="Arial" w:cs="Times New Roman"/>
        </w:rPr>
        <w:t>, we examined</w:t>
      </w:r>
      <w:r w:rsidR="00FD2D1B" w:rsidRPr="00B9143D">
        <w:rPr>
          <w:rFonts w:ascii="Arial" w:hAnsi="Arial" w:cs="Times New Roman"/>
        </w:rPr>
        <w:t xml:space="preserve"> </w:t>
      </w:r>
      <w:r w:rsidR="00FD2D1B" w:rsidRPr="00B9143D">
        <w:rPr>
          <w:rFonts w:ascii="Arial" w:hAnsi="Arial" w:cs="Times New Roman"/>
          <w:i/>
        </w:rPr>
        <w:t>P. atrox</w:t>
      </w:r>
      <w:r w:rsidR="000A2A1E" w:rsidRPr="00B9143D">
        <w:rPr>
          <w:rFonts w:ascii="Arial" w:hAnsi="Arial" w:cs="Times New Roman"/>
        </w:rPr>
        <w:t xml:space="preserve"> (</w:t>
      </w:r>
      <w:r w:rsidR="004E2DD8">
        <w:rPr>
          <w:rFonts w:ascii="Arial" w:hAnsi="Arial" w:cs="Times New Roman"/>
        </w:rPr>
        <w:t xml:space="preserve">Fig </w:t>
      </w:r>
      <w:r w:rsidR="00EF5BA1">
        <w:rPr>
          <w:rFonts w:ascii="Arial" w:hAnsi="Arial" w:cs="Times New Roman"/>
        </w:rPr>
        <w:t>3</w:t>
      </w:r>
      <w:r w:rsidR="000A2A1E" w:rsidRPr="00B9143D">
        <w:rPr>
          <w:rFonts w:ascii="Arial" w:hAnsi="Arial" w:cs="Times New Roman"/>
        </w:rPr>
        <w:t>),</w:t>
      </w:r>
      <w:r w:rsidR="00FD2D1B" w:rsidRPr="00B9143D">
        <w:rPr>
          <w:rFonts w:ascii="Arial" w:hAnsi="Arial" w:cs="Times New Roman"/>
        </w:rPr>
        <w:t xml:space="preserve"> </w:t>
      </w:r>
      <w:r w:rsidR="00980557" w:rsidRPr="00B9143D">
        <w:rPr>
          <w:rFonts w:ascii="Arial" w:hAnsi="Arial" w:cs="Times New Roman"/>
        </w:rPr>
        <w:t>whose limbs</w:t>
      </w:r>
      <w:r w:rsidR="00FD2D1B" w:rsidRPr="00B9143D">
        <w:rPr>
          <w:rFonts w:ascii="Arial" w:hAnsi="Arial" w:cs="Times New Roman"/>
        </w:rPr>
        <w:t xml:space="preserve"> </w:t>
      </w:r>
      <w:r w:rsidR="00637EC6">
        <w:rPr>
          <w:rFonts w:ascii="Arial" w:hAnsi="Arial" w:cs="Times New Roman"/>
        </w:rPr>
        <w:t>might</w:t>
      </w:r>
      <w:r w:rsidR="00FD2D1B" w:rsidRPr="00B9143D">
        <w:rPr>
          <w:rFonts w:ascii="Arial" w:hAnsi="Arial" w:cs="Times New Roman"/>
        </w:rPr>
        <w:t xml:space="preserve"> be expected to grow </w:t>
      </w:r>
      <w:r w:rsidR="00980557" w:rsidRPr="00B9143D">
        <w:rPr>
          <w:rFonts w:ascii="Arial" w:hAnsi="Arial" w:cs="Times New Roman"/>
        </w:rPr>
        <w:t>more</w:t>
      </w:r>
      <w:r w:rsidR="00FD2D1B" w:rsidRPr="00B9143D">
        <w:rPr>
          <w:rFonts w:ascii="Arial" w:hAnsi="Arial" w:cs="Times New Roman"/>
        </w:rPr>
        <w:t xml:space="preserve"> gracile like</w:t>
      </w:r>
      <w:r w:rsidR="00980557" w:rsidRPr="00B9143D">
        <w:rPr>
          <w:rFonts w:ascii="Arial" w:hAnsi="Arial" w:cs="Times New Roman"/>
        </w:rPr>
        <w:t xml:space="preserve"> those of</w:t>
      </w:r>
      <w:r w:rsidR="00FD2D1B" w:rsidRPr="00B9143D">
        <w:rPr>
          <w:rFonts w:ascii="Arial" w:hAnsi="Arial" w:cs="Times New Roman"/>
        </w:rPr>
        <w:t xml:space="preserve"> a tiger or any other </w:t>
      </w:r>
      <w:r>
        <w:rPr>
          <w:rFonts w:ascii="Arial" w:hAnsi="Arial" w:cs="Times New Roman"/>
        </w:rPr>
        <w:t xml:space="preserve">very </w:t>
      </w:r>
      <w:r w:rsidR="00FD2D1B" w:rsidRPr="00B9143D">
        <w:rPr>
          <w:rFonts w:ascii="Arial" w:hAnsi="Arial" w:cs="Times New Roman"/>
        </w:rPr>
        <w:t xml:space="preserve">large cat. </w:t>
      </w:r>
      <w:r w:rsidR="00402577" w:rsidRPr="00B9143D">
        <w:rPr>
          <w:rFonts w:ascii="Arial" w:hAnsi="Arial" w:cs="Times New Roman"/>
        </w:rPr>
        <w:t xml:space="preserve">The </w:t>
      </w:r>
      <w:r w:rsidR="00980557" w:rsidRPr="00B9143D">
        <w:rPr>
          <w:rFonts w:ascii="Arial" w:hAnsi="Arial" w:cs="Times New Roman"/>
        </w:rPr>
        <w:t xml:space="preserve">RMA </w:t>
      </w:r>
      <w:r w:rsidR="00402577" w:rsidRPr="00B9143D">
        <w:rPr>
          <w:rFonts w:ascii="Arial" w:hAnsi="Arial" w:cs="Times New Roman"/>
        </w:rPr>
        <w:t>slope for the humerus</w:t>
      </w:r>
      <w:r w:rsidR="00A17EFD">
        <w:rPr>
          <w:rFonts w:ascii="Arial" w:hAnsi="Arial" w:cs="Times New Roman"/>
        </w:rPr>
        <w:t xml:space="preserve"> (</w:t>
      </w:r>
      <w:r w:rsidR="004E2DD8">
        <w:rPr>
          <w:rFonts w:ascii="Arial" w:hAnsi="Arial" w:cs="Times New Roman"/>
        </w:rPr>
        <w:t xml:space="preserve">Fig </w:t>
      </w:r>
      <w:r w:rsidR="00EF5BA1">
        <w:rPr>
          <w:rFonts w:ascii="Arial" w:hAnsi="Arial" w:cs="Times New Roman"/>
        </w:rPr>
        <w:t>3</w:t>
      </w:r>
      <w:r w:rsidR="00316108">
        <w:rPr>
          <w:rFonts w:ascii="Arial" w:hAnsi="Arial" w:cs="Times New Roman"/>
        </w:rPr>
        <w:t>B</w:t>
      </w:r>
      <w:r w:rsidR="00A17EFD">
        <w:rPr>
          <w:rFonts w:ascii="Arial" w:hAnsi="Arial" w:cs="Times New Roman"/>
        </w:rPr>
        <w:t>)</w:t>
      </w:r>
      <w:r w:rsidR="00402577" w:rsidRPr="00B9143D">
        <w:rPr>
          <w:rFonts w:ascii="Arial" w:hAnsi="Arial" w:cs="Times New Roman"/>
        </w:rPr>
        <w:t xml:space="preserve"> is 1.32, almost identical to</w:t>
      </w:r>
      <w:r w:rsidR="00980557" w:rsidRPr="00B9143D">
        <w:rPr>
          <w:rFonts w:ascii="Arial" w:hAnsi="Arial" w:cs="Times New Roman"/>
        </w:rPr>
        <w:t xml:space="preserve"> the</w:t>
      </w:r>
      <w:r w:rsidR="00402577" w:rsidRPr="00B9143D">
        <w:rPr>
          <w:rFonts w:ascii="Arial" w:hAnsi="Arial" w:cs="Times New Roman"/>
        </w:rPr>
        <w:t xml:space="preserve"> 1.36 slope of the tiger and most other living cats, and </w:t>
      </w:r>
      <w:r w:rsidR="00C81D08">
        <w:rPr>
          <w:rFonts w:ascii="Arial" w:hAnsi="Arial" w:cs="Times New Roman"/>
        </w:rPr>
        <w:t>statistically</w:t>
      </w:r>
      <w:r w:rsidR="00C81D08" w:rsidRPr="00B9143D">
        <w:rPr>
          <w:rFonts w:ascii="Arial" w:hAnsi="Arial" w:cs="Times New Roman"/>
        </w:rPr>
        <w:t xml:space="preserve"> </w:t>
      </w:r>
      <w:r w:rsidR="00402577" w:rsidRPr="00B9143D">
        <w:rPr>
          <w:rFonts w:ascii="Arial" w:hAnsi="Arial" w:cs="Times New Roman"/>
        </w:rPr>
        <w:t xml:space="preserve">gracile. The hind limb RMA slopes are 1.63 for the femur </w:t>
      </w:r>
      <w:r w:rsidR="00A17EFD">
        <w:rPr>
          <w:rFonts w:ascii="Arial" w:hAnsi="Arial" w:cs="Times New Roman"/>
        </w:rPr>
        <w:t>(</w:t>
      </w:r>
      <w:r w:rsidR="004E2DD8">
        <w:rPr>
          <w:rFonts w:ascii="Arial" w:hAnsi="Arial" w:cs="Times New Roman"/>
        </w:rPr>
        <w:t xml:space="preserve">Fig </w:t>
      </w:r>
      <w:r w:rsidR="00EF5BA1">
        <w:rPr>
          <w:rFonts w:ascii="Arial" w:hAnsi="Arial" w:cs="Times New Roman"/>
        </w:rPr>
        <w:t>3</w:t>
      </w:r>
      <w:r w:rsidR="00316108">
        <w:rPr>
          <w:rFonts w:ascii="Arial" w:hAnsi="Arial" w:cs="Times New Roman"/>
        </w:rPr>
        <w:t>F</w:t>
      </w:r>
      <w:r w:rsidR="00A17EFD">
        <w:rPr>
          <w:rFonts w:ascii="Arial" w:hAnsi="Arial" w:cs="Times New Roman"/>
        </w:rPr>
        <w:t xml:space="preserve">) </w:t>
      </w:r>
      <w:r w:rsidR="00402577" w:rsidRPr="00B9143D">
        <w:rPr>
          <w:rFonts w:ascii="Arial" w:hAnsi="Arial" w:cs="Times New Roman"/>
        </w:rPr>
        <w:t>and 1.08 for the tibia</w:t>
      </w:r>
      <w:r w:rsidR="00A17EFD">
        <w:rPr>
          <w:rFonts w:ascii="Arial" w:hAnsi="Arial" w:cs="Times New Roman"/>
        </w:rPr>
        <w:t xml:space="preserve"> (</w:t>
      </w:r>
      <w:r w:rsidR="004E2DD8">
        <w:rPr>
          <w:rFonts w:ascii="Arial" w:hAnsi="Arial" w:cs="Times New Roman"/>
        </w:rPr>
        <w:t xml:space="preserve">Fig </w:t>
      </w:r>
      <w:r w:rsidR="00EF5BA1">
        <w:rPr>
          <w:rFonts w:ascii="Arial" w:hAnsi="Arial" w:cs="Times New Roman"/>
        </w:rPr>
        <w:t>3</w:t>
      </w:r>
      <w:r w:rsidR="00316108">
        <w:rPr>
          <w:rFonts w:ascii="Arial" w:hAnsi="Arial" w:cs="Times New Roman"/>
        </w:rPr>
        <w:t>H</w:t>
      </w:r>
      <w:r w:rsidR="00A17EFD">
        <w:rPr>
          <w:rFonts w:ascii="Arial" w:hAnsi="Arial" w:cs="Times New Roman"/>
        </w:rPr>
        <w:t>)</w:t>
      </w:r>
      <w:r w:rsidR="00402577" w:rsidRPr="00B9143D">
        <w:rPr>
          <w:rFonts w:ascii="Arial" w:hAnsi="Arial" w:cs="Times New Roman"/>
        </w:rPr>
        <w:t xml:space="preserve">, again suggesting gracile to isometric growth in these </w:t>
      </w:r>
      <w:r w:rsidR="009B24E6" w:rsidRPr="00B9143D">
        <w:rPr>
          <w:rFonts w:ascii="Arial" w:hAnsi="Arial" w:cs="Times New Roman"/>
        </w:rPr>
        <w:t xml:space="preserve">limbs, and very similar to the </w:t>
      </w:r>
      <w:r w:rsidR="00402577" w:rsidRPr="00B9143D">
        <w:rPr>
          <w:rFonts w:ascii="Arial" w:hAnsi="Arial" w:cs="Times New Roman"/>
        </w:rPr>
        <w:t>gracile slopes seen in the living felids. Interestingly, the radius gives a slope of 0.34</w:t>
      </w:r>
      <w:r w:rsidR="00A17EFD">
        <w:rPr>
          <w:rFonts w:ascii="Arial" w:hAnsi="Arial" w:cs="Times New Roman"/>
        </w:rPr>
        <w:t xml:space="preserve"> (</w:t>
      </w:r>
      <w:r w:rsidR="004E2DD8">
        <w:rPr>
          <w:rFonts w:ascii="Arial" w:hAnsi="Arial" w:cs="Times New Roman"/>
        </w:rPr>
        <w:t xml:space="preserve">Fig </w:t>
      </w:r>
      <w:r w:rsidR="00EF5BA1">
        <w:rPr>
          <w:rFonts w:ascii="Arial" w:hAnsi="Arial" w:cs="Times New Roman"/>
        </w:rPr>
        <w:t>3</w:t>
      </w:r>
      <w:r w:rsidR="00316108">
        <w:rPr>
          <w:rFonts w:ascii="Arial" w:hAnsi="Arial" w:cs="Times New Roman"/>
        </w:rPr>
        <w:t>D</w:t>
      </w:r>
      <w:r w:rsidR="00A17EFD">
        <w:rPr>
          <w:rFonts w:ascii="Arial" w:hAnsi="Arial" w:cs="Times New Roman"/>
        </w:rPr>
        <w:t>)</w:t>
      </w:r>
      <w:r w:rsidR="00402577" w:rsidRPr="00B9143D">
        <w:rPr>
          <w:rFonts w:ascii="Arial" w:hAnsi="Arial" w:cs="Times New Roman"/>
        </w:rPr>
        <w:t xml:space="preserve">, which </w:t>
      </w:r>
      <w:r w:rsidR="00980557" w:rsidRPr="00B9143D">
        <w:rPr>
          <w:rFonts w:ascii="Arial" w:hAnsi="Arial" w:cs="Times New Roman"/>
        </w:rPr>
        <w:t>would indicate</w:t>
      </w:r>
      <w:r w:rsidR="00402577" w:rsidRPr="00B9143D">
        <w:rPr>
          <w:rFonts w:ascii="Arial" w:hAnsi="Arial" w:cs="Times New Roman"/>
        </w:rPr>
        <w:t xml:space="preserve"> robust</w:t>
      </w:r>
      <w:r w:rsidR="00A17EFD">
        <w:rPr>
          <w:rFonts w:ascii="Arial" w:hAnsi="Arial" w:cs="Times New Roman"/>
        </w:rPr>
        <w:t xml:space="preserve"> proportions</w:t>
      </w:r>
      <w:r w:rsidR="00402577" w:rsidRPr="00B9143D">
        <w:rPr>
          <w:rFonts w:ascii="Arial" w:hAnsi="Arial" w:cs="Times New Roman"/>
        </w:rPr>
        <w:t>. However, this is based</w:t>
      </w:r>
      <w:r w:rsidR="00980557" w:rsidRPr="00B9143D">
        <w:rPr>
          <w:rFonts w:ascii="Arial" w:hAnsi="Arial" w:cs="Times New Roman"/>
        </w:rPr>
        <w:t xml:space="preserve"> on</w:t>
      </w:r>
      <w:r w:rsidR="00402577" w:rsidRPr="00B9143D">
        <w:rPr>
          <w:rFonts w:ascii="Arial" w:hAnsi="Arial" w:cs="Times New Roman"/>
        </w:rPr>
        <w:t xml:space="preserve"> only </w:t>
      </w:r>
      <w:r w:rsidR="00980557" w:rsidRPr="00B9143D">
        <w:rPr>
          <w:rFonts w:ascii="Arial" w:hAnsi="Arial" w:cs="Times New Roman"/>
        </w:rPr>
        <w:t>eight</w:t>
      </w:r>
      <w:r w:rsidR="00402577" w:rsidRPr="00B9143D">
        <w:rPr>
          <w:rFonts w:ascii="Arial" w:hAnsi="Arial" w:cs="Times New Roman"/>
        </w:rPr>
        <w:t xml:space="preserve"> specimens, the smallest sample in the entire study, so it might be affected by small sample size and inadequate range of sizes from smallest juveniles to adults.</w:t>
      </w:r>
      <w:r>
        <w:rPr>
          <w:rFonts w:ascii="Arial" w:hAnsi="Arial" w:cs="Times New Roman"/>
        </w:rPr>
        <w:t xml:space="preserve"> Likewise, the confidence interval for the RMA of most of the </w:t>
      </w:r>
      <w:r w:rsidRPr="0022791F">
        <w:rPr>
          <w:rFonts w:ascii="Arial" w:hAnsi="Arial" w:cs="Times New Roman"/>
          <w:i/>
        </w:rPr>
        <w:t>P. atrox</w:t>
      </w:r>
      <w:r>
        <w:rPr>
          <w:rFonts w:ascii="Arial" w:hAnsi="Arial" w:cs="Times New Roman"/>
        </w:rPr>
        <w:t xml:space="preserve"> is relatively large because of the small sample sizes, so </w:t>
      </w:r>
      <w:r w:rsidR="00257766">
        <w:rPr>
          <w:rFonts w:ascii="Arial" w:hAnsi="Arial" w:cs="Times New Roman"/>
        </w:rPr>
        <w:t>the slopes</w:t>
      </w:r>
      <w:r>
        <w:rPr>
          <w:rFonts w:ascii="Arial" w:hAnsi="Arial" w:cs="Times New Roman"/>
        </w:rPr>
        <w:t xml:space="preserve"> </w:t>
      </w:r>
      <w:r w:rsidR="00257766">
        <w:rPr>
          <w:rFonts w:ascii="Arial" w:hAnsi="Arial" w:cs="Times New Roman"/>
        </w:rPr>
        <w:t>are not significantly different from isometric growth.</w:t>
      </w:r>
    </w:p>
    <w:p w14:paraId="1BC2E433" w14:textId="77777777" w:rsidR="00DC470E" w:rsidRPr="00B9143D" w:rsidRDefault="00402577" w:rsidP="00445854">
      <w:pPr>
        <w:tabs>
          <w:tab w:val="left" w:pos="270"/>
        </w:tabs>
        <w:spacing w:line="480" w:lineRule="auto"/>
        <w:rPr>
          <w:rFonts w:ascii="Arial" w:hAnsi="Arial" w:cs="Times New Roman"/>
        </w:rPr>
      </w:pPr>
      <w:r w:rsidRPr="00B9143D">
        <w:rPr>
          <w:rFonts w:ascii="Arial" w:hAnsi="Arial" w:cs="Times New Roman"/>
        </w:rPr>
        <w:tab/>
      </w:r>
    </w:p>
    <w:p w14:paraId="1D7628B8" w14:textId="2CB27B82" w:rsidR="00402577" w:rsidRPr="00B9143D" w:rsidRDefault="001C566B" w:rsidP="00445854">
      <w:pPr>
        <w:tabs>
          <w:tab w:val="left" w:pos="270"/>
        </w:tabs>
        <w:spacing w:line="480" w:lineRule="auto"/>
        <w:rPr>
          <w:rFonts w:ascii="Arial" w:hAnsi="Arial" w:cs="Times New Roman"/>
        </w:rPr>
      </w:pPr>
      <w:r w:rsidRPr="00B9143D">
        <w:rPr>
          <w:rFonts w:ascii="Arial" w:hAnsi="Arial" w:cs="Times New Roman"/>
        </w:rPr>
        <w:t xml:space="preserve">What about the slopes for </w:t>
      </w:r>
      <w:r w:rsidRPr="00B9143D">
        <w:rPr>
          <w:rFonts w:ascii="Arial" w:hAnsi="Arial" w:cs="Times New Roman"/>
          <w:i/>
        </w:rPr>
        <w:t>Smilodon</w:t>
      </w:r>
      <w:r w:rsidRPr="00B9143D">
        <w:rPr>
          <w:rFonts w:ascii="Arial" w:hAnsi="Arial" w:cs="Times New Roman"/>
        </w:rPr>
        <w:t>?</w:t>
      </w:r>
      <w:r w:rsidR="00CC3F8F" w:rsidRPr="00B9143D">
        <w:rPr>
          <w:rFonts w:ascii="Arial" w:hAnsi="Arial" w:cs="Times New Roman"/>
        </w:rPr>
        <w:t xml:space="preserve"> Do they </w:t>
      </w:r>
      <w:r w:rsidR="00EE0E37" w:rsidRPr="00B9143D">
        <w:rPr>
          <w:rFonts w:ascii="Arial" w:hAnsi="Arial" w:cs="Times New Roman"/>
        </w:rPr>
        <w:t>grow more robust</w:t>
      </w:r>
      <w:r w:rsidR="00CC3F8F" w:rsidRPr="00B9143D">
        <w:rPr>
          <w:rFonts w:ascii="Arial" w:hAnsi="Arial" w:cs="Times New Roman"/>
        </w:rPr>
        <w:t xml:space="preserve">, as predicted from previous research, or are they gracile like other </w:t>
      </w:r>
      <w:r w:rsidR="009B24E6" w:rsidRPr="00B9143D">
        <w:rPr>
          <w:rFonts w:ascii="Arial" w:hAnsi="Arial" w:cs="Times New Roman"/>
        </w:rPr>
        <w:t>cats? The humerus RMA slope</w:t>
      </w:r>
      <w:r w:rsidR="000A2A1E" w:rsidRPr="00B9143D">
        <w:rPr>
          <w:rFonts w:ascii="Arial" w:hAnsi="Arial" w:cs="Times New Roman"/>
        </w:rPr>
        <w:t xml:space="preserve"> (</w:t>
      </w:r>
      <w:r w:rsidR="00A23152">
        <w:rPr>
          <w:rFonts w:ascii="Arial" w:hAnsi="Arial" w:cs="Times New Roman"/>
        </w:rPr>
        <w:t xml:space="preserve">Fig </w:t>
      </w:r>
      <w:r w:rsidR="00316108">
        <w:rPr>
          <w:rFonts w:ascii="Arial" w:hAnsi="Arial" w:cs="Times New Roman"/>
        </w:rPr>
        <w:t>3A</w:t>
      </w:r>
      <w:r w:rsidR="000A2A1E" w:rsidRPr="00B9143D">
        <w:rPr>
          <w:rFonts w:ascii="Arial" w:hAnsi="Arial" w:cs="Times New Roman"/>
        </w:rPr>
        <w:t>)</w:t>
      </w:r>
      <w:r w:rsidR="009B24E6" w:rsidRPr="00B9143D">
        <w:rPr>
          <w:rFonts w:ascii="Arial" w:hAnsi="Arial" w:cs="Times New Roman"/>
        </w:rPr>
        <w:t xml:space="preserve"> is 1.65 and the radius RMA slope</w:t>
      </w:r>
      <w:r w:rsidR="00A17EFD">
        <w:rPr>
          <w:rFonts w:ascii="Arial" w:hAnsi="Arial" w:cs="Times New Roman"/>
        </w:rPr>
        <w:t xml:space="preserve"> (</w:t>
      </w:r>
      <w:r w:rsidR="004E2DD8">
        <w:rPr>
          <w:rFonts w:ascii="Arial" w:hAnsi="Arial" w:cs="Times New Roman"/>
        </w:rPr>
        <w:t xml:space="preserve">Fig </w:t>
      </w:r>
      <w:r w:rsidR="00316108">
        <w:rPr>
          <w:rFonts w:ascii="Arial" w:hAnsi="Arial" w:cs="Times New Roman"/>
        </w:rPr>
        <w:t>3</w:t>
      </w:r>
      <w:r w:rsidR="00EF5BA1">
        <w:rPr>
          <w:rFonts w:ascii="Arial" w:hAnsi="Arial" w:cs="Times New Roman"/>
        </w:rPr>
        <w:t>C</w:t>
      </w:r>
      <w:r w:rsidR="00A17EFD">
        <w:rPr>
          <w:rFonts w:ascii="Arial" w:hAnsi="Arial" w:cs="Times New Roman"/>
        </w:rPr>
        <w:t>)</w:t>
      </w:r>
      <w:r w:rsidR="009B24E6" w:rsidRPr="00B9143D">
        <w:rPr>
          <w:rFonts w:ascii="Arial" w:hAnsi="Arial" w:cs="Times New Roman"/>
        </w:rPr>
        <w:t xml:space="preserve"> is 1.44,</w:t>
      </w:r>
      <w:r w:rsidR="00CC3F8F" w:rsidRPr="00B9143D">
        <w:rPr>
          <w:rFonts w:ascii="Arial" w:hAnsi="Arial" w:cs="Times New Roman"/>
        </w:rPr>
        <w:t xml:space="preserve"> which </w:t>
      </w:r>
      <w:r w:rsidR="009B24E6" w:rsidRPr="00B9143D">
        <w:rPr>
          <w:rFonts w:ascii="Arial" w:hAnsi="Arial" w:cs="Times New Roman"/>
        </w:rPr>
        <w:t>are</w:t>
      </w:r>
      <w:r w:rsidR="00CC3F8F" w:rsidRPr="00B9143D">
        <w:rPr>
          <w:rFonts w:ascii="Arial" w:hAnsi="Arial" w:cs="Times New Roman"/>
        </w:rPr>
        <w:t xml:space="preserve"> as gracile as nearly all the other cats in the study</w:t>
      </w:r>
      <w:r w:rsidR="0022791F">
        <w:rPr>
          <w:rFonts w:ascii="Arial" w:hAnsi="Arial" w:cs="Times New Roman"/>
        </w:rPr>
        <w:t>, so they do not show a growth pattern of increasing robustness, contrary to expectations</w:t>
      </w:r>
      <w:r w:rsidR="009B24E6" w:rsidRPr="00B9143D">
        <w:rPr>
          <w:rFonts w:ascii="Arial" w:hAnsi="Arial" w:cs="Times New Roman"/>
        </w:rPr>
        <w:t xml:space="preserve">. There is no expectation that the hind limbs </w:t>
      </w:r>
      <w:r w:rsidR="00A17EFD">
        <w:rPr>
          <w:rFonts w:ascii="Arial" w:hAnsi="Arial" w:cs="Times New Roman"/>
        </w:rPr>
        <w:t>would be</w:t>
      </w:r>
      <w:r w:rsidR="009B24E6" w:rsidRPr="00B9143D">
        <w:rPr>
          <w:rFonts w:ascii="Arial" w:hAnsi="Arial" w:cs="Times New Roman"/>
        </w:rPr>
        <w:t xml:space="preserve"> particularly robust, and indeed their RMA slopes are 1.65 for the femur </w:t>
      </w:r>
      <w:r w:rsidR="00A17EFD">
        <w:rPr>
          <w:rFonts w:ascii="Arial" w:hAnsi="Arial" w:cs="Times New Roman"/>
        </w:rPr>
        <w:t>(</w:t>
      </w:r>
      <w:r w:rsidR="00A23152">
        <w:rPr>
          <w:rFonts w:ascii="Arial" w:hAnsi="Arial" w:cs="Times New Roman"/>
        </w:rPr>
        <w:t xml:space="preserve">Fig </w:t>
      </w:r>
      <w:r w:rsidR="00316108">
        <w:rPr>
          <w:rFonts w:ascii="Arial" w:hAnsi="Arial" w:cs="Times New Roman"/>
        </w:rPr>
        <w:t>3</w:t>
      </w:r>
      <w:r w:rsidR="00EF5BA1">
        <w:rPr>
          <w:rFonts w:ascii="Arial" w:hAnsi="Arial" w:cs="Times New Roman"/>
        </w:rPr>
        <w:t>E</w:t>
      </w:r>
      <w:r w:rsidR="00A17EFD">
        <w:rPr>
          <w:rFonts w:ascii="Arial" w:hAnsi="Arial" w:cs="Times New Roman"/>
        </w:rPr>
        <w:t xml:space="preserve">) </w:t>
      </w:r>
      <w:r w:rsidR="009B24E6" w:rsidRPr="00B9143D">
        <w:rPr>
          <w:rFonts w:ascii="Arial" w:hAnsi="Arial" w:cs="Times New Roman"/>
        </w:rPr>
        <w:t>and 1.71 for the tibia</w:t>
      </w:r>
      <w:r w:rsidR="00A17EFD">
        <w:rPr>
          <w:rFonts w:ascii="Arial" w:hAnsi="Arial" w:cs="Times New Roman"/>
        </w:rPr>
        <w:t xml:space="preserve"> (</w:t>
      </w:r>
      <w:r w:rsidR="004E2DD8">
        <w:rPr>
          <w:rFonts w:ascii="Arial" w:hAnsi="Arial" w:cs="Times New Roman"/>
        </w:rPr>
        <w:t xml:space="preserve">Fig </w:t>
      </w:r>
      <w:r w:rsidR="00316108">
        <w:rPr>
          <w:rFonts w:ascii="Arial" w:hAnsi="Arial" w:cs="Times New Roman"/>
        </w:rPr>
        <w:t>3</w:t>
      </w:r>
      <w:r w:rsidR="00EF5BA1">
        <w:rPr>
          <w:rFonts w:ascii="Arial" w:hAnsi="Arial" w:cs="Times New Roman"/>
        </w:rPr>
        <w:t>G</w:t>
      </w:r>
      <w:r w:rsidR="00A17EFD">
        <w:rPr>
          <w:rFonts w:ascii="Arial" w:hAnsi="Arial" w:cs="Times New Roman"/>
        </w:rPr>
        <w:t>)</w:t>
      </w:r>
      <w:r w:rsidR="009B24E6" w:rsidRPr="00B9143D">
        <w:rPr>
          <w:rFonts w:ascii="Arial" w:hAnsi="Arial" w:cs="Times New Roman"/>
        </w:rPr>
        <w:t>, the most gracile of all the cats in this study.</w:t>
      </w:r>
      <w:r w:rsidR="00257766">
        <w:rPr>
          <w:rFonts w:ascii="Arial" w:hAnsi="Arial" w:cs="Times New Roman"/>
        </w:rPr>
        <w:t xml:space="preserve"> Due to the large sample sizes, nearly all the </w:t>
      </w:r>
      <w:r w:rsidR="00257766" w:rsidRPr="00257766">
        <w:rPr>
          <w:rFonts w:ascii="Arial" w:hAnsi="Arial" w:cs="Times New Roman"/>
          <w:i/>
        </w:rPr>
        <w:t>Smilodon</w:t>
      </w:r>
      <w:r w:rsidR="00257766">
        <w:rPr>
          <w:rFonts w:ascii="Arial" w:hAnsi="Arial" w:cs="Times New Roman"/>
        </w:rPr>
        <w:t xml:space="preserve"> slopes are statistically significant, and </w:t>
      </w:r>
      <w:r w:rsidR="00793846">
        <w:rPr>
          <w:rFonts w:ascii="Arial" w:hAnsi="Arial" w:cs="Times New Roman"/>
        </w:rPr>
        <w:t>small confidence inte</w:t>
      </w:r>
      <w:r w:rsidR="0022791F">
        <w:rPr>
          <w:rFonts w:ascii="Arial" w:hAnsi="Arial" w:cs="Times New Roman"/>
        </w:rPr>
        <w:t>rvals show they are significantl</w:t>
      </w:r>
      <w:r w:rsidR="00793846">
        <w:rPr>
          <w:rFonts w:ascii="Arial" w:hAnsi="Arial" w:cs="Times New Roman"/>
        </w:rPr>
        <w:t>y</w:t>
      </w:r>
      <w:r w:rsidR="00257766">
        <w:rPr>
          <w:rFonts w:ascii="Arial" w:hAnsi="Arial" w:cs="Times New Roman"/>
        </w:rPr>
        <w:t xml:space="preserve"> different from the isometric slope, </w:t>
      </w:r>
      <w:r w:rsidR="00793846">
        <w:rPr>
          <w:rFonts w:ascii="Arial" w:hAnsi="Arial" w:cs="Times New Roman"/>
        </w:rPr>
        <w:t xml:space="preserve">and even from other comparably </w:t>
      </w:r>
      <w:r w:rsidR="00257766">
        <w:rPr>
          <w:rFonts w:ascii="Arial" w:hAnsi="Arial" w:cs="Times New Roman"/>
        </w:rPr>
        <w:t>sized cats like the tiger.</w:t>
      </w:r>
      <w:r w:rsidR="00AD1AAD">
        <w:rPr>
          <w:rFonts w:ascii="Arial" w:hAnsi="Arial" w:cs="Times New Roman"/>
        </w:rPr>
        <w:t xml:space="preserve"> </w:t>
      </w:r>
      <w:del w:id="31" w:author="Donald Prothero" w:date="2017-09-06T10:44:00Z">
        <w:r w:rsidR="00AD1AAD" w:rsidDel="005766DA">
          <w:rPr>
            <w:rFonts w:ascii="Arial" w:hAnsi="Arial" w:cs="Times New Roman"/>
          </w:rPr>
          <w:delText>They are also significantly different from the slopes shown by the anteater (Table</w:delText>
        </w:r>
        <w:r w:rsidR="009C3881" w:rsidDel="005766DA">
          <w:rPr>
            <w:rFonts w:ascii="Arial" w:hAnsi="Arial" w:cs="Times New Roman"/>
          </w:rPr>
          <w:delText>s</w:delText>
        </w:r>
        <w:r w:rsidR="00AD1AAD" w:rsidDel="005766DA">
          <w:rPr>
            <w:rFonts w:ascii="Arial" w:hAnsi="Arial" w:cs="Times New Roman"/>
          </w:rPr>
          <w:delText xml:space="preserve"> </w:delText>
        </w:r>
        <w:r w:rsidR="00121D05" w:rsidDel="005766DA">
          <w:rPr>
            <w:rFonts w:ascii="Arial" w:hAnsi="Arial" w:cs="Times New Roman"/>
          </w:rPr>
          <w:delText>1 and 3</w:delText>
        </w:r>
        <w:r w:rsidR="00AD1AAD" w:rsidDel="005766DA">
          <w:rPr>
            <w:rFonts w:ascii="Arial" w:hAnsi="Arial" w:cs="Times New Roman"/>
          </w:rPr>
          <w:delText>), which start out with robust forelimbs as juveniles and get progressively more robust as they grow.</w:delText>
        </w:r>
      </w:del>
    </w:p>
    <w:p w14:paraId="5F73EFDE" w14:textId="77777777" w:rsidR="009B24E6" w:rsidRPr="00B9143D" w:rsidRDefault="009B24E6" w:rsidP="00445854">
      <w:pPr>
        <w:tabs>
          <w:tab w:val="left" w:pos="270"/>
        </w:tabs>
        <w:spacing w:line="480" w:lineRule="auto"/>
        <w:rPr>
          <w:rFonts w:ascii="Arial" w:hAnsi="Arial" w:cs="Times New Roman"/>
        </w:rPr>
      </w:pPr>
    </w:p>
    <w:p w14:paraId="7DC60869" w14:textId="313DB282" w:rsidR="009B24E6" w:rsidRPr="00B9143D" w:rsidRDefault="009B24E6" w:rsidP="00445854">
      <w:pPr>
        <w:tabs>
          <w:tab w:val="left" w:pos="270"/>
        </w:tabs>
        <w:spacing w:line="480" w:lineRule="auto"/>
        <w:rPr>
          <w:rFonts w:ascii="Arial" w:hAnsi="Arial" w:cs="Times New Roman"/>
          <w:b/>
        </w:rPr>
      </w:pPr>
      <w:r w:rsidRPr="00B9143D">
        <w:rPr>
          <w:rFonts w:ascii="Arial" w:hAnsi="Arial" w:cs="Times New Roman"/>
          <w:b/>
        </w:rPr>
        <w:t>Length vs. cross-sectional area</w:t>
      </w:r>
    </w:p>
    <w:p w14:paraId="6884C99A" w14:textId="6693FDD3" w:rsidR="00FD2D1B" w:rsidRPr="00B9143D" w:rsidRDefault="00775CD4" w:rsidP="00445854">
      <w:pPr>
        <w:tabs>
          <w:tab w:val="left" w:pos="270"/>
        </w:tabs>
        <w:spacing w:line="480" w:lineRule="auto"/>
        <w:rPr>
          <w:rFonts w:ascii="Arial" w:hAnsi="Arial" w:cs="Times New Roman"/>
        </w:rPr>
      </w:pPr>
      <w:r>
        <w:rPr>
          <w:rFonts w:ascii="Arial" w:hAnsi="Arial" w:cs="Times New Roman"/>
        </w:rPr>
        <w:t xml:space="preserve">The results of the comparisons of length vs. cross-sectional area are shown in </w:t>
      </w:r>
      <w:r w:rsidR="00614FC4">
        <w:rPr>
          <w:rFonts w:ascii="Arial" w:hAnsi="Arial" w:cs="Times New Roman"/>
        </w:rPr>
        <w:t xml:space="preserve">Tables </w:t>
      </w:r>
      <w:r w:rsidR="00121D05">
        <w:rPr>
          <w:rFonts w:ascii="Arial" w:hAnsi="Arial" w:cs="Times New Roman"/>
        </w:rPr>
        <w:t>2, 4, 6, and 8</w:t>
      </w:r>
      <w:r w:rsidR="004E2DD8">
        <w:rPr>
          <w:rFonts w:ascii="Arial" w:hAnsi="Arial" w:cs="Times New Roman"/>
        </w:rPr>
        <w:t>,</w:t>
      </w:r>
      <w:r w:rsidR="00614FC4">
        <w:rPr>
          <w:rFonts w:ascii="Arial" w:hAnsi="Arial" w:cs="Times New Roman"/>
        </w:rPr>
        <w:t xml:space="preserve"> and </w:t>
      </w:r>
      <w:r w:rsidR="00883103">
        <w:rPr>
          <w:rFonts w:ascii="Arial" w:hAnsi="Arial" w:cs="Times New Roman"/>
        </w:rPr>
        <w:t xml:space="preserve">Fig </w:t>
      </w:r>
      <w:r w:rsidR="00316108">
        <w:rPr>
          <w:rFonts w:ascii="Arial" w:hAnsi="Arial" w:cs="Times New Roman"/>
        </w:rPr>
        <w:t>4</w:t>
      </w:r>
      <w:r>
        <w:rPr>
          <w:rFonts w:ascii="Arial" w:hAnsi="Arial" w:cs="Times New Roman"/>
        </w:rPr>
        <w:t xml:space="preserve">. </w:t>
      </w:r>
      <w:r w:rsidR="00791526" w:rsidRPr="00B9143D">
        <w:rPr>
          <w:rFonts w:ascii="Arial" w:hAnsi="Arial" w:cs="Times New Roman"/>
        </w:rPr>
        <w:t xml:space="preserve">The RMA slopes for both </w:t>
      </w:r>
      <w:r w:rsidR="00791526" w:rsidRPr="00B9143D">
        <w:rPr>
          <w:rFonts w:ascii="Arial" w:hAnsi="Arial" w:cs="Times New Roman"/>
          <w:i/>
        </w:rPr>
        <w:t>S. fatalis</w:t>
      </w:r>
      <w:r w:rsidR="00791526" w:rsidRPr="00B9143D">
        <w:rPr>
          <w:rFonts w:ascii="Arial" w:hAnsi="Arial" w:cs="Times New Roman"/>
        </w:rPr>
        <w:t xml:space="preserve"> and </w:t>
      </w:r>
      <w:r w:rsidR="00791526" w:rsidRPr="00B9143D">
        <w:rPr>
          <w:rFonts w:ascii="Arial" w:hAnsi="Arial" w:cs="Times New Roman"/>
          <w:i/>
        </w:rPr>
        <w:t>P. atrox</w:t>
      </w:r>
      <w:r w:rsidR="00791526" w:rsidRPr="00B9143D">
        <w:rPr>
          <w:rFonts w:ascii="Arial" w:hAnsi="Arial" w:cs="Times New Roman"/>
        </w:rPr>
        <w:t xml:space="preserve"> on all f</w:t>
      </w:r>
      <w:r w:rsidR="00A17EFD">
        <w:rPr>
          <w:rFonts w:ascii="Arial" w:hAnsi="Arial" w:cs="Times New Roman"/>
        </w:rPr>
        <w:t xml:space="preserve">our limbs range from 0.40-0.77, </w:t>
      </w:r>
      <w:r w:rsidR="00791526" w:rsidRPr="00B9143D">
        <w:rPr>
          <w:rFonts w:ascii="Arial" w:hAnsi="Arial" w:cs="Times New Roman"/>
        </w:rPr>
        <w:t xml:space="preserve">which are very close to the 0.5 slope for isometric growth </w:t>
      </w:r>
      <w:r w:rsidR="00A17EFD">
        <w:rPr>
          <w:rFonts w:ascii="Arial" w:hAnsi="Arial" w:cs="Times New Roman"/>
        </w:rPr>
        <w:t>expected for</w:t>
      </w:r>
      <w:r w:rsidR="00791526" w:rsidRPr="00B9143D">
        <w:rPr>
          <w:rFonts w:ascii="Arial" w:hAnsi="Arial" w:cs="Times New Roman"/>
        </w:rPr>
        <w:t xml:space="preserve"> a linear </w:t>
      </w:r>
      <w:r w:rsidR="00EF5BA1">
        <w:rPr>
          <w:rFonts w:ascii="Arial" w:hAnsi="Arial" w:cs="Times New Roman"/>
        </w:rPr>
        <w:t xml:space="preserve">dimension </w:t>
      </w:r>
      <w:r w:rsidR="00791526" w:rsidRPr="00B9143D">
        <w:rPr>
          <w:rFonts w:ascii="Arial" w:hAnsi="Arial" w:cs="Times New Roman"/>
        </w:rPr>
        <w:t>vs. a squared dimension. This is a bit different from the isometric</w:t>
      </w:r>
      <w:r w:rsidR="00215CB6" w:rsidRPr="00B9143D">
        <w:rPr>
          <w:rFonts w:ascii="Arial" w:hAnsi="Arial" w:cs="Times New Roman"/>
        </w:rPr>
        <w:t xml:space="preserve"> to gracile slopes of length vs. circumference, but clearly by this measure, they do not appear to be noticeably robust, nor is </w:t>
      </w:r>
      <w:r w:rsidR="00215CB6" w:rsidRPr="00B9143D">
        <w:rPr>
          <w:rFonts w:ascii="Arial" w:hAnsi="Arial" w:cs="Times New Roman"/>
          <w:i/>
        </w:rPr>
        <w:t>S. fatalis</w:t>
      </w:r>
      <w:r w:rsidR="00215CB6" w:rsidRPr="00B9143D">
        <w:rPr>
          <w:rFonts w:ascii="Arial" w:hAnsi="Arial" w:cs="Times New Roman"/>
        </w:rPr>
        <w:t xml:space="preserve"> much different from </w:t>
      </w:r>
      <w:r w:rsidR="00215CB6" w:rsidRPr="00B9143D">
        <w:rPr>
          <w:rFonts w:ascii="Arial" w:hAnsi="Arial" w:cs="Times New Roman"/>
          <w:i/>
        </w:rPr>
        <w:t>P. atrox</w:t>
      </w:r>
      <w:r w:rsidR="00215CB6" w:rsidRPr="00B9143D">
        <w:rPr>
          <w:rFonts w:ascii="Arial" w:hAnsi="Arial" w:cs="Times New Roman"/>
        </w:rPr>
        <w:t>. Unfortunately, there are no published data for the length vs. area of limb</w:t>
      </w:r>
      <w:r w:rsidR="006C721D" w:rsidRPr="00B9143D">
        <w:rPr>
          <w:rFonts w:ascii="Arial" w:hAnsi="Arial" w:cs="Times New Roman"/>
        </w:rPr>
        <w:t xml:space="preserve"> bone</w:t>
      </w:r>
      <w:r w:rsidR="00215CB6" w:rsidRPr="00B9143D">
        <w:rPr>
          <w:rFonts w:ascii="Arial" w:hAnsi="Arial" w:cs="Times New Roman"/>
        </w:rPr>
        <w:t xml:space="preserve">s in living cats to compare to, so the </w:t>
      </w:r>
      <w:r w:rsidR="006C721D" w:rsidRPr="00B9143D">
        <w:rPr>
          <w:rFonts w:ascii="Arial" w:hAnsi="Arial" w:cs="Times New Roman"/>
        </w:rPr>
        <w:t>meaning</w:t>
      </w:r>
      <w:r w:rsidR="00215CB6" w:rsidRPr="00B9143D">
        <w:rPr>
          <w:rFonts w:ascii="Arial" w:hAnsi="Arial" w:cs="Times New Roman"/>
        </w:rPr>
        <w:t xml:space="preserve"> of this result cannot be assessed</w:t>
      </w:r>
      <w:r w:rsidR="006C721D" w:rsidRPr="00B9143D">
        <w:rPr>
          <w:rFonts w:ascii="Arial" w:hAnsi="Arial" w:cs="Times New Roman"/>
        </w:rPr>
        <w:t xml:space="preserve"> comparatively</w:t>
      </w:r>
      <w:r w:rsidR="00215CB6" w:rsidRPr="00B9143D">
        <w:rPr>
          <w:rFonts w:ascii="Arial" w:hAnsi="Arial" w:cs="Times New Roman"/>
        </w:rPr>
        <w:t>.</w:t>
      </w:r>
    </w:p>
    <w:p w14:paraId="2B2547A1" w14:textId="77777777" w:rsidR="00215CB6" w:rsidRPr="00B9143D" w:rsidRDefault="00215CB6" w:rsidP="00445854">
      <w:pPr>
        <w:tabs>
          <w:tab w:val="left" w:pos="270"/>
        </w:tabs>
        <w:spacing w:line="480" w:lineRule="auto"/>
        <w:rPr>
          <w:rFonts w:ascii="Arial" w:hAnsi="Arial" w:cs="Times New Roman"/>
        </w:rPr>
      </w:pPr>
    </w:p>
    <w:p w14:paraId="77A44213" w14:textId="77777777" w:rsidR="00233945" w:rsidRPr="00B9143D" w:rsidRDefault="00233945" w:rsidP="00445854">
      <w:pPr>
        <w:tabs>
          <w:tab w:val="left" w:pos="270"/>
        </w:tabs>
        <w:spacing w:line="480" w:lineRule="auto"/>
        <w:rPr>
          <w:rFonts w:ascii="Arial" w:hAnsi="Arial" w:cs="Times New Roman"/>
          <w:b/>
          <w:sz w:val="32"/>
          <w:szCs w:val="32"/>
        </w:rPr>
      </w:pPr>
      <w:r w:rsidRPr="00B9143D">
        <w:rPr>
          <w:rFonts w:ascii="Arial" w:hAnsi="Arial" w:cs="Times New Roman"/>
          <w:b/>
          <w:sz w:val="32"/>
          <w:szCs w:val="32"/>
        </w:rPr>
        <w:t>Discussion</w:t>
      </w:r>
    </w:p>
    <w:p w14:paraId="0AE0ABBD" w14:textId="7C0E8294" w:rsidR="00AD1AAD" w:rsidRDefault="00303241" w:rsidP="00445854">
      <w:pPr>
        <w:tabs>
          <w:tab w:val="left" w:pos="270"/>
        </w:tabs>
        <w:spacing w:line="480" w:lineRule="auto"/>
        <w:rPr>
          <w:rFonts w:ascii="Arial" w:hAnsi="Arial" w:cs="Times New Roman"/>
        </w:rPr>
      </w:pPr>
      <w:r>
        <w:rPr>
          <w:rFonts w:ascii="Arial" w:hAnsi="Arial" w:cs="Times New Roman"/>
        </w:rPr>
        <w:t xml:space="preserve">As many paleontologists have </w:t>
      </w:r>
      <w:r w:rsidR="00257766">
        <w:rPr>
          <w:rFonts w:ascii="Arial" w:hAnsi="Arial" w:cs="Times New Roman"/>
        </w:rPr>
        <w:t>long demonstrated</w:t>
      </w:r>
      <w:r w:rsidR="00C81D08">
        <w:rPr>
          <w:rFonts w:ascii="Arial" w:hAnsi="Arial" w:cs="Times New Roman"/>
        </w:rPr>
        <w:t>,</w:t>
      </w:r>
      <w:r>
        <w:rPr>
          <w:rFonts w:ascii="Arial" w:hAnsi="Arial" w:cs="Times New Roman"/>
        </w:rPr>
        <w:t xml:space="preserve"> </w:t>
      </w:r>
      <w:r w:rsidR="00215CB6" w:rsidRPr="00B9143D">
        <w:rPr>
          <w:rFonts w:ascii="Arial" w:hAnsi="Arial" w:cs="Times New Roman"/>
          <w:i/>
        </w:rPr>
        <w:t>Smilodon</w:t>
      </w:r>
      <w:r w:rsidR="00215CB6" w:rsidRPr="00B9143D">
        <w:rPr>
          <w:rFonts w:ascii="Arial" w:hAnsi="Arial" w:cs="Times New Roman"/>
        </w:rPr>
        <w:t xml:space="preserve"> forelimbs show </w:t>
      </w:r>
      <w:r w:rsidR="00D9243D">
        <w:rPr>
          <w:rFonts w:ascii="Arial" w:hAnsi="Arial" w:cs="Times New Roman"/>
        </w:rPr>
        <w:t xml:space="preserve">many robust features of their </w:t>
      </w:r>
      <w:r>
        <w:rPr>
          <w:rFonts w:ascii="Arial" w:hAnsi="Arial" w:cs="Times New Roman"/>
        </w:rPr>
        <w:t xml:space="preserve">shafts and </w:t>
      </w:r>
      <w:r w:rsidR="00D9243D">
        <w:rPr>
          <w:rFonts w:ascii="Arial" w:hAnsi="Arial" w:cs="Times New Roman"/>
        </w:rPr>
        <w:t>articular surfaces</w:t>
      </w:r>
      <w:r>
        <w:rPr>
          <w:rFonts w:ascii="Arial" w:hAnsi="Arial" w:cs="Times New Roman"/>
        </w:rPr>
        <w:t xml:space="preserve"> (</w:t>
      </w:r>
      <w:r w:rsidR="00883103">
        <w:rPr>
          <w:rFonts w:ascii="Arial" w:hAnsi="Arial" w:cs="Times New Roman"/>
        </w:rPr>
        <w:t xml:space="preserve">Fig </w:t>
      </w:r>
      <w:r w:rsidR="00EF5BA1">
        <w:rPr>
          <w:rFonts w:ascii="Arial" w:hAnsi="Arial" w:cs="Times New Roman"/>
        </w:rPr>
        <w:t>1</w:t>
      </w:r>
      <w:r>
        <w:rPr>
          <w:rFonts w:ascii="Arial" w:hAnsi="Arial" w:cs="Times New Roman"/>
        </w:rPr>
        <w:t>)</w:t>
      </w:r>
      <w:r w:rsidR="00D9243D">
        <w:rPr>
          <w:rFonts w:ascii="Arial" w:hAnsi="Arial" w:cs="Times New Roman"/>
        </w:rPr>
        <w:t>,</w:t>
      </w:r>
      <w:r w:rsidR="00215CB6" w:rsidRPr="00B9143D">
        <w:rPr>
          <w:rFonts w:ascii="Arial" w:hAnsi="Arial" w:cs="Times New Roman"/>
        </w:rPr>
        <w:t xml:space="preserve"> </w:t>
      </w:r>
      <w:r>
        <w:rPr>
          <w:rFonts w:ascii="Arial" w:hAnsi="Arial" w:cs="Times New Roman"/>
        </w:rPr>
        <w:t>compared to other large cats of comparable size</w:t>
      </w:r>
      <w:r w:rsidR="00C81D08">
        <w:rPr>
          <w:rFonts w:ascii="Arial" w:hAnsi="Arial" w:cs="Times New Roman"/>
        </w:rPr>
        <w:t xml:space="preserve"> </w:t>
      </w:r>
      <w:r w:rsidR="00883103">
        <w:rPr>
          <w:rFonts w:ascii="Arial" w:hAnsi="Arial" w:cs="Times New Roman"/>
        </w:rPr>
        <w:t>[1-10]</w:t>
      </w:r>
      <w:r>
        <w:rPr>
          <w:rFonts w:ascii="Arial" w:hAnsi="Arial" w:cs="Times New Roman"/>
        </w:rPr>
        <w:t xml:space="preserve">. For example, the forelimb bones of </w:t>
      </w:r>
      <w:r w:rsidRPr="00303241">
        <w:rPr>
          <w:rFonts w:ascii="Arial" w:hAnsi="Arial" w:cs="Times New Roman"/>
          <w:i/>
        </w:rPr>
        <w:t>S. fatalis</w:t>
      </w:r>
      <w:r>
        <w:rPr>
          <w:rFonts w:ascii="Arial" w:hAnsi="Arial" w:cs="Times New Roman"/>
        </w:rPr>
        <w:t xml:space="preserve"> are roughly the same length as those of the tiger, </w:t>
      </w:r>
      <w:r w:rsidRPr="00303241">
        <w:rPr>
          <w:rFonts w:ascii="Arial" w:hAnsi="Arial" w:cs="Times New Roman"/>
          <w:i/>
        </w:rPr>
        <w:t>P. tigris</w:t>
      </w:r>
      <w:r>
        <w:rPr>
          <w:rFonts w:ascii="Arial" w:hAnsi="Arial" w:cs="Times New Roman"/>
        </w:rPr>
        <w:t>, but the</w:t>
      </w:r>
      <w:r w:rsidR="00A76874">
        <w:rPr>
          <w:rFonts w:ascii="Arial" w:hAnsi="Arial" w:cs="Times New Roman"/>
        </w:rPr>
        <w:t xml:space="preserve"> shafts of the</w:t>
      </w:r>
      <w:r>
        <w:rPr>
          <w:rFonts w:ascii="Arial" w:hAnsi="Arial" w:cs="Times New Roman"/>
        </w:rPr>
        <w:t xml:space="preserve"> humerus, ulna and radius are noticeably thicker in </w:t>
      </w:r>
      <w:r w:rsidRPr="00303241">
        <w:rPr>
          <w:rFonts w:ascii="Arial" w:hAnsi="Arial" w:cs="Times New Roman"/>
          <w:i/>
        </w:rPr>
        <w:t>S. fatalis</w:t>
      </w:r>
      <w:r>
        <w:rPr>
          <w:rFonts w:ascii="Arial" w:hAnsi="Arial" w:cs="Times New Roman"/>
        </w:rPr>
        <w:t xml:space="preserve"> than in </w:t>
      </w:r>
      <w:r w:rsidRPr="00303241">
        <w:rPr>
          <w:rFonts w:ascii="Arial" w:hAnsi="Arial" w:cs="Times New Roman"/>
          <w:i/>
        </w:rPr>
        <w:t>P. tigris</w:t>
      </w:r>
      <w:r>
        <w:rPr>
          <w:rFonts w:ascii="Arial" w:hAnsi="Arial" w:cs="Times New Roman"/>
        </w:rPr>
        <w:t xml:space="preserve">, and </w:t>
      </w:r>
      <w:r w:rsidR="00793846">
        <w:rPr>
          <w:rFonts w:ascii="Arial" w:hAnsi="Arial" w:cs="Times New Roman"/>
        </w:rPr>
        <w:t xml:space="preserve">they </w:t>
      </w:r>
      <w:r>
        <w:rPr>
          <w:rFonts w:ascii="Arial" w:hAnsi="Arial" w:cs="Times New Roman"/>
        </w:rPr>
        <w:t>have broad articular surfaces with much heavier bo</w:t>
      </w:r>
      <w:r w:rsidR="00EA6EA4">
        <w:rPr>
          <w:rFonts w:ascii="Arial" w:hAnsi="Arial" w:cs="Times New Roman"/>
        </w:rPr>
        <w:t>ny ridges and processes</w:t>
      </w:r>
      <w:r>
        <w:rPr>
          <w:rFonts w:ascii="Arial" w:hAnsi="Arial" w:cs="Times New Roman"/>
        </w:rPr>
        <w:t xml:space="preserve">. As Meacham-Samuels and Van Valkenburgh </w:t>
      </w:r>
      <w:r w:rsidR="009C3881">
        <w:rPr>
          <w:rFonts w:ascii="Arial" w:hAnsi="Arial" w:cs="Times New Roman"/>
        </w:rPr>
        <w:t>[</w:t>
      </w:r>
      <w:r>
        <w:rPr>
          <w:rFonts w:ascii="Arial" w:hAnsi="Arial" w:cs="Times New Roman"/>
        </w:rPr>
        <w:t>9</w:t>
      </w:r>
      <w:r w:rsidR="009C3881">
        <w:rPr>
          <w:rFonts w:ascii="Arial" w:hAnsi="Arial" w:cs="Times New Roman"/>
        </w:rPr>
        <w:t>]</w:t>
      </w:r>
      <w:r>
        <w:rPr>
          <w:rFonts w:ascii="Arial" w:hAnsi="Arial" w:cs="Times New Roman"/>
        </w:rPr>
        <w:t xml:space="preserve"> demonstrated, </w:t>
      </w:r>
      <w:r w:rsidRPr="00303241">
        <w:rPr>
          <w:rFonts w:ascii="Arial" w:hAnsi="Arial" w:cs="Times New Roman"/>
          <w:i/>
        </w:rPr>
        <w:t>S. fatalis</w:t>
      </w:r>
      <w:r>
        <w:rPr>
          <w:rFonts w:ascii="Arial" w:hAnsi="Arial" w:cs="Times New Roman"/>
        </w:rPr>
        <w:t xml:space="preserve"> also has</w:t>
      </w:r>
      <w:r w:rsidR="00215CB6" w:rsidRPr="00B9143D">
        <w:rPr>
          <w:rFonts w:ascii="Arial" w:hAnsi="Arial" w:cs="Times New Roman"/>
        </w:rPr>
        <w:t xml:space="preserve"> thickened cortical bon</w:t>
      </w:r>
      <w:r>
        <w:rPr>
          <w:rFonts w:ascii="Arial" w:hAnsi="Arial" w:cs="Times New Roman"/>
        </w:rPr>
        <w:t xml:space="preserve">e </w:t>
      </w:r>
      <w:r w:rsidR="00793846">
        <w:rPr>
          <w:rFonts w:ascii="Arial" w:hAnsi="Arial" w:cs="Times New Roman"/>
        </w:rPr>
        <w:t>as compared to</w:t>
      </w:r>
      <w:r>
        <w:rPr>
          <w:rFonts w:ascii="Arial" w:hAnsi="Arial" w:cs="Times New Roman"/>
        </w:rPr>
        <w:t xml:space="preserve"> other similar-sized cats. </w:t>
      </w:r>
      <w:r w:rsidR="00AD1AAD">
        <w:rPr>
          <w:rFonts w:ascii="Arial" w:hAnsi="Arial" w:cs="Times New Roman"/>
        </w:rPr>
        <w:t xml:space="preserve">Unfortunately, we have neither the expertise nor the access to the appropriate equipment to exam the change in cortical thickness through growth. Based on the results of this study, however, we predict that the cortical thickness of forelimb bones in </w:t>
      </w:r>
      <w:r w:rsidR="00AD1AAD" w:rsidRPr="00F15E47">
        <w:rPr>
          <w:rFonts w:ascii="Arial" w:hAnsi="Arial" w:cs="Times New Roman"/>
          <w:i/>
        </w:rPr>
        <w:t>Smilodon</w:t>
      </w:r>
      <w:r w:rsidR="00AD1AAD">
        <w:rPr>
          <w:rFonts w:ascii="Arial" w:hAnsi="Arial" w:cs="Times New Roman"/>
        </w:rPr>
        <w:t xml:space="preserve"> will be relatively thicker than that of any other felid, even in the youngest kittens. </w:t>
      </w:r>
    </w:p>
    <w:p w14:paraId="71FD20EC" w14:textId="77777777" w:rsidR="00AD1AAD" w:rsidRDefault="00AD1AAD" w:rsidP="00445854">
      <w:pPr>
        <w:tabs>
          <w:tab w:val="left" w:pos="270"/>
        </w:tabs>
        <w:spacing w:line="480" w:lineRule="auto"/>
        <w:rPr>
          <w:rFonts w:ascii="Arial" w:hAnsi="Arial" w:cs="Times New Roman"/>
        </w:rPr>
      </w:pPr>
    </w:p>
    <w:p w14:paraId="0D13B019" w14:textId="682923C9" w:rsidR="00917845" w:rsidRDefault="00303241" w:rsidP="00445854">
      <w:pPr>
        <w:tabs>
          <w:tab w:val="left" w:pos="270"/>
        </w:tabs>
        <w:spacing w:line="480" w:lineRule="auto"/>
        <w:rPr>
          <w:rFonts w:ascii="Arial" w:hAnsi="Arial" w:cs="Times New Roman"/>
        </w:rPr>
      </w:pPr>
      <w:r>
        <w:rPr>
          <w:rFonts w:ascii="Arial" w:hAnsi="Arial" w:cs="Times New Roman"/>
        </w:rPr>
        <w:t xml:space="preserve">Thus, there is no question that based on adult bones, </w:t>
      </w:r>
      <w:r w:rsidRPr="00303241">
        <w:rPr>
          <w:rFonts w:ascii="Arial" w:hAnsi="Arial" w:cs="Times New Roman"/>
          <w:i/>
        </w:rPr>
        <w:t>S. fatalis</w:t>
      </w:r>
      <w:r>
        <w:rPr>
          <w:rFonts w:ascii="Arial" w:hAnsi="Arial" w:cs="Times New Roman"/>
        </w:rPr>
        <w:t xml:space="preserve"> was much more robust in its forelimbs than other felids of comparable size. This is consistent with the idea that they were ambush predators rather than pursuit predators, and used their powerful forelimbs to quickly wrestle prey to the ground and pin it before slashing its vulnerable throat or belly with their saber-like canines.</w:t>
      </w:r>
    </w:p>
    <w:p w14:paraId="5A816EDE" w14:textId="77777777" w:rsidR="0022791F" w:rsidRDefault="0022791F" w:rsidP="00445854">
      <w:pPr>
        <w:tabs>
          <w:tab w:val="left" w:pos="270"/>
        </w:tabs>
        <w:spacing w:line="480" w:lineRule="auto"/>
        <w:rPr>
          <w:rFonts w:ascii="Arial" w:hAnsi="Arial" w:cs="Times New Roman"/>
        </w:rPr>
      </w:pPr>
    </w:p>
    <w:p w14:paraId="7387D952" w14:textId="567D6995" w:rsidR="00233945" w:rsidRDefault="00303241" w:rsidP="00445854">
      <w:pPr>
        <w:tabs>
          <w:tab w:val="left" w:pos="270"/>
        </w:tabs>
        <w:spacing w:line="480" w:lineRule="auto"/>
        <w:rPr>
          <w:rFonts w:ascii="Arial" w:hAnsi="Arial" w:cs="Times New Roman"/>
        </w:rPr>
      </w:pPr>
      <w:r>
        <w:rPr>
          <w:rFonts w:ascii="Arial" w:hAnsi="Arial" w:cs="Times New Roman"/>
        </w:rPr>
        <w:t xml:space="preserve">However, </w:t>
      </w:r>
      <w:r w:rsidR="00C81D08">
        <w:rPr>
          <w:rFonts w:ascii="Arial" w:hAnsi="Arial" w:cs="Times New Roman"/>
        </w:rPr>
        <w:t xml:space="preserve">there is no relative increase in robustness during growth of the forelimbs of </w:t>
      </w:r>
      <w:r w:rsidR="00C81D08" w:rsidRPr="00F15E47">
        <w:rPr>
          <w:rFonts w:ascii="Arial" w:hAnsi="Arial" w:cs="Times New Roman"/>
          <w:i/>
        </w:rPr>
        <w:t>Smilodon</w:t>
      </w:r>
      <w:r w:rsidR="00C81D08">
        <w:rPr>
          <w:rFonts w:ascii="Arial" w:hAnsi="Arial" w:cs="Times New Roman"/>
        </w:rPr>
        <w:t xml:space="preserve"> kittens compared to other felids</w:t>
      </w:r>
      <w:r w:rsidR="005B138C">
        <w:rPr>
          <w:rFonts w:ascii="Arial" w:hAnsi="Arial" w:cs="Times New Roman"/>
        </w:rPr>
        <w:t xml:space="preserve"> (</w:t>
      </w:r>
      <w:r w:rsidR="00883103">
        <w:rPr>
          <w:rFonts w:ascii="Arial" w:hAnsi="Arial" w:cs="Times New Roman"/>
        </w:rPr>
        <w:t>Figs</w:t>
      </w:r>
      <w:r w:rsidR="009C3881">
        <w:rPr>
          <w:rFonts w:ascii="Arial" w:hAnsi="Arial" w:cs="Times New Roman"/>
        </w:rPr>
        <w:t xml:space="preserve"> </w:t>
      </w:r>
      <w:r w:rsidR="00982B50">
        <w:rPr>
          <w:rFonts w:ascii="Arial" w:hAnsi="Arial" w:cs="Times New Roman"/>
        </w:rPr>
        <w:t>3-4</w:t>
      </w:r>
      <w:r w:rsidR="005B138C">
        <w:rPr>
          <w:rFonts w:ascii="Arial" w:hAnsi="Arial" w:cs="Times New Roman"/>
        </w:rPr>
        <w:t>, Tables 1-</w:t>
      </w:r>
      <w:r w:rsidR="00121D05">
        <w:rPr>
          <w:rFonts w:ascii="Arial" w:hAnsi="Arial" w:cs="Times New Roman"/>
        </w:rPr>
        <w:t>8</w:t>
      </w:r>
      <w:r w:rsidR="005B138C">
        <w:rPr>
          <w:rFonts w:ascii="Arial" w:hAnsi="Arial" w:cs="Times New Roman"/>
        </w:rPr>
        <w:t>)</w:t>
      </w:r>
      <w:r w:rsidR="00215CB6" w:rsidRPr="00B9143D">
        <w:rPr>
          <w:rFonts w:ascii="Arial" w:hAnsi="Arial" w:cs="Times New Roman"/>
        </w:rPr>
        <w:t xml:space="preserve">. Instead, </w:t>
      </w:r>
      <w:r w:rsidR="006C721D" w:rsidRPr="00B9143D">
        <w:rPr>
          <w:rFonts w:ascii="Arial" w:hAnsi="Arial" w:cs="Times New Roman"/>
        </w:rPr>
        <w:t>the dimensions of these bones</w:t>
      </w:r>
      <w:r w:rsidR="00215CB6" w:rsidRPr="00B9143D">
        <w:rPr>
          <w:rFonts w:ascii="Arial" w:hAnsi="Arial" w:cs="Times New Roman"/>
        </w:rPr>
        <w:t xml:space="preserve"> follow the same trends </w:t>
      </w:r>
      <w:r w:rsidR="006C721D" w:rsidRPr="00B9143D">
        <w:rPr>
          <w:rFonts w:ascii="Arial" w:hAnsi="Arial" w:cs="Times New Roman"/>
        </w:rPr>
        <w:t>as in</w:t>
      </w:r>
      <w:r w:rsidR="00215CB6" w:rsidRPr="00B9143D">
        <w:rPr>
          <w:rFonts w:ascii="Arial" w:hAnsi="Arial" w:cs="Times New Roman"/>
        </w:rPr>
        <w:t xml:space="preserve"> other large cats, and nearly all their limbs (including the forelimbs) scale with the same gracility as other large cats.</w:t>
      </w:r>
    </w:p>
    <w:p w14:paraId="7BFBECCC" w14:textId="77777777" w:rsidR="005B138C" w:rsidRDefault="005B138C" w:rsidP="00445854">
      <w:pPr>
        <w:tabs>
          <w:tab w:val="left" w:pos="270"/>
        </w:tabs>
        <w:spacing w:line="480" w:lineRule="auto"/>
        <w:rPr>
          <w:rFonts w:ascii="Arial" w:hAnsi="Arial" w:cs="Times New Roman"/>
        </w:rPr>
      </w:pPr>
    </w:p>
    <w:p w14:paraId="56A8DA7B" w14:textId="6342BC83" w:rsidR="005B138C" w:rsidRDefault="005B138C" w:rsidP="005B138C">
      <w:pPr>
        <w:tabs>
          <w:tab w:val="left" w:pos="270"/>
        </w:tabs>
        <w:spacing w:line="480" w:lineRule="auto"/>
        <w:rPr>
          <w:rFonts w:ascii="Arial" w:hAnsi="Arial" w:cs="Times New Roman"/>
        </w:rPr>
      </w:pPr>
      <w:r>
        <w:rPr>
          <w:rFonts w:ascii="Arial" w:hAnsi="Arial" w:cs="Times New Roman"/>
        </w:rPr>
        <w:t>If saber-tooth kittens gr</w:t>
      </w:r>
      <w:r w:rsidR="008B08C9">
        <w:rPr>
          <w:rFonts w:ascii="Arial" w:hAnsi="Arial" w:cs="Times New Roman"/>
        </w:rPr>
        <w:t>e</w:t>
      </w:r>
      <w:r>
        <w:rPr>
          <w:rFonts w:ascii="Arial" w:hAnsi="Arial" w:cs="Times New Roman"/>
        </w:rPr>
        <w:t xml:space="preserve">w with the same gracile trends as other large felids, how did they achieve their remarkably robust adult forelimbs? It is </w:t>
      </w:r>
      <w:r w:rsidRPr="00B9143D">
        <w:rPr>
          <w:rFonts w:ascii="Arial" w:hAnsi="Arial" w:cs="Times New Roman"/>
        </w:rPr>
        <w:t>clear that the felid hallmark of increasing gracility of the limb bones during ontogeny was</w:t>
      </w:r>
      <w:r>
        <w:rPr>
          <w:rFonts w:ascii="Arial" w:hAnsi="Arial" w:cs="Times New Roman"/>
        </w:rPr>
        <w:t xml:space="preserve"> not changed by the need for robust limbs in adult </w:t>
      </w:r>
      <w:r w:rsidRPr="00A76874">
        <w:rPr>
          <w:rFonts w:ascii="Arial" w:hAnsi="Arial" w:cs="Times New Roman"/>
          <w:i/>
        </w:rPr>
        <w:t>Smilodon</w:t>
      </w:r>
      <w:r w:rsidRPr="00B9143D">
        <w:rPr>
          <w:rFonts w:ascii="Arial" w:hAnsi="Arial" w:cs="Times New Roman"/>
        </w:rPr>
        <w:t>.</w:t>
      </w:r>
      <w:r>
        <w:rPr>
          <w:rFonts w:ascii="Arial" w:hAnsi="Arial" w:cs="Times New Roman"/>
        </w:rPr>
        <w:t xml:space="preserve"> Saber-tooth kitten growth does not override the canalized pattern of development of most felids to have long, gracile development of their limbs for running. </w:t>
      </w:r>
    </w:p>
    <w:p w14:paraId="730B6793" w14:textId="67A7D05A" w:rsidR="00F841B9" w:rsidRDefault="00F841B9" w:rsidP="00445854">
      <w:pPr>
        <w:tabs>
          <w:tab w:val="left" w:pos="270"/>
        </w:tabs>
        <w:spacing w:line="480" w:lineRule="auto"/>
        <w:rPr>
          <w:rFonts w:ascii="Arial" w:hAnsi="Arial" w:cs="Times New Roman"/>
        </w:rPr>
      </w:pPr>
    </w:p>
    <w:p w14:paraId="67C1FC68" w14:textId="21ED95C7" w:rsidR="00F841B9" w:rsidRDefault="00F841B9" w:rsidP="00445854">
      <w:pPr>
        <w:tabs>
          <w:tab w:val="left" w:pos="270"/>
        </w:tabs>
        <w:spacing w:line="480" w:lineRule="auto"/>
        <w:rPr>
          <w:rFonts w:ascii="Arial" w:hAnsi="Arial" w:cs="Times New Roman"/>
        </w:rPr>
      </w:pPr>
      <w:r>
        <w:rPr>
          <w:rFonts w:ascii="Arial" w:hAnsi="Arial" w:cs="Times New Roman"/>
        </w:rPr>
        <w:t>[</w:t>
      </w:r>
      <w:r w:rsidR="00883103">
        <w:rPr>
          <w:rFonts w:ascii="Arial" w:hAnsi="Arial" w:cs="Times New Roman"/>
        </w:rPr>
        <w:t xml:space="preserve">Fig </w:t>
      </w:r>
      <w:r>
        <w:rPr>
          <w:rFonts w:ascii="Arial" w:hAnsi="Arial" w:cs="Times New Roman"/>
        </w:rPr>
        <w:t xml:space="preserve">5: Comparative growth </w:t>
      </w:r>
      <w:r w:rsidR="000C6AFB">
        <w:rPr>
          <w:rFonts w:ascii="Arial" w:hAnsi="Arial" w:cs="Times New Roman"/>
        </w:rPr>
        <w:t>trends</w:t>
      </w:r>
      <w:r>
        <w:rPr>
          <w:rFonts w:ascii="Arial" w:hAnsi="Arial" w:cs="Times New Roman"/>
        </w:rPr>
        <w:t xml:space="preserve"> of kittens of saber</w:t>
      </w:r>
      <w:r w:rsidR="000C6AFB">
        <w:rPr>
          <w:rFonts w:ascii="Arial" w:hAnsi="Arial" w:cs="Times New Roman"/>
        </w:rPr>
        <w:t>-</w:t>
      </w:r>
      <w:r>
        <w:rPr>
          <w:rFonts w:ascii="Arial" w:hAnsi="Arial" w:cs="Times New Roman"/>
        </w:rPr>
        <w:t>tooth</w:t>
      </w:r>
      <w:r w:rsidR="000C6AFB">
        <w:rPr>
          <w:rFonts w:ascii="Arial" w:hAnsi="Arial" w:cs="Times New Roman"/>
        </w:rPr>
        <w:t>ed cat</w:t>
      </w:r>
      <w:r>
        <w:rPr>
          <w:rFonts w:ascii="Arial" w:hAnsi="Arial" w:cs="Times New Roman"/>
        </w:rPr>
        <w:t xml:space="preserve">s (solid diamonds), tigers (solid squares) and cougars (open triangles). In each case, the slope of their growth trend is the same, showing that all large felids </w:t>
      </w:r>
      <w:r w:rsidR="000C6AFB">
        <w:rPr>
          <w:rFonts w:ascii="Arial" w:hAnsi="Arial" w:cs="Times New Roman"/>
        </w:rPr>
        <w:t xml:space="preserve">grow along a common pattern emphasizing gracile forelimbs and cursoriality. However, the robustness of adult </w:t>
      </w:r>
      <w:r w:rsidR="000C6AFB" w:rsidRPr="000C6AFB">
        <w:rPr>
          <w:rFonts w:ascii="Arial" w:hAnsi="Arial" w:cs="Times New Roman"/>
          <w:i/>
        </w:rPr>
        <w:t>Smilodon</w:t>
      </w:r>
      <w:r w:rsidR="000C6AFB">
        <w:rPr>
          <w:rFonts w:ascii="Arial" w:hAnsi="Arial" w:cs="Times New Roman"/>
        </w:rPr>
        <w:t xml:space="preserve"> forelimbs is achieved not by shifting the slope of the growth curve toward more robust </w:t>
      </w:r>
      <w:r w:rsidR="00C81D08">
        <w:rPr>
          <w:rFonts w:ascii="Arial" w:hAnsi="Arial" w:cs="Times New Roman"/>
        </w:rPr>
        <w:t>directions in the axes</w:t>
      </w:r>
      <w:r w:rsidR="000C6AFB">
        <w:rPr>
          <w:rFonts w:ascii="Arial" w:hAnsi="Arial" w:cs="Times New Roman"/>
        </w:rPr>
        <w:t>, but by starting with more robust limbs as a kitten and maintaining the same growth trends as found in other felids. A. Humerus. B. Radius.]</w:t>
      </w:r>
    </w:p>
    <w:p w14:paraId="7D557FFA" w14:textId="77777777" w:rsidR="005B138C" w:rsidRDefault="005B138C" w:rsidP="00445854">
      <w:pPr>
        <w:tabs>
          <w:tab w:val="left" w:pos="270"/>
        </w:tabs>
        <w:spacing w:line="480" w:lineRule="auto"/>
        <w:rPr>
          <w:rFonts w:ascii="Arial" w:hAnsi="Arial" w:cs="Times New Roman"/>
        </w:rPr>
      </w:pPr>
    </w:p>
    <w:p w14:paraId="0E432C4D" w14:textId="5CD8CDCA" w:rsidR="00215CB6" w:rsidRPr="00B9143D" w:rsidRDefault="00917845" w:rsidP="00445854">
      <w:pPr>
        <w:tabs>
          <w:tab w:val="left" w:pos="270"/>
        </w:tabs>
        <w:spacing w:line="480" w:lineRule="auto"/>
        <w:rPr>
          <w:rFonts w:ascii="Arial" w:hAnsi="Arial" w:cs="Times New Roman"/>
        </w:rPr>
      </w:pPr>
      <w:r>
        <w:rPr>
          <w:rFonts w:ascii="Arial" w:hAnsi="Arial" w:cs="Times New Roman"/>
        </w:rPr>
        <w:t xml:space="preserve">Instead, </w:t>
      </w:r>
      <w:r w:rsidR="00F841B9">
        <w:rPr>
          <w:rFonts w:ascii="Arial" w:hAnsi="Arial" w:cs="Times New Roman"/>
        </w:rPr>
        <w:t>saber</w:t>
      </w:r>
      <w:r w:rsidR="000C6AFB">
        <w:rPr>
          <w:rFonts w:ascii="Arial" w:hAnsi="Arial" w:cs="Times New Roman"/>
        </w:rPr>
        <w:t>-</w:t>
      </w:r>
      <w:r w:rsidR="00F841B9">
        <w:rPr>
          <w:rFonts w:ascii="Arial" w:hAnsi="Arial" w:cs="Times New Roman"/>
        </w:rPr>
        <w:t>tooth kittens achieved their adult limb</w:t>
      </w:r>
      <w:r w:rsidR="00A23152">
        <w:rPr>
          <w:rFonts w:ascii="Arial" w:hAnsi="Arial" w:cs="Times New Roman"/>
        </w:rPr>
        <w:t xml:space="preserve"> proportion</w:t>
      </w:r>
      <w:r w:rsidR="00F841B9">
        <w:rPr>
          <w:rFonts w:ascii="Arial" w:hAnsi="Arial" w:cs="Times New Roman"/>
        </w:rPr>
        <w:t xml:space="preserve">s by starting out with </w:t>
      </w:r>
      <w:r w:rsidR="005B138C">
        <w:rPr>
          <w:rFonts w:ascii="Arial" w:hAnsi="Arial" w:cs="Times New Roman"/>
        </w:rPr>
        <w:t xml:space="preserve">relatively </w:t>
      </w:r>
      <w:r w:rsidR="00F841B9">
        <w:rPr>
          <w:rFonts w:ascii="Arial" w:hAnsi="Arial" w:cs="Times New Roman"/>
        </w:rPr>
        <w:t>robust limbs when they were</w:t>
      </w:r>
      <w:r w:rsidR="00EF5BA1">
        <w:rPr>
          <w:rFonts w:ascii="Arial" w:hAnsi="Arial" w:cs="Times New Roman"/>
        </w:rPr>
        <w:t xml:space="preserve"> </w:t>
      </w:r>
      <w:del w:id="32" w:author="Donald Prothero" w:date="2017-09-08T20:53:00Z">
        <w:r w:rsidR="00EF5BA1" w:rsidDel="004D1C8B">
          <w:rPr>
            <w:rFonts w:ascii="Arial" w:hAnsi="Arial" w:cs="Times New Roman"/>
          </w:rPr>
          <w:delText>newborn</w:delText>
        </w:r>
        <w:r w:rsidR="00F841B9" w:rsidDel="004D1C8B">
          <w:rPr>
            <w:rFonts w:ascii="Arial" w:hAnsi="Arial" w:cs="Times New Roman"/>
          </w:rPr>
          <w:delText xml:space="preserve"> </w:delText>
        </w:r>
      </w:del>
      <w:ins w:id="33" w:author="Donald Prothero" w:date="2017-09-08T20:53:00Z">
        <w:r w:rsidR="004D1C8B">
          <w:rPr>
            <w:rFonts w:ascii="Arial" w:hAnsi="Arial" w:cs="Times New Roman"/>
          </w:rPr>
          <w:t>young</w:t>
        </w:r>
        <w:bookmarkStart w:id="34" w:name="_GoBack"/>
        <w:bookmarkEnd w:id="34"/>
        <w:r w:rsidR="004D1C8B">
          <w:rPr>
            <w:rFonts w:ascii="Arial" w:hAnsi="Arial" w:cs="Times New Roman"/>
          </w:rPr>
          <w:t xml:space="preserve"> </w:t>
        </w:r>
      </w:ins>
      <w:r w:rsidR="00F841B9">
        <w:rPr>
          <w:rFonts w:ascii="Arial" w:hAnsi="Arial" w:cs="Times New Roman"/>
        </w:rPr>
        <w:t xml:space="preserve">kittens (Fig 5). In </w:t>
      </w:r>
      <w:r w:rsidR="00883103">
        <w:rPr>
          <w:rFonts w:ascii="Arial" w:hAnsi="Arial" w:cs="Times New Roman"/>
        </w:rPr>
        <w:t xml:space="preserve">Fig </w:t>
      </w:r>
      <w:r w:rsidR="00F841B9">
        <w:rPr>
          <w:rFonts w:ascii="Arial" w:hAnsi="Arial" w:cs="Times New Roman"/>
        </w:rPr>
        <w:t>5, the growth curve of saber</w:t>
      </w:r>
      <w:r w:rsidR="000C6AFB">
        <w:rPr>
          <w:rFonts w:ascii="Arial" w:hAnsi="Arial" w:cs="Times New Roman"/>
        </w:rPr>
        <w:t>-</w:t>
      </w:r>
      <w:r w:rsidR="00F841B9">
        <w:rPr>
          <w:rFonts w:ascii="Arial" w:hAnsi="Arial" w:cs="Times New Roman"/>
        </w:rPr>
        <w:t>tooth kittens has the same slope as those of tiger or cougar kittens, but it is shifted toward the more</w:t>
      </w:r>
      <w:r w:rsidR="005B138C">
        <w:rPr>
          <w:rFonts w:ascii="Arial" w:hAnsi="Arial" w:cs="Times New Roman"/>
        </w:rPr>
        <w:t xml:space="preserve"> robust direction in the axes. F</w:t>
      </w:r>
      <w:r w:rsidR="00F841B9">
        <w:rPr>
          <w:rFonts w:ascii="Arial" w:hAnsi="Arial" w:cs="Times New Roman"/>
        </w:rPr>
        <w:t>or the same length, the saber</w:t>
      </w:r>
      <w:r w:rsidR="000C6AFB">
        <w:rPr>
          <w:rFonts w:ascii="Arial" w:hAnsi="Arial" w:cs="Times New Roman"/>
        </w:rPr>
        <w:t>-</w:t>
      </w:r>
      <w:r w:rsidR="00F841B9">
        <w:rPr>
          <w:rFonts w:ascii="Arial" w:hAnsi="Arial" w:cs="Times New Roman"/>
        </w:rPr>
        <w:t>tooth kitten forelim</w:t>
      </w:r>
      <w:r w:rsidR="005B138C">
        <w:rPr>
          <w:rFonts w:ascii="Arial" w:hAnsi="Arial" w:cs="Times New Roman"/>
        </w:rPr>
        <w:t>b element (humerus or radius)</w:t>
      </w:r>
      <w:r w:rsidR="00F841B9">
        <w:rPr>
          <w:rFonts w:ascii="Arial" w:hAnsi="Arial" w:cs="Times New Roman"/>
        </w:rPr>
        <w:t xml:space="preserve"> always </w:t>
      </w:r>
      <w:r w:rsidR="005B138C">
        <w:rPr>
          <w:rFonts w:ascii="Arial" w:hAnsi="Arial" w:cs="Times New Roman"/>
        </w:rPr>
        <w:t>has a larger circumference</w:t>
      </w:r>
      <w:r w:rsidR="00F841B9">
        <w:rPr>
          <w:rFonts w:ascii="Arial" w:hAnsi="Arial" w:cs="Times New Roman"/>
        </w:rPr>
        <w:t xml:space="preserve"> than a comparably sized tiger or cougar. </w:t>
      </w:r>
      <w:r w:rsidR="009920D3">
        <w:rPr>
          <w:rFonts w:ascii="Arial" w:hAnsi="Arial" w:cs="Times New Roman"/>
        </w:rPr>
        <w:t xml:space="preserve">This is also </w:t>
      </w:r>
      <w:r w:rsidR="008B08C9">
        <w:rPr>
          <w:rFonts w:ascii="Arial" w:hAnsi="Arial" w:cs="Times New Roman"/>
        </w:rPr>
        <w:t>indicated by</w:t>
      </w:r>
      <w:r w:rsidR="009920D3">
        <w:rPr>
          <w:rFonts w:ascii="Arial" w:hAnsi="Arial" w:cs="Times New Roman"/>
        </w:rPr>
        <w:t xml:space="preserve"> the Y-intercept of the regression line</w:t>
      </w:r>
      <w:r w:rsidR="005B138C">
        <w:rPr>
          <w:rFonts w:ascii="Arial" w:hAnsi="Arial" w:cs="Times New Roman"/>
        </w:rPr>
        <w:t xml:space="preserve"> of the humerus and radius</w:t>
      </w:r>
      <w:r w:rsidR="009920D3">
        <w:rPr>
          <w:rFonts w:ascii="Arial" w:hAnsi="Arial" w:cs="Times New Roman"/>
        </w:rPr>
        <w:t xml:space="preserve">, which was always higher in </w:t>
      </w:r>
      <w:r w:rsidR="009920D3" w:rsidRPr="009920D3">
        <w:rPr>
          <w:rFonts w:ascii="Arial" w:hAnsi="Arial" w:cs="Times New Roman"/>
          <w:i/>
        </w:rPr>
        <w:t>Smilodon</w:t>
      </w:r>
      <w:r w:rsidR="009920D3">
        <w:rPr>
          <w:rFonts w:ascii="Arial" w:hAnsi="Arial" w:cs="Times New Roman"/>
        </w:rPr>
        <w:t xml:space="preserve"> than in the tiger (Tables </w:t>
      </w:r>
      <w:r w:rsidR="00121D05">
        <w:rPr>
          <w:rFonts w:ascii="Arial" w:hAnsi="Arial" w:cs="Times New Roman"/>
        </w:rPr>
        <w:t>1, 3</w:t>
      </w:r>
      <w:r w:rsidR="009920D3">
        <w:rPr>
          <w:rFonts w:ascii="Arial" w:hAnsi="Arial" w:cs="Times New Roman"/>
        </w:rPr>
        <w:t xml:space="preserve">). </w:t>
      </w:r>
      <w:r w:rsidR="00F841B9">
        <w:rPr>
          <w:rFonts w:ascii="Arial" w:hAnsi="Arial" w:cs="Times New Roman"/>
        </w:rPr>
        <w:t xml:space="preserve">Thus, </w:t>
      </w:r>
      <w:r>
        <w:rPr>
          <w:rFonts w:ascii="Arial" w:hAnsi="Arial" w:cs="Times New Roman"/>
        </w:rPr>
        <w:t xml:space="preserve">the unique features of robustness in </w:t>
      </w:r>
      <w:r w:rsidRPr="00917845">
        <w:rPr>
          <w:rFonts w:ascii="Arial" w:hAnsi="Arial" w:cs="Times New Roman"/>
          <w:i/>
        </w:rPr>
        <w:t>S. fatalis</w:t>
      </w:r>
      <w:r>
        <w:rPr>
          <w:rFonts w:ascii="Arial" w:hAnsi="Arial" w:cs="Times New Roman"/>
        </w:rPr>
        <w:t xml:space="preserve"> </w:t>
      </w:r>
      <w:r w:rsidR="00F841B9">
        <w:rPr>
          <w:rFonts w:ascii="Arial" w:hAnsi="Arial" w:cs="Times New Roman"/>
        </w:rPr>
        <w:t xml:space="preserve">forelimbs </w:t>
      </w:r>
      <w:r>
        <w:rPr>
          <w:rFonts w:ascii="Arial" w:hAnsi="Arial" w:cs="Times New Roman"/>
        </w:rPr>
        <w:t xml:space="preserve">are </w:t>
      </w:r>
      <w:r w:rsidR="00F841B9">
        <w:rPr>
          <w:rFonts w:ascii="Arial" w:hAnsi="Arial" w:cs="Times New Roman"/>
        </w:rPr>
        <w:t>achieved by starting with robust juvenile limb proportions</w:t>
      </w:r>
      <w:r w:rsidR="00610435">
        <w:rPr>
          <w:rFonts w:ascii="Arial" w:hAnsi="Arial" w:cs="Times New Roman"/>
        </w:rPr>
        <w:t xml:space="preserve">, and </w:t>
      </w:r>
      <w:r w:rsidR="005B138C">
        <w:rPr>
          <w:rFonts w:ascii="Arial" w:hAnsi="Arial" w:cs="Times New Roman"/>
        </w:rPr>
        <w:t xml:space="preserve">they </w:t>
      </w:r>
      <w:r w:rsidR="00610435">
        <w:rPr>
          <w:rFonts w:ascii="Arial" w:hAnsi="Arial" w:cs="Times New Roman"/>
        </w:rPr>
        <w:t xml:space="preserve">did not </w:t>
      </w:r>
      <w:r w:rsidR="00793846">
        <w:rPr>
          <w:rFonts w:ascii="Arial" w:hAnsi="Arial" w:cs="Times New Roman"/>
        </w:rPr>
        <w:t>reprogram</w:t>
      </w:r>
      <w:r w:rsidR="008B08C9">
        <w:rPr>
          <w:rFonts w:ascii="Arial" w:hAnsi="Arial" w:cs="Times New Roman"/>
        </w:rPr>
        <w:t xml:space="preserve"> or override</w:t>
      </w:r>
      <w:r>
        <w:rPr>
          <w:rFonts w:ascii="Arial" w:hAnsi="Arial" w:cs="Times New Roman"/>
        </w:rPr>
        <w:t xml:space="preserve"> the primitive growth pattern </w:t>
      </w:r>
      <w:r w:rsidR="00610435">
        <w:rPr>
          <w:rFonts w:ascii="Arial" w:hAnsi="Arial" w:cs="Times New Roman"/>
        </w:rPr>
        <w:t>of gracility inherent in felid ontogeny.</w:t>
      </w:r>
    </w:p>
    <w:p w14:paraId="3DA919E6" w14:textId="77777777" w:rsidR="00233945" w:rsidRPr="00B9143D" w:rsidRDefault="00233945" w:rsidP="00445854">
      <w:pPr>
        <w:tabs>
          <w:tab w:val="left" w:pos="270"/>
        </w:tabs>
        <w:spacing w:line="480" w:lineRule="auto"/>
        <w:rPr>
          <w:rFonts w:ascii="Arial" w:hAnsi="Arial" w:cs="Times New Roman"/>
        </w:rPr>
      </w:pPr>
    </w:p>
    <w:p w14:paraId="725B6AA2" w14:textId="5B51A53F" w:rsidR="0018174F" w:rsidRPr="00B9143D" w:rsidRDefault="0018174F" w:rsidP="00445854">
      <w:pPr>
        <w:tabs>
          <w:tab w:val="left" w:pos="270"/>
        </w:tabs>
        <w:spacing w:line="480" w:lineRule="auto"/>
        <w:rPr>
          <w:rFonts w:ascii="Arial" w:hAnsi="Arial" w:cs="Times New Roman"/>
          <w:b/>
          <w:bCs/>
          <w:smallCaps/>
          <w:sz w:val="32"/>
          <w:szCs w:val="32"/>
        </w:rPr>
      </w:pPr>
      <w:r w:rsidRPr="00B9143D">
        <w:rPr>
          <w:rFonts w:ascii="Arial" w:hAnsi="Arial" w:cs="Times New Roman"/>
          <w:b/>
          <w:bCs/>
          <w:smallCaps/>
          <w:sz w:val="32"/>
          <w:szCs w:val="32"/>
        </w:rPr>
        <w:t>Acknowledgements</w:t>
      </w:r>
    </w:p>
    <w:p w14:paraId="3816BCB1" w14:textId="4A9C2FB6" w:rsidR="0018174F" w:rsidRPr="00B9143D" w:rsidRDefault="0018174F" w:rsidP="00445854">
      <w:pPr>
        <w:tabs>
          <w:tab w:val="left" w:pos="270"/>
        </w:tabs>
        <w:spacing w:line="480" w:lineRule="auto"/>
        <w:rPr>
          <w:rFonts w:ascii="Arial" w:hAnsi="Arial" w:cs="Times New Roman"/>
        </w:rPr>
      </w:pPr>
      <w:r w:rsidRPr="00B9143D">
        <w:rPr>
          <w:rFonts w:ascii="Arial" w:hAnsi="Arial" w:cs="Times New Roman"/>
        </w:rPr>
        <w:t>We thank A. Farrell and G. Takeuchi for access to the specimens,</w:t>
      </w:r>
      <w:r w:rsidR="00F841B9">
        <w:rPr>
          <w:rFonts w:ascii="Arial" w:hAnsi="Arial" w:cs="Times New Roman"/>
        </w:rPr>
        <w:t xml:space="preserve"> B. Kilbourne and P. Makovicky for providing their original data files,</w:t>
      </w:r>
      <w:r w:rsidRPr="00B9143D">
        <w:rPr>
          <w:rFonts w:ascii="Arial" w:hAnsi="Arial" w:cs="Times New Roman"/>
        </w:rPr>
        <w:t xml:space="preserve"> and </w:t>
      </w:r>
      <w:r w:rsidR="00A726FE">
        <w:rPr>
          <w:rFonts w:ascii="Arial" w:hAnsi="Arial" w:cs="Times New Roman"/>
        </w:rPr>
        <w:t xml:space="preserve">F. Solé and A. Cuff </w:t>
      </w:r>
      <w:r w:rsidRPr="00B9143D">
        <w:rPr>
          <w:rFonts w:ascii="Arial" w:hAnsi="Arial" w:cs="Times New Roman"/>
        </w:rPr>
        <w:t>for critical comments on the manuscript.</w:t>
      </w:r>
    </w:p>
    <w:p w14:paraId="021AB6F2" w14:textId="77777777" w:rsidR="0018174F" w:rsidRPr="00B9143D" w:rsidRDefault="0018174F" w:rsidP="00445854">
      <w:pPr>
        <w:tabs>
          <w:tab w:val="left" w:pos="270"/>
        </w:tabs>
        <w:spacing w:line="480" w:lineRule="auto"/>
        <w:rPr>
          <w:rFonts w:ascii="Arial" w:hAnsi="Arial" w:cs="Times New Roman"/>
        </w:rPr>
      </w:pPr>
    </w:p>
    <w:p w14:paraId="6820436F" w14:textId="6835BED0" w:rsidR="0018174F" w:rsidRPr="00B9143D" w:rsidRDefault="0018174F" w:rsidP="0018174F">
      <w:pPr>
        <w:tabs>
          <w:tab w:val="left" w:pos="270"/>
        </w:tabs>
        <w:spacing w:line="480" w:lineRule="auto"/>
        <w:rPr>
          <w:rFonts w:ascii="Arial" w:hAnsi="Arial" w:cs="Times New Roman"/>
          <w:b/>
          <w:bCs/>
          <w:smallCaps/>
          <w:sz w:val="32"/>
          <w:szCs w:val="32"/>
        </w:rPr>
      </w:pPr>
      <w:r w:rsidRPr="00B9143D">
        <w:rPr>
          <w:rFonts w:ascii="Arial" w:hAnsi="Arial" w:cs="Times New Roman"/>
          <w:b/>
          <w:bCs/>
          <w:smallCaps/>
          <w:sz w:val="32"/>
          <w:szCs w:val="32"/>
        </w:rPr>
        <w:t>Author Contributions</w:t>
      </w:r>
    </w:p>
    <w:p w14:paraId="55E9098D" w14:textId="36BFEEE3" w:rsidR="0018174F" w:rsidRPr="00B9143D" w:rsidRDefault="0018174F" w:rsidP="00445854">
      <w:pPr>
        <w:tabs>
          <w:tab w:val="left" w:pos="270"/>
        </w:tabs>
        <w:spacing w:line="480" w:lineRule="auto"/>
        <w:rPr>
          <w:rFonts w:ascii="Arial" w:hAnsi="Arial" w:cs="Times New Roman"/>
        </w:rPr>
      </w:pPr>
      <w:r w:rsidRPr="00B9143D">
        <w:rPr>
          <w:rFonts w:ascii="Arial" w:hAnsi="Arial" w:cs="Times New Roman"/>
        </w:rPr>
        <w:t>Conceived and designed the experiments: DRP VJPS. Performed the experiments: KL MM. Analyzed the data: DRP VJPS. Wrote the paper: DRP VJPS KL MM.</w:t>
      </w:r>
    </w:p>
    <w:p w14:paraId="6312BE22" w14:textId="77777777" w:rsidR="009F5BD5" w:rsidRPr="00B9143D" w:rsidRDefault="009F5BD5" w:rsidP="00445854">
      <w:pPr>
        <w:tabs>
          <w:tab w:val="left" w:pos="270"/>
        </w:tabs>
        <w:spacing w:line="480" w:lineRule="auto"/>
        <w:rPr>
          <w:rFonts w:ascii="Arial" w:hAnsi="Arial" w:cs="Times New Roman"/>
        </w:rPr>
      </w:pPr>
    </w:p>
    <w:p w14:paraId="65946D87" w14:textId="77777777" w:rsidR="009F5BD5" w:rsidRPr="00B9143D" w:rsidRDefault="009F5BD5" w:rsidP="00445854">
      <w:pPr>
        <w:tabs>
          <w:tab w:val="left" w:pos="270"/>
        </w:tabs>
        <w:spacing w:line="480" w:lineRule="auto"/>
        <w:rPr>
          <w:rFonts w:ascii="Arial" w:hAnsi="Arial" w:cs="Times New Roman"/>
        </w:rPr>
      </w:pPr>
    </w:p>
    <w:p w14:paraId="1B5350D1" w14:textId="77777777" w:rsidR="00233945" w:rsidRPr="00B9143D" w:rsidRDefault="00233945" w:rsidP="00445854">
      <w:pPr>
        <w:tabs>
          <w:tab w:val="left" w:pos="270"/>
        </w:tabs>
        <w:spacing w:line="480" w:lineRule="auto"/>
        <w:rPr>
          <w:rFonts w:ascii="Arial" w:hAnsi="Arial" w:cs="Times New Roman"/>
          <w:b/>
          <w:sz w:val="36"/>
          <w:szCs w:val="36"/>
        </w:rPr>
      </w:pPr>
      <w:r w:rsidRPr="00B9143D">
        <w:rPr>
          <w:rFonts w:ascii="Arial" w:hAnsi="Arial" w:cs="Times New Roman"/>
          <w:b/>
          <w:sz w:val="36"/>
          <w:szCs w:val="36"/>
        </w:rPr>
        <w:t>References</w:t>
      </w:r>
    </w:p>
    <w:p w14:paraId="2811C120" w14:textId="77777777" w:rsidR="00AF58A7" w:rsidRPr="00B9143D" w:rsidRDefault="00AF58A7" w:rsidP="00445854">
      <w:pPr>
        <w:tabs>
          <w:tab w:val="left" w:pos="270"/>
        </w:tabs>
        <w:spacing w:line="480" w:lineRule="auto"/>
        <w:rPr>
          <w:rFonts w:ascii="Arial" w:hAnsi="Arial" w:cs="Times New Roman"/>
        </w:rPr>
      </w:pPr>
      <w:r w:rsidRPr="00B9143D">
        <w:rPr>
          <w:rFonts w:ascii="Arial" w:hAnsi="Arial" w:cs="Times New Roman"/>
        </w:rPr>
        <w:t xml:space="preserve">1. </w:t>
      </w:r>
    </w:p>
    <w:p w14:paraId="4FC01781" w14:textId="39E0D0D8" w:rsidR="00450222" w:rsidRPr="00B9143D" w:rsidRDefault="00450222" w:rsidP="00450222">
      <w:pPr>
        <w:spacing w:line="480" w:lineRule="auto"/>
        <w:rPr>
          <w:rFonts w:ascii="Arial" w:eastAsia="Times New Roman" w:hAnsi="Arial" w:cs="Times New Roman"/>
          <w:color w:val="191919"/>
          <w:sz w:val="20"/>
          <w:szCs w:val="20"/>
          <w:shd w:val="clear" w:color="auto" w:fill="FFFFFF"/>
        </w:rPr>
      </w:pPr>
      <w:r w:rsidRPr="00B9143D">
        <w:rPr>
          <w:rFonts w:ascii="Arial" w:eastAsia="Times New Roman" w:hAnsi="Arial" w:cs="Times New Roman"/>
          <w:color w:val="191919"/>
          <w:sz w:val="20"/>
          <w:szCs w:val="20"/>
          <w:shd w:val="clear" w:color="auto" w:fill="FFFFFF"/>
        </w:rPr>
        <w:t>Merriam J, Stock C (1932) </w:t>
      </w:r>
      <w:r w:rsidRPr="00B9143D">
        <w:rPr>
          <w:rFonts w:ascii="Arial" w:eastAsia="Times New Roman" w:hAnsi="Arial" w:cs="Times New Roman"/>
          <w:iCs/>
          <w:color w:val="191919"/>
          <w:sz w:val="20"/>
          <w:szCs w:val="20"/>
          <w:shd w:val="clear" w:color="auto" w:fill="FFFFFF"/>
        </w:rPr>
        <w:t>The Felidae of Rancho La Brea</w:t>
      </w:r>
      <w:r w:rsidRPr="00B9143D">
        <w:rPr>
          <w:rFonts w:ascii="Arial" w:eastAsia="Times New Roman" w:hAnsi="Arial" w:cs="Times New Roman"/>
          <w:color w:val="191919"/>
          <w:sz w:val="20"/>
          <w:szCs w:val="20"/>
          <w:shd w:val="clear" w:color="auto" w:fill="FFFFFF"/>
        </w:rPr>
        <w:t>. Carnegie Inst Washington Publ 442: 1-231.</w:t>
      </w:r>
    </w:p>
    <w:p w14:paraId="175283B6" w14:textId="77777777" w:rsidR="00450222" w:rsidRPr="00B9143D" w:rsidRDefault="00450222" w:rsidP="00450222">
      <w:pPr>
        <w:rPr>
          <w:rFonts w:ascii="Arial" w:eastAsia="Times New Roman" w:hAnsi="Arial" w:cs="Times New Roman"/>
          <w:sz w:val="20"/>
          <w:szCs w:val="20"/>
        </w:rPr>
      </w:pPr>
    </w:p>
    <w:p w14:paraId="1A379D2C" w14:textId="77777777" w:rsidR="00AF58A7" w:rsidRPr="00B9143D" w:rsidRDefault="00AF58A7" w:rsidP="00445854">
      <w:pPr>
        <w:tabs>
          <w:tab w:val="left" w:pos="270"/>
        </w:tabs>
        <w:spacing w:line="480" w:lineRule="auto"/>
        <w:rPr>
          <w:rFonts w:ascii="Arial" w:hAnsi="Arial" w:cs="Times New Roman"/>
        </w:rPr>
      </w:pPr>
      <w:r w:rsidRPr="00B9143D">
        <w:rPr>
          <w:rFonts w:ascii="Arial" w:hAnsi="Arial" w:cs="Times New Roman"/>
        </w:rPr>
        <w:t>2.</w:t>
      </w:r>
    </w:p>
    <w:p w14:paraId="2E077C4C" w14:textId="77777777" w:rsidR="00445854" w:rsidRPr="00B9143D" w:rsidRDefault="00445854" w:rsidP="00445854">
      <w:pPr>
        <w:spacing w:line="480" w:lineRule="auto"/>
        <w:rPr>
          <w:rFonts w:ascii="Arial" w:eastAsia="Times New Roman" w:hAnsi="Arial" w:cs="Times New Roman"/>
          <w:sz w:val="20"/>
          <w:szCs w:val="20"/>
        </w:rPr>
      </w:pPr>
      <w:r w:rsidRPr="00B9143D">
        <w:rPr>
          <w:rFonts w:ascii="Arial" w:eastAsia="Times New Roman" w:hAnsi="Arial" w:cs="Times New Roman"/>
          <w:color w:val="333333"/>
          <w:sz w:val="20"/>
          <w:szCs w:val="20"/>
          <w:shd w:val="clear" w:color="auto" w:fill="FFFFFF"/>
        </w:rPr>
        <w:t>Schultz CB, Martin LD (1970) Machairodont cats from the early Pleistocene Broadwater and Lisco local faunas. Bull Univ Nebraska State Mus 9: 33–38.</w:t>
      </w:r>
    </w:p>
    <w:p w14:paraId="161B0170" w14:textId="77777777" w:rsidR="00AF58A7" w:rsidRPr="00B9143D" w:rsidRDefault="00AF58A7" w:rsidP="00445854">
      <w:pPr>
        <w:tabs>
          <w:tab w:val="left" w:pos="270"/>
        </w:tabs>
        <w:spacing w:line="480" w:lineRule="auto"/>
        <w:rPr>
          <w:rFonts w:ascii="Arial" w:hAnsi="Arial" w:cs="Times New Roman"/>
        </w:rPr>
      </w:pPr>
    </w:p>
    <w:p w14:paraId="0347A54A" w14:textId="77777777" w:rsidR="00445854" w:rsidRPr="00B9143D" w:rsidRDefault="00AF58A7" w:rsidP="00445854">
      <w:pPr>
        <w:spacing w:line="480" w:lineRule="auto"/>
        <w:rPr>
          <w:rFonts w:ascii="Arial" w:hAnsi="Arial" w:cs="Times New Roman"/>
        </w:rPr>
      </w:pPr>
      <w:r w:rsidRPr="00B9143D">
        <w:rPr>
          <w:rFonts w:ascii="Arial" w:hAnsi="Arial" w:cs="Times New Roman"/>
        </w:rPr>
        <w:t xml:space="preserve">3. </w:t>
      </w:r>
    </w:p>
    <w:p w14:paraId="5F93E8DC" w14:textId="6E9CB5F6" w:rsidR="00445854" w:rsidRPr="00B9143D" w:rsidRDefault="00445854" w:rsidP="00445854">
      <w:pPr>
        <w:spacing w:line="480" w:lineRule="auto"/>
        <w:rPr>
          <w:rFonts w:ascii="Arial" w:eastAsia="Times New Roman" w:hAnsi="Arial" w:cs="Times New Roman"/>
          <w:sz w:val="20"/>
          <w:szCs w:val="20"/>
        </w:rPr>
      </w:pPr>
      <w:r w:rsidRPr="00B9143D">
        <w:rPr>
          <w:rFonts w:ascii="Arial" w:eastAsia="Times New Roman" w:hAnsi="Arial" w:cs="Times New Roman"/>
          <w:color w:val="333333"/>
          <w:sz w:val="20"/>
          <w:szCs w:val="20"/>
          <w:shd w:val="clear" w:color="auto" w:fill="FFFFFF"/>
        </w:rPr>
        <w:t>Gonyea WJ (1976) Behavioral implications of saber-toothed felid morphology. Paleobiology 2: 332–342.</w:t>
      </w:r>
    </w:p>
    <w:p w14:paraId="2512E8E6" w14:textId="3DA0DEE6" w:rsidR="00AF58A7" w:rsidRPr="00B9143D" w:rsidRDefault="00AF58A7" w:rsidP="00445854">
      <w:pPr>
        <w:tabs>
          <w:tab w:val="left" w:pos="270"/>
        </w:tabs>
        <w:spacing w:line="480" w:lineRule="auto"/>
        <w:rPr>
          <w:rFonts w:ascii="Arial" w:hAnsi="Arial" w:cs="Times New Roman"/>
        </w:rPr>
      </w:pPr>
    </w:p>
    <w:p w14:paraId="17D832F7" w14:textId="77777777" w:rsidR="00445854" w:rsidRPr="00B9143D" w:rsidRDefault="00AF58A7" w:rsidP="00445854">
      <w:pPr>
        <w:spacing w:line="480" w:lineRule="auto"/>
        <w:rPr>
          <w:rFonts w:ascii="Arial" w:hAnsi="Arial" w:cs="Times New Roman"/>
        </w:rPr>
      </w:pPr>
      <w:r w:rsidRPr="00B9143D">
        <w:rPr>
          <w:rFonts w:ascii="Arial" w:hAnsi="Arial" w:cs="Times New Roman"/>
        </w:rPr>
        <w:t xml:space="preserve">4. </w:t>
      </w:r>
    </w:p>
    <w:p w14:paraId="5CDF6039" w14:textId="5C27F0A4" w:rsidR="00445854" w:rsidRPr="00B9143D" w:rsidRDefault="00445854" w:rsidP="00445854">
      <w:pPr>
        <w:spacing w:line="480" w:lineRule="auto"/>
        <w:rPr>
          <w:rFonts w:ascii="Arial" w:eastAsia="Times New Roman" w:hAnsi="Arial" w:cs="Times New Roman"/>
          <w:sz w:val="20"/>
          <w:szCs w:val="20"/>
        </w:rPr>
      </w:pPr>
      <w:r w:rsidRPr="00B9143D">
        <w:rPr>
          <w:rFonts w:ascii="Arial" w:eastAsia="Times New Roman" w:hAnsi="Arial" w:cs="Times New Roman"/>
          <w:color w:val="333333"/>
          <w:sz w:val="20"/>
          <w:szCs w:val="20"/>
          <w:shd w:val="clear" w:color="auto" w:fill="FFFFFF"/>
        </w:rPr>
        <w:t>Akersten WA (1985) Canine function in </w:t>
      </w:r>
      <w:r w:rsidRPr="00B9143D">
        <w:rPr>
          <w:rFonts w:ascii="Arial" w:eastAsia="Times New Roman" w:hAnsi="Arial" w:cs="Times New Roman"/>
          <w:i/>
          <w:iCs/>
          <w:color w:val="333333"/>
          <w:sz w:val="20"/>
          <w:szCs w:val="20"/>
          <w:shd w:val="clear" w:color="auto" w:fill="FFFFFF"/>
        </w:rPr>
        <w:t>Smilodon</w:t>
      </w:r>
      <w:r w:rsidRPr="00B9143D">
        <w:rPr>
          <w:rFonts w:ascii="Arial" w:eastAsia="Times New Roman" w:hAnsi="Arial" w:cs="Times New Roman"/>
          <w:color w:val="333333"/>
          <w:sz w:val="20"/>
          <w:szCs w:val="20"/>
          <w:shd w:val="clear" w:color="auto" w:fill="FFFFFF"/>
        </w:rPr>
        <w:t> (Mammalia: Felidae: Machairodontidae). Contributions in Science (Los Angeles) 356: 1–22.</w:t>
      </w:r>
    </w:p>
    <w:p w14:paraId="617D96C5" w14:textId="5C164199" w:rsidR="00AF58A7" w:rsidRPr="00B9143D" w:rsidRDefault="00AF58A7" w:rsidP="00445854">
      <w:pPr>
        <w:tabs>
          <w:tab w:val="left" w:pos="270"/>
        </w:tabs>
        <w:spacing w:line="480" w:lineRule="auto"/>
        <w:rPr>
          <w:rFonts w:ascii="Arial" w:hAnsi="Arial" w:cs="Times New Roman"/>
        </w:rPr>
      </w:pPr>
    </w:p>
    <w:p w14:paraId="08DEEFF1" w14:textId="77777777" w:rsidR="00445854" w:rsidRPr="00B9143D" w:rsidRDefault="00AF58A7" w:rsidP="00445854">
      <w:pPr>
        <w:spacing w:line="480" w:lineRule="auto"/>
        <w:rPr>
          <w:rFonts w:ascii="Arial" w:hAnsi="Arial" w:cs="Times New Roman"/>
        </w:rPr>
      </w:pPr>
      <w:r w:rsidRPr="00B9143D">
        <w:rPr>
          <w:rFonts w:ascii="Arial" w:hAnsi="Arial" w:cs="Times New Roman"/>
        </w:rPr>
        <w:t xml:space="preserve">5. </w:t>
      </w:r>
    </w:p>
    <w:p w14:paraId="71ED0806" w14:textId="6BA79A52" w:rsidR="00445854" w:rsidRPr="00B9143D" w:rsidRDefault="00445854" w:rsidP="00445854">
      <w:pPr>
        <w:spacing w:line="480" w:lineRule="auto"/>
        <w:rPr>
          <w:rFonts w:ascii="Arial" w:eastAsia="Times New Roman" w:hAnsi="Arial" w:cs="Times New Roman"/>
          <w:sz w:val="20"/>
          <w:szCs w:val="20"/>
        </w:rPr>
      </w:pPr>
      <w:r w:rsidRPr="00B9143D">
        <w:rPr>
          <w:rFonts w:ascii="Arial" w:eastAsia="Times New Roman" w:hAnsi="Arial" w:cs="Times New Roman"/>
          <w:color w:val="333333"/>
          <w:sz w:val="20"/>
          <w:szCs w:val="20"/>
          <w:shd w:val="clear" w:color="auto" w:fill="FFFFFF"/>
        </w:rPr>
        <w:t>Anyonge W (1996) Locomotor behaviour in Plio-Pleistocene sabre-tooth cats: A biomechanical analysis. J Zool Lond 238: 395–413.</w:t>
      </w:r>
    </w:p>
    <w:p w14:paraId="2A0DEDE4" w14:textId="4AA9DF6C" w:rsidR="00AF58A7" w:rsidRPr="00B9143D" w:rsidRDefault="00AF58A7" w:rsidP="00445854">
      <w:pPr>
        <w:tabs>
          <w:tab w:val="left" w:pos="270"/>
        </w:tabs>
        <w:spacing w:line="480" w:lineRule="auto"/>
        <w:rPr>
          <w:rFonts w:ascii="Arial" w:hAnsi="Arial" w:cs="Times New Roman"/>
        </w:rPr>
      </w:pPr>
    </w:p>
    <w:p w14:paraId="736C1400" w14:textId="77777777" w:rsidR="00AF58A7" w:rsidRPr="00B9143D" w:rsidRDefault="00AF58A7" w:rsidP="00445854">
      <w:pPr>
        <w:tabs>
          <w:tab w:val="left" w:pos="270"/>
        </w:tabs>
        <w:spacing w:line="480" w:lineRule="auto"/>
        <w:rPr>
          <w:rFonts w:ascii="Arial" w:hAnsi="Arial" w:cs="Times New Roman"/>
        </w:rPr>
      </w:pPr>
      <w:r w:rsidRPr="00B9143D">
        <w:rPr>
          <w:rFonts w:ascii="Arial" w:hAnsi="Arial" w:cs="Times New Roman"/>
        </w:rPr>
        <w:t>6.</w:t>
      </w:r>
    </w:p>
    <w:p w14:paraId="14482B7B" w14:textId="77777777" w:rsidR="00AF58A7" w:rsidRPr="00B9143D" w:rsidRDefault="00AF58A7" w:rsidP="00445854">
      <w:pPr>
        <w:spacing w:line="480" w:lineRule="auto"/>
        <w:rPr>
          <w:rFonts w:ascii="Arial" w:eastAsia="Times New Roman" w:hAnsi="Arial" w:cs="Times New Roman"/>
          <w:sz w:val="20"/>
          <w:szCs w:val="20"/>
        </w:rPr>
      </w:pPr>
      <w:r w:rsidRPr="00B9143D">
        <w:rPr>
          <w:rFonts w:ascii="Arial" w:eastAsia="Times New Roman" w:hAnsi="Arial" w:cs="Times New Roman"/>
          <w:color w:val="333333"/>
          <w:sz w:val="20"/>
          <w:szCs w:val="20"/>
          <w:shd w:val="clear" w:color="auto" w:fill="FFFFFF"/>
        </w:rPr>
        <w:t>McHenry C, Wroe S, Clausen PD, Moreno K, Cunningham E (2007) Supermodeled sabercat, predatory behavior in </w:t>
      </w:r>
      <w:r w:rsidRPr="00B9143D">
        <w:rPr>
          <w:rFonts w:ascii="Arial" w:eastAsia="Times New Roman" w:hAnsi="Arial" w:cs="Times New Roman"/>
          <w:i/>
          <w:iCs/>
          <w:color w:val="333333"/>
          <w:sz w:val="20"/>
          <w:szCs w:val="20"/>
          <w:shd w:val="clear" w:color="auto" w:fill="FFFFFF"/>
        </w:rPr>
        <w:t>Smilodon fatalis</w:t>
      </w:r>
      <w:r w:rsidRPr="00B9143D">
        <w:rPr>
          <w:rFonts w:ascii="Arial" w:eastAsia="Times New Roman" w:hAnsi="Arial" w:cs="Times New Roman"/>
          <w:color w:val="333333"/>
          <w:sz w:val="20"/>
          <w:szCs w:val="20"/>
          <w:shd w:val="clear" w:color="auto" w:fill="FFFFFF"/>
        </w:rPr>
        <w:t> revealed by high-resolution 3D computer simulation. Proc Nat Acad Sci U S A 104: 16010–16015.</w:t>
      </w:r>
    </w:p>
    <w:p w14:paraId="2FB8BB51" w14:textId="77777777" w:rsidR="00AF58A7" w:rsidRPr="00B9143D" w:rsidRDefault="00AF58A7" w:rsidP="00445854">
      <w:pPr>
        <w:tabs>
          <w:tab w:val="left" w:pos="270"/>
        </w:tabs>
        <w:spacing w:line="480" w:lineRule="auto"/>
        <w:rPr>
          <w:rFonts w:ascii="Arial" w:hAnsi="Arial" w:cs="Times New Roman"/>
        </w:rPr>
      </w:pPr>
    </w:p>
    <w:p w14:paraId="184D8E1F" w14:textId="77777777" w:rsidR="00445854" w:rsidRPr="00B9143D" w:rsidRDefault="00AF58A7" w:rsidP="00445854">
      <w:pPr>
        <w:spacing w:line="480" w:lineRule="auto"/>
        <w:rPr>
          <w:rFonts w:ascii="Arial" w:eastAsia="Times New Roman" w:hAnsi="Arial" w:cs="Times New Roman"/>
          <w:sz w:val="20"/>
          <w:szCs w:val="20"/>
        </w:rPr>
      </w:pPr>
      <w:r w:rsidRPr="00B9143D">
        <w:rPr>
          <w:rFonts w:ascii="Arial" w:hAnsi="Arial" w:cs="Times New Roman"/>
        </w:rPr>
        <w:t xml:space="preserve">7. </w:t>
      </w:r>
      <w:r w:rsidR="00445854" w:rsidRPr="00B9143D">
        <w:rPr>
          <w:rFonts w:ascii="Arial" w:eastAsia="Times New Roman" w:hAnsi="Arial" w:cs="Times New Roman"/>
          <w:sz w:val="20"/>
          <w:szCs w:val="20"/>
        </w:rPr>
        <w:br/>
      </w:r>
      <w:r w:rsidR="00445854" w:rsidRPr="00B9143D">
        <w:rPr>
          <w:rFonts w:ascii="Arial" w:eastAsia="Times New Roman" w:hAnsi="Arial" w:cs="Times New Roman"/>
          <w:color w:val="333333"/>
          <w:sz w:val="20"/>
          <w:szCs w:val="20"/>
          <w:shd w:val="clear" w:color="auto" w:fill="FFFFFF"/>
        </w:rPr>
        <w:t>Turner A, Antón M (1997) The big cats and their fossil relatives. New York: Columbia University Press. 256 p.</w:t>
      </w:r>
    </w:p>
    <w:p w14:paraId="5CF6DDA7" w14:textId="59471DC2" w:rsidR="00AF58A7" w:rsidRPr="00B9143D" w:rsidRDefault="00AF58A7" w:rsidP="00445854">
      <w:pPr>
        <w:tabs>
          <w:tab w:val="left" w:pos="270"/>
        </w:tabs>
        <w:spacing w:line="480" w:lineRule="auto"/>
        <w:rPr>
          <w:rFonts w:ascii="Arial" w:hAnsi="Arial" w:cs="Times New Roman"/>
        </w:rPr>
      </w:pPr>
    </w:p>
    <w:p w14:paraId="7123E90E" w14:textId="77777777" w:rsidR="000B2BED" w:rsidRPr="00B9143D" w:rsidRDefault="00AF58A7" w:rsidP="00445854">
      <w:pPr>
        <w:spacing w:line="480" w:lineRule="auto"/>
        <w:rPr>
          <w:rFonts w:ascii="Arial" w:hAnsi="Arial" w:cs="Times New Roman"/>
        </w:rPr>
      </w:pPr>
      <w:r w:rsidRPr="00B9143D">
        <w:rPr>
          <w:rFonts w:ascii="Arial" w:hAnsi="Arial" w:cs="Times New Roman"/>
        </w:rPr>
        <w:t xml:space="preserve">8. </w:t>
      </w:r>
    </w:p>
    <w:p w14:paraId="77722D68" w14:textId="09B09FF2" w:rsidR="00AF58A7" w:rsidRPr="00B9143D" w:rsidRDefault="00AF58A7" w:rsidP="00445854">
      <w:pPr>
        <w:spacing w:line="480" w:lineRule="auto"/>
        <w:rPr>
          <w:rFonts w:ascii="Arial" w:eastAsia="Times New Roman" w:hAnsi="Arial" w:cs="Times New Roman"/>
          <w:sz w:val="20"/>
          <w:szCs w:val="20"/>
        </w:rPr>
      </w:pPr>
      <w:r w:rsidRPr="00B9143D">
        <w:rPr>
          <w:rFonts w:ascii="Arial" w:eastAsia="Times New Roman" w:hAnsi="Arial" w:cs="Times New Roman"/>
          <w:color w:val="333333"/>
          <w:sz w:val="20"/>
          <w:szCs w:val="20"/>
          <w:shd w:val="clear" w:color="auto" w:fill="FFFFFF"/>
        </w:rPr>
        <w:t>Wroe S, Lowry MB, Antón M (2008) How to build a mammalian super-predator. Zoology 111: 196–203.</w:t>
      </w:r>
    </w:p>
    <w:p w14:paraId="05A23799" w14:textId="0C4613CC" w:rsidR="00AF58A7" w:rsidRPr="00B9143D" w:rsidRDefault="00AF58A7" w:rsidP="00445854">
      <w:pPr>
        <w:tabs>
          <w:tab w:val="left" w:pos="270"/>
        </w:tabs>
        <w:spacing w:line="480" w:lineRule="auto"/>
        <w:rPr>
          <w:rFonts w:ascii="Arial" w:hAnsi="Arial" w:cs="Times New Roman"/>
        </w:rPr>
      </w:pPr>
    </w:p>
    <w:p w14:paraId="57F4C315" w14:textId="77777777" w:rsidR="000B2BED" w:rsidRPr="00B9143D" w:rsidRDefault="00AF58A7" w:rsidP="00445854">
      <w:pPr>
        <w:spacing w:line="480" w:lineRule="auto"/>
        <w:rPr>
          <w:rFonts w:ascii="Arial" w:hAnsi="Arial" w:cs="Times New Roman"/>
        </w:rPr>
      </w:pPr>
      <w:r w:rsidRPr="00B9143D">
        <w:rPr>
          <w:rFonts w:ascii="Arial" w:hAnsi="Arial" w:cs="Times New Roman"/>
        </w:rPr>
        <w:t xml:space="preserve">9. </w:t>
      </w:r>
    </w:p>
    <w:p w14:paraId="466D1F3B" w14:textId="63ECD0FF" w:rsidR="00445854" w:rsidRPr="00B9143D" w:rsidRDefault="00445854" w:rsidP="00445854">
      <w:pPr>
        <w:spacing w:line="480" w:lineRule="auto"/>
        <w:rPr>
          <w:rFonts w:ascii="Arial" w:eastAsia="Times New Roman" w:hAnsi="Arial" w:cs="Times New Roman"/>
          <w:sz w:val="20"/>
          <w:szCs w:val="20"/>
        </w:rPr>
      </w:pPr>
      <w:r w:rsidRPr="00B9143D">
        <w:rPr>
          <w:rFonts w:ascii="Arial" w:eastAsia="Times New Roman" w:hAnsi="Arial" w:cs="Times New Roman"/>
          <w:color w:val="333333"/>
          <w:sz w:val="20"/>
          <w:szCs w:val="20"/>
          <w:shd w:val="clear" w:color="auto" w:fill="FFFFFF"/>
        </w:rPr>
        <w:t xml:space="preserve">Meachen-Samuels JA, Van Valkenburgh B (2010) Radiographs reveal exceptional forelimb strength in the sabertooth cat, </w:t>
      </w:r>
      <w:r w:rsidRPr="00B9143D">
        <w:rPr>
          <w:rFonts w:ascii="Arial" w:eastAsia="Times New Roman" w:hAnsi="Arial" w:cs="Times New Roman"/>
          <w:i/>
          <w:color w:val="333333"/>
          <w:sz w:val="20"/>
          <w:szCs w:val="20"/>
          <w:shd w:val="clear" w:color="auto" w:fill="FFFFFF"/>
        </w:rPr>
        <w:t>Smilodon fatalis</w:t>
      </w:r>
      <w:r w:rsidRPr="00B9143D">
        <w:rPr>
          <w:rFonts w:ascii="Arial" w:eastAsia="Times New Roman" w:hAnsi="Arial" w:cs="Times New Roman"/>
          <w:color w:val="333333"/>
          <w:sz w:val="20"/>
          <w:szCs w:val="20"/>
          <w:shd w:val="clear" w:color="auto" w:fill="FFFFFF"/>
        </w:rPr>
        <w:t>. PLoS ONE 5(7): e11412. doi:10.1371/journal.pone.0011412</w:t>
      </w:r>
    </w:p>
    <w:p w14:paraId="3B3B9996" w14:textId="1D9EC049" w:rsidR="00AF58A7" w:rsidRPr="00B9143D" w:rsidRDefault="00AF58A7" w:rsidP="00445854">
      <w:pPr>
        <w:tabs>
          <w:tab w:val="left" w:pos="270"/>
        </w:tabs>
        <w:spacing w:line="480" w:lineRule="auto"/>
        <w:rPr>
          <w:rFonts w:ascii="Arial" w:hAnsi="Arial" w:cs="Times New Roman"/>
        </w:rPr>
      </w:pPr>
    </w:p>
    <w:p w14:paraId="6353F612" w14:textId="77777777" w:rsidR="00445854" w:rsidRPr="00B9143D" w:rsidRDefault="00AF58A7" w:rsidP="00445854">
      <w:pPr>
        <w:tabs>
          <w:tab w:val="left" w:pos="270"/>
        </w:tabs>
        <w:spacing w:line="480" w:lineRule="auto"/>
        <w:rPr>
          <w:rFonts w:ascii="Arial" w:hAnsi="Arial" w:cs="Times New Roman"/>
        </w:rPr>
      </w:pPr>
      <w:r w:rsidRPr="00B9143D">
        <w:rPr>
          <w:rFonts w:ascii="Arial" w:hAnsi="Arial" w:cs="Times New Roman"/>
        </w:rPr>
        <w:t xml:space="preserve">10. </w:t>
      </w:r>
    </w:p>
    <w:p w14:paraId="787FE163" w14:textId="10033CF3" w:rsidR="00AF58A7" w:rsidRPr="00B9143D" w:rsidRDefault="00445854" w:rsidP="00445854">
      <w:pPr>
        <w:tabs>
          <w:tab w:val="left" w:pos="270"/>
        </w:tabs>
        <w:spacing w:line="480" w:lineRule="auto"/>
        <w:rPr>
          <w:rFonts w:ascii="Arial" w:hAnsi="Arial" w:cs="Times New Roman"/>
          <w:sz w:val="20"/>
          <w:szCs w:val="20"/>
        </w:rPr>
      </w:pPr>
      <w:r w:rsidRPr="00B9143D">
        <w:rPr>
          <w:rFonts w:ascii="Arial" w:hAnsi="Arial" w:cs="Times New Roman"/>
          <w:sz w:val="20"/>
          <w:szCs w:val="20"/>
        </w:rPr>
        <w:t>Anton M (</w:t>
      </w:r>
      <w:r w:rsidR="00AF58A7" w:rsidRPr="00B9143D">
        <w:rPr>
          <w:rFonts w:ascii="Arial" w:hAnsi="Arial" w:cs="Times New Roman"/>
          <w:sz w:val="20"/>
          <w:szCs w:val="20"/>
        </w:rPr>
        <w:t>2013</w:t>
      </w:r>
      <w:r w:rsidRPr="00B9143D">
        <w:rPr>
          <w:rFonts w:ascii="Arial" w:hAnsi="Arial" w:cs="Times New Roman"/>
          <w:sz w:val="20"/>
          <w:szCs w:val="20"/>
        </w:rPr>
        <w:t>) Sabertooth. Bloomington, IN: Indiana University Press, 243 p.</w:t>
      </w:r>
    </w:p>
    <w:p w14:paraId="73FAC90E" w14:textId="77777777" w:rsidR="00450222" w:rsidRPr="00B9143D" w:rsidRDefault="00450222" w:rsidP="00445854">
      <w:pPr>
        <w:tabs>
          <w:tab w:val="left" w:pos="270"/>
        </w:tabs>
        <w:spacing w:line="480" w:lineRule="auto"/>
        <w:rPr>
          <w:rFonts w:ascii="Arial" w:hAnsi="Arial" w:cs="Times New Roman"/>
          <w:sz w:val="20"/>
          <w:szCs w:val="20"/>
        </w:rPr>
      </w:pPr>
    </w:p>
    <w:p w14:paraId="5CF68142" w14:textId="77777777" w:rsidR="00AF58A7" w:rsidRPr="00B9143D" w:rsidRDefault="00AF58A7" w:rsidP="00445854">
      <w:pPr>
        <w:tabs>
          <w:tab w:val="left" w:pos="270"/>
        </w:tabs>
        <w:spacing w:line="480" w:lineRule="auto"/>
        <w:rPr>
          <w:rFonts w:ascii="Arial" w:hAnsi="Arial" w:cs="Times New Roman"/>
          <w:sz w:val="20"/>
          <w:szCs w:val="20"/>
        </w:rPr>
      </w:pPr>
      <w:r w:rsidRPr="00B9143D">
        <w:rPr>
          <w:rFonts w:ascii="Arial" w:hAnsi="Arial" w:cs="Times New Roman"/>
          <w:sz w:val="20"/>
          <w:szCs w:val="20"/>
        </w:rPr>
        <w:t>11.</w:t>
      </w:r>
    </w:p>
    <w:p w14:paraId="77C9A933" w14:textId="1799F87F" w:rsidR="00AF58A7" w:rsidRPr="00B9143D" w:rsidRDefault="00445854" w:rsidP="00445854">
      <w:pPr>
        <w:spacing w:line="480" w:lineRule="auto"/>
        <w:rPr>
          <w:rFonts w:ascii="Arial" w:eastAsia="Times New Roman" w:hAnsi="Arial" w:cs="Times New Roman"/>
          <w:color w:val="333333"/>
          <w:sz w:val="20"/>
          <w:szCs w:val="20"/>
          <w:shd w:val="clear" w:color="auto" w:fill="FFFFFF"/>
        </w:rPr>
      </w:pPr>
      <w:r w:rsidRPr="00B9143D">
        <w:rPr>
          <w:rFonts w:ascii="Arial" w:eastAsia="Times New Roman" w:hAnsi="Arial" w:cs="Times New Roman"/>
          <w:color w:val="333333"/>
          <w:sz w:val="20"/>
          <w:szCs w:val="20"/>
          <w:shd w:val="clear" w:color="auto" w:fill="FFFFFF"/>
        </w:rPr>
        <w:t>Kilbourne</w:t>
      </w:r>
      <w:r w:rsidR="00AF58A7" w:rsidRPr="00B9143D">
        <w:rPr>
          <w:rFonts w:ascii="Arial" w:eastAsia="Times New Roman" w:hAnsi="Arial" w:cs="Times New Roman"/>
          <w:color w:val="333333"/>
          <w:sz w:val="20"/>
          <w:szCs w:val="20"/>
          <w:shd w:val="clear" w:color="auto" w:fill="FFFFFF"/>
        </w:rPr>
        <w:t xml:space="preserve"> B</w:t>
      </w:r>
      <w:r w:rsidRPr="00B9143D">
        <w:rPr>
          <w:rFonts w:ascii="Arial" w:eastAsia="Times New Roman" w:hAnsi="Arial" w:cs="Times New Roman"/>
          <w:color w:val="333333"/>
          <w:sz w:val="20"/>
          <w:szCs w:val="20"/>
          <w:shd w:val="clear" w:color="auto" w:fill="FFFFFF"/>
        </w:rPr>
        <w:t>M,</w:t>
      </w:r>
      <w:r w:rsidR="00AF58A7" w:rsidRPr="00B9143D">
        <w:rPr>
          <w:rFonts w:ascii="Arial" w:eastAsia="Times New Roman" w:hAnsi="Arial" w:cs="Times New Roman"/>
          <w:color w:val="333333"/>
          <w:sz w:val="20"/>
          <w:szCs w:val="20"/>
          <w:shd w:val="clear" w:color="auto" w:fill="FFFFFF"/>
        </w:rPr>
        <w:t xml:space="preserve"> </w:t>
      </w:r>
      <w:r w:rsidRPr="00B9143D">
        <w:rPr>
          <w:rFonts w:ascii="Arial" w:eastAsia="Times New Roman" w:hAnsi="Arial" w:cs="Times New Roman"/>
          <w:color w:val="333333"/>
          <w:sz w:val="20"/>
          <w:szCs w:val="20"/>
          <w:shd w:val="clear" w:color="auto" w:fill="FFFFFF"/>
        </w:rPr>
        <w:t>Makovicky PJ</w:t>
      </w:r>
      <w:r w:rsidR="00AF58A7" w:rsidRPr="00B9143D">
        <w:rPr>
          <w:rFonts w:ascii="Arial" w:eastAsia="Times New Roman" w:hAnsi="Arial" w:cs="Times New Roman"/>
          <w:color w:val="333333"/>
          <w:sz w:val="20"/>
          <w:szCs w:val="20"/>
          <w:shd w:val="clear" w:color="auto" w:fill="FFFFFF"/>
        </w:rPr>
        <w:t xml:space="preserve"> (2012), Postnatal long bone growth in terrestrial placental mammals: Allometry, life history, and organismal traits</w:t>
      </w:r>
      <w:r w:rsidRPr="00B9143D">
        <w:rPr>
          <w:rFonts w:ascii="Arial" w:eastAsia="Times New Roman" w:hAnsi="Arial" w:cs="Times New Roman"/>
          <w:color w:val="333333"/>
          <w:sz w:val="20"/>
          <w:szCs w:val="20"/>
          <w:shd w:val="clear" w:color="auto" w:fill="FFFFFF"/>
        </w:rPr>
        <w:t>. J Morphol</w:t>
      </w:r>
      <w:r w:rsidR="00AF58A7" w:rsidRPr="00B9143D">
        <w:rPr>
          <w:rFonts w:ascii="Arial" w:eastAsia="Times New Roman" w:hAnsi="Arial" w:cs="Times New Roman"/>
          <w:color w:val="333333"/>
          <w:sz w:val="20"/>
          <w:szCs w:val="20"/>
          <w:shd w:val="clear" w:color="auto" w:fill="FFFFFF"/>
        </w:rPr>
        <w:t xml:space="preserve"> 273: 1111–1126. </w:t>
      </w:r>
    </w:p>
    <w:p w14:paraId="0E6CFCC5" w14:textId="77777777" w:rsidR="00AF58A7" w:rsidRPr="00B9143D" w:rsidRDefault="00AF58A7" w:rsidP="00445854">
      <w:pPr>
        <w:spacing w:line="480" w:lineRule="auto"/>
        <w:rPr>
          <w:rFonts w:ascii="Arial" w:eastAsia="Times New Roman" w:hAnsi="Arial" w:cs="Times New Roman"/>
          <w:color w:val="333333"/>
          <w:sz w:val="20"/>
          <w:szCs w:val="20"/>
          <w:shd w:val="clear" w:color="auto" w:fill="FFFFFF"/>
        </w:rPr>
      </w:pPr>
    </w:p>
    <w:p w14:paraId="19F6C89C" w14:textId="77777777" w:rsidR="000B2BED" w:rsidRPr="00B9143D" w:rsidRDefault="000B2BED" w:rsidP="00445854">
      <w:pPr>
        <w:spacing w:line="480" w:lineRule="auto"/>
        <w:rPr>
          <w:rFonts w:ascii="Arial" w:eastAsia="Times New Roman" w:hAnsi="Arial" w:cs="Times New Roman"/>
          <w:color w:val="333333"/>
          <w:sz w:val="20"/>
          <w:szCs w:val="20"/>
          <w:shd w:val="clear" w:color="auto" w:fill="FFFFFF"/>
        </w:rPr>
      </w:pPr>
      <w:r w:rsidRPr="00B9143D">
        <w:rPr>
          <w:rFonts w:ascii="Arial" w:eastAsia="Times New Roman" w:hAnsi="Arial" w:cs="Times New Roman"/>
          <w:color w:val="333333"/>
          <w:sz w:val="20"/>
          <w:szCs w:val="20"/>
          <w:shd w:val="clear" w:color="auto" w:fill="FFFFFF"/>
        </w:rPr>
        <w:t xml:space="preserve">12. </w:t>
      </w:r>
    </w:p>
    <w:p w14:paraId="0629D322" w14:textId="2B7ACA89" w:rsidR="00AF58A7" w:rsidRPr="00B9143D" w:rsidRDefault="000B2BED" w:rsidP="00445854">
      <w:pPr>
        <w:spacing w:line="480" w:lineRule="auto"/>
        <w:rPr>
          <w:rFonts w:ascii="Arial" w:eastAsia="Times New Roman" w:hAnsi="Arial" w:cs="Times New Roman"/>
          <w:color w:val="333333"/>
          <w:sz w:val="20"/>
          <w:szCs w:val="20"/>
          <w:shd w:val="clear" w:color="auto" w:fill="FFFFFF"/>
        </w:rPr>
      </w:pPr>
      <w:r w:rsidRPr="00B9143D">
        <w:rPr>
          <w:rFonts w:ascii="Arial" w:eastAsia="Times New Roman" w:hAnsi="Arial" w:cs="Times New Roman"/>
          <w:color w:val="333333"/>
          <w:sz w:val="20"/>
          <w:szCs w:val="20"/>
          <w:shd w:val="clear" w:color="auto" w:fill="FFFFFF"/>
        </w:rPr>
        <w:t>Carrano MT (1999) What, if anything, is a cursor? Categories versus continua for determining locomotor habit in mammals and dinosaurs. J Zool 247: 29-42.</w:t>
      </w:r>
    </w:p>
    <w:p w14:paraId="402D5EA7" w14:textId="77777777" w:rsidR="000B2BED" w:rsidRPr="00B9143D" w:rsidRDefault="000B2BED" w:rsidP="00445854">
      <w:pPr>
        <w:spacing w:line="480" w:lineRule="auto"/>
        <w:rPr>
          <w:rFonts w:ascii="Arial" w:eastAsia="Times New Roman" w:hAnsi="Arial" w:cs="Times New Roman"/>
          <w:color w:val="333333"/>
          <w:sz w:val="20"/>
          <w:szCs w:val="20"/>
          <w:shd w:val="clear" w:color="auto" w:fill="FFFFFF"/>
        </w:rPr>
      </w:pPr>
    </w:p>
    <w:p w14:paraId="65858DED" w14:textId="77777777" w:rsidR="000B2BED" w:rsidRPr="00B9143D" w:rsidRDefault="000B2BED" w:rsidP="00445854">
      <w:pPr>
        <w:spacing w:line="480" w:lineRule="auto"/>
        <w:rPr>
          <w:rFonts w:ascii="Arial" w:eastAsia="Times New Roman" w:hAnsi="Arial" w:cs="Times New Roman"/>
          <w:color w:val="333333"/>
          <w:sz w:val="20"/>
          <w:szCs w:val="20"/>
          <w:shd w:val="clear" w:color="auto" w:fill="FFFFFF"/>
        </w:rPr>
      </w:pPr>
      <w:r w:rsidRPr="00B9143D">
        <w:rPr>
          <w:rFonts w:ascii="Arial" w:eastAsia="Times New Roman" w:hAnsi="Arial" w:cs="Times New Roman"/>
          <w:color w:val="333333"/>
          <w:sz w:val="20"/>
          <w:szCs w:val="20"/>
          <w:shd w:val="clear" w:color="auto" w:fill="FFFFFF"/>
        </w:rPr>
        <w:t xml:space="preserve">13. </w:t>
      </w:r>
    </w:p>
    <w:p w14:paraId="0D95705C" w14:textId="4FA2AEB0" w:rsidR="00AF58A7" w:rsidRPr="00B9143D" w:rsidRDefault="000B2BED" w:rsidP="00445854">
      <w:pPr>
        <w:spacing w:line="480" w:lineRule="auto"/>
        <w:rPr>
          <w:rFonts w:ascii="Arial" w:eastAsia="Times New Roman" w:hAnsi="Arial" w:cs="Times New Roman"/>
          <w:sz w:val="20"/>
          <w:szCs w:val="20"/>
        </w:rPr>
      </w:pPr>
      <w:r w:rsidRPr="00B9143D">
        <w:rPr>
          <w:rFonts w:ascii="Arial" w:eastAsia="Times New Roman" w:hAnsi="Arial" w:cs="Times New Roman"/>
          <w:color w:val="333333"/>
          <w:sz w:val="20"/>
          <w:szCs w:val="20"/>
          <w:shd w:val="clear" w:color="auto" w:fill="FFFFFF"/>
        </w:rPr>
        <w:t>Christiansen P</w:t>
      </w:r>
      <w:r w:rsidR="00AF58A7" w:rsidRPr="00B9143D">
        <w:rPr>
          <w:rFonts w:ascii="Arial" w:eastAsia="Times New Roman" w:hAnsi="Arial" w:cs="Times New Roman"/>
          <w:color w:val="333333"/>
          <w:sz w:val="20"/>
          <w:szCs w:val="20"/>
          <w:shd w:val="clear" w:color="auto" w:fill="FFFFFF"/>
        </w:rPr>
        <w:t xml:space="preserve"> </w:t>
      </w:r>
      <w:r w:rsidRPr="00B9143D">
        <w:rPr>
          <w:rFonts w:ascii="Arial" w:eastAsia="Times New Roman" w:hAnsi="Arial" w:cs="Times New Roman"/>
          <w:color w:val="333333"/>
          <w:sz w:val="20"/>
          <w:szCs w:val="20"/>
          <w:shd w:val="clear" w:color="auto" w:fill="FFFFFF"/>
        </w:rPr>
        <w:t>(</w:t>
      </w:r>
      <w:r w:rsidR="00AF58A7" w:rsidRPr="00B9143D">
        <w:rPr>
          <w:rFonts w:ascii="Arial" w:eastAsia="Times New Roman" w:hAnsi="Arial" w:cs="Times New Roman"/>
          <w:color w:val="333333"/>
          <w:sz w:val="20"/>
          <w:szCs w:val="20"/>
          <w:shd w:val="clear" w:color="auto" w:fill="FFFFFF"/>
        </w:rPr>
        <w:t>2002</w:t>
      </w:r>
      <w:r w:rsidRPr="00B9143D">
        <w:rPr>
          <w:rFonts w:ascii="Arial" w:eastAsia="Times New Roman" w:hAnsi="Arial" w:cs="Times New Roman"/>
          <w:color w:val="333333"/>
          <w:sz w:val="20"/>
          <w:szCs w:val="20"/>
          <w:shd w:val="clear" w:color="auto" w:fill="FFFFFF"/>
        </w:rPr>
        <w:t>) Locomotion in terrestrial mammals: the influence of body mass, limb length, and bone proportions on speed. Zool J Linn Soc 136:685-714.</w:t>
      </w:r>
    </w:p>
    <w:p w14:paraId="390424F5" w14:textId="77777777" w:rsidR="00AF58A7" w:rsidRPr="00B9143D" w:rsidRDefault="00AF58A7" w:rsidP="00445854">
      <w:pPr>
        <w:tabs>
          <w:tab w:val="left" w:pos="270"/>
        </w:tabs>
        <w:spacing w:line="480" w:lineRule="auto"/>
        <w:rPr>
          <w:rFonts w:ascii="Arial" w:hAnsi="Arial" w:cs="Times New Roman"/>
        </w:rPr>
      </w:pPr>
    </w:p>
    <w:p w14:paraId="7F4BCC15" w14:textId="77777777" w:rsidR="003A04AA" w:rsidRPr="00B9143D" w:rsidRDefault="003A04AA" w:rsidP="00445854">
      <w:pPr>
        <w:tabs>
          <w:tab w:val="left" w:pos="270"/>
        </w:tabs>
        <w:spacing w:line="480" w:lineRule="auto"/>
        <w:rPr>
          <w:rFonts w:ascii="Arial" w:hAnsi="Arial" w:cs="Times New Roman"/>
        </w:rPr>
      </w:pPr>
    </w:p>
    <w:p w14:paraId="6650279B" w14:textId="43FCA92B" w:rsidR="00297364" w:rsidRDefault="00297364">
      <w:pPr>
        <w:rPr>
          <w:rFonts w:ascii="Arial" w:hAnsi="Arial" w:cs="Times New Roman"/>
        </w:rPr>
      </w:pPr>
      <w:r w:rsidRPr="00B9143D">
        <w:rPr>
          <w:rFonts w:ascii="Arial" w:hAnsi="Arial" w:cs="Times New Roman"/>
        </w:rPr>
        <w:br w:type="page"/>
      </w:r>
    </w:p>
    <w:p w14:paraId="47D476EB" w14:textId="353DB00C" w:rsidR="00892C71" w:rsidRPr="0041177F" w:rsidRDefault="00892C71">
      <w:pPr>
        <w:rPr>
          <w:rFonts w:ascii="Arial" w:hAnsi="Arial" w:cs="Times New Roman"/>
          <w:b/>
          <w:sz w:val="32"/>
          <w:szCs w:val="32"/>
        </w:rPr>
      </w:pPr>
      <w:r w:rsidRPr="0041177F">
        <w:rPr>
          <w:rFonts w:ascii="Arial" w:hAnsi="Arial" w:cs="Times New Roman"/>
          <w:b/>
          <w:sz w:val="32"/>
          <w:szCs w:val="32"/>
        </w:rPr>
        <w:t>Supporting Information</w:t>
      </w:r>
    </w:p>
    <w:p w14:paraId="69FD4B46" w14:textId="77777777" w:rsidR="00892C71" w:rsidRDefault="00892C71">
      <w:pPr>
        <w:rPr>
          <w:rFonts w:ascii="Arial" w:hAnsi="Arial" w:cs="Times New Roman"/>
        </w:rPr>
      </w:pPr>
    </w:p>
    <w:p w14:paraId="2A5326F7" w14:textId="2FE189AE" w:rsidR="00892C71" w:rsidRDefault="00892C71">
      <w:pPr>
        <w:rPr>
          <w:rFonts w:ascii="Arial" w:hAnsi="Arial" w:cs="Times New Roman"/>
        </w:rPr>
      </w:pPr>
      <w:r w:rsidRPr="0041177F">
        <w:rPr>
          <w:rFonts w:ascii="Arial" w:hAnsi="Arial" w:cs="Times New Roman"/>
          <w:b/>
        </w:rPr>
        <w:t xml:space="preserve">S1 Table. Original data for </w:t>
      </w:r>
      <w:r w:rsidRPr="0041177F">
        <w:rPr>
          <w:rFonts w:ascii="Arial" w:hAnsi="Arial" w:cs="Times New Roman"/>
          <w:b/>
          <w:i/>
        </w:rPr>
        <w:t>Smilodon fatalis</w:t>
      </w:r>
      <w:r>
        <w:rPr>
          <w:rFonts w:ascii="Arial" w:hAnsi="Arial" w:cs="Times New Roman"/>
        </w:rPr>
        <w:t>.</w:t>
      </w:r>
    </w:p>
    <w:p w14:paraId="6114DBBA" w14:textId="77777777" w:rsidR="00892C71" w:rsidRDefault="00892C71">
      <w:pPr>
        <w:rPr>
          <w:rFonts w:ascii="Arial" w:hAnsi="Arial" w:cs="Times New Roman"/>
        </w:rPr>
      </w:pPr>
    </w:p>
    <w:p w14:paraId="2867B766" w14:textId="38202B0E" w:rsidR="00892C71" w:rsidRDefault="00892C71" w:rsidP="00892C71">
      <w:pPr>
        <w:rPr>
          <w:rFonts w:ascii="Arial" w:hAnsi="Arial" w:cs="Times New Roman"/>
        </w:rPr>
      </w:pPr>
      <w:r w:rsidRPr="00D163C4">
        <w:rPr>
          <w:rFonts w:ascii="Arial" w:hAnsi="Arial" w:cs="Times New Roman"/>
          <w:b/>
        </w:rPr>
        <w:t>S</w:t>
      </w:r>
      <w:r w:rsidR="00D277EF">
        <w:rPr>
          <w:rFonts w:ascii="Arial" w:hAnsi="Arial" w:cs="Times New Roman"/>
          <w:b/>
        </w:rPr>
        <w:t>2</w:t>
      </w:r>
      <w:r w:rsidRPr="00D163C4">
        <w:rPr>
          <w:rFonts w:ascii="Arial" w:hAnsi="Arial" w:cs="Times New Roman"/>
          <w:b/>
        </w:rPr>
        <w:t xml:space="preserve"> Table. Original data for </w:t>
      </w:r>
      <w:r>
        <w:rPr>
          <w:rFonts w:ascii="Arial" w:hAnsi="Arial" w:cs="Times New Roman"/>
          <w:b/>
          <w:i/>
        </w:rPr>
        <w:t>Panthera atrox</w:t>
      </w:r>
      <w:r>
        <w:rPr>
          <w:rFonts w:ascii="Arial" w:hAnsi="Arial" w:cs="Times New Roman"/>
        </w:rPr>
        <w:t>.</w:t>
      </w:r>
    </w:p>
    <w:p w14:paraId="04ADB557" w14:textId="77777777" w:rsidR="00D277EF" w:rsidRDefault="00D277EF" w:rsidP="00892C71">
      <w:pPr>
        <w:rPr>
          <w:rFonts w:ascii="Arial" w:hAnsi="Arial" w:cs="Times New Roman"/>
        </w:rPr>
      </w:pPr>
    </w:p>
    <w:p w14:paraId="4E116B3C" w14:textId="42514970" w:rsidR="00D277EF" w:rsidRPr="0041177F" w:rsidRDefault="00D277EF" w:rsidP="00892C71">
      <w:pPr>
        <w:rPr>
          <w:rFonts w:ascii="Arial" w:hAnsi="Arial" w:cs="Times New Roman"/>
          <w:b/>
        </w:rPr>
      </w:pPr>
      <w:r w:rsidRPr="0041177F">
        <w:rPr>
          <w:rFonts w:ascii="Arial" w:hAnsi="Arial" w:cs="Times New Roman"/>
          <w:b/>
        </w:rPr>
        <w:t>S3 Table. Results of Reduced Major Axis analysis.</w:t>
      </w:r>
    </w:p>
    <w:p w14:paraId="79A72B33" w14:textId="77777777" w:rsidR="00892C71" w:rsidRDefault="00892C71">
      <w:pPr>
        <w:rPr>
          <w:rFonts w:ascii="Arial" w:hAnsi="Arial" w:cs="Times New Roman"/>
        </w:rPr>
      </w:pPr>
    </w:p>
    <w:p w14:paraId="62610CE5" w14:textId="51081CEE" w:rsidR="00892C71" w:rsidRDefault="00892C71">
      <w:pPr>
        <w:rPr>
          <w:rFonts w:ascii="Arial" w:hAnsi="Arial" w:cs="Times New Roman"/>
        </w:rPr>
      </w:pPr>
      <w:r>
        <w:rPr>
          <w:rFonts w:ascii="Arial" w:hAnsi="Arial" w:cs="Times New Roman"/>
        </w:rPr>
        <w:br w:type="page"/>
      </w:r>
    </w:p>
    <w:p w14:paraId="74B240FB" w14:textId="77777777" w:rsidR="00892C71" w:rsidRDefault="00892C71">
      <w:pPr>
        <w:rPr>
          <w:rFonts w:ascii="Arial" w:hAnsi="Arial" w:cs="Times New Roman"/>
        </w:rPr>
      </w:pPr>
    </w:p>
    <w:p w14:paraId="4E4E48AA" w14:textId="77777777" w:rsidR="00892C71" w:rsidRDefault="00892C71">
      <w:pPr>
        <w:rPr>
          <w:rFonts w:ascii="Arial" w:hAnsi="Arial" w:cs="Times New Roman"/>
        </w:rPr>
      </w:pPr>
    </w:p>
    <w:p w14:paraId="3F4AC954" w14:textId="77777777" w:rsidR="00892C71" w:rsidRPr="00B9143D" w:rsidRDefault="00892C71">
      <w:pPr>
        <w:rPr>
          <w:rFonts w:ascii="Arial" w:hAnsi="Arial" w:cs="Times New Roman"/>
        </w:rPr>
      </w:pPr>
    </w:p>
    <w:p w14:paraId="72C009A7" w14:textId="504C4321" w:rsidR="006C721D" w:rsidRPr="00B9143D" w:rsidRDefault="006C721D" w:rsidP="00D9243D">
      <w:pPr>
        <w:tabs>
          <w:tab w:val="left" w:pos="2070"/>
          <w:tab w:val="left" w:pos="2880"/>
          <w:tab w:val="left" w:pos="3600"/>
          <w:tab w:val="left" w:pos="4050"/>
          <w:tab w:val="left" w:pos="4860"/>
          <w:tab w:val="left" w:pos="6300"/>
          <w:tab w:val="left" w:pos="7290"/>
        </w:tabs>
        <w:spacing w:line="480" w:lineRule="auto"/>
        <w:rPr>
          <w:rFonts w:ascii="Arial" w:hAnsi="Arial" w:cs="Times New Roman"/>
          <w:sz w:val="20"/>
          <w:szCs w:val="20"/>
        </w:rPr>
      </w:pPr>
      <w:r w:rsidRPr="00B9143D">
        <w:rPr>
          <w:rFonts w:ascii="Arial" w:hAnsi="Arial" w:cs="Times New Roman"/>
          <w:sz w:val="20"/>
          <w:szCs w:val="20"/>
        </w:rPr>
        <w:t xml:space="preserve">TABLE 1: Humerus data of various mammals. L.S. SLOPE = least squares slope; SLOPE C.I. = slope confidence interval; RMA = reduced major axis slope. </w:t>
      </w:r>
      <w:r w:rsidR="00614FC4">
        <w:rPr>
          <w:rFonts w:ascii="Arial" w:hAnsi="Arial" w:cs="Times New Roman"/>
          <w:sz w:val="20"/>
          <w:szCs w:val="20"/>
        </w:rPr>
        <w:t xml:space="preserve">The </w:t>
      </w:r>
      <w:r w:rsidR="00A76874">
        <w:rPr>
          <w:rFonts w:ascii="Arial" w:hAnsi="Arial" w:cs="Times New Roman"/>
          <w:sz w:val="20"/>
          <w:szCs w:val="20"/>
        </w:rPr>
        <w:t xml:space="preserve">results of the </w:t>
      </w:r>
      <w:r w:rsidR="00614FC4">
        <w:rPr>
          <w:rFonts w:ascii="Arial" w:hAnsi="Arial" w:cs="Times New Roman"/>
          <w:sz w:val="20"/>
          <w:szCs w:val="20"/>
        </w:rPr>
        <w:t>RMA of the slopes</w:t>
      </w:r>
      <w:r w:rsidR="00E55474">
        <w:rPr>
          <w:rFonts w:ascii="Arial" w:hAnsi="Arial" w:cs="Times New Roman"/>
          <w:sz w:val="20"/>
          <w:szCs w:val="20"/>
        </w:rPr>
        <w:t xml:space="preserve"> are coded as follows, </w:t>
      </w:r>
      <w:r w:rsidR="00614FC4">
        <w:rPr>
          <w:rFonts w:ascii="Arial" w:hAnsi="Arial" w:cs="Times New Roman"/>
          <w:sz w:val="20"/>
          <w:szCs w:val="20"/>
        </w:rPr>
        <w:t xml:space="preserve">using the criteria of Kilbourne and Makovicky </w:t>
      </w:r>
      <w:r w:rsidR="00883103">
        <w:rPr>
          <w:rFonts w:ascii="Arial" w:hAnsi="Arial" w:cs="Times New Roman"/>
          <w:sz w:val="20"/>
          <w:szCs w:val="20"/>
        </w:rPr>
        <w:t>[11]</w:t>
      </w:r>
      <w:r w:rsidR="00614FC4">
        <w:rPr>
          <w:rFonts w:ascii="Arial" w:hAnsi="Arial" w:cs="Times New Roman"/>
          <w:sz w:val="20"/>
          <w:szCs w:val="20"/>
        </w:rPr>
        <w:t xml:space="preserve">: </w:t>
      </w:r>
      <w:r w:rsidRPr="00B9143D">
        <w:rPr>
          <w:rFonts w:ascii="Arial" w:hAnsi="Arial" w:cs="Times New Roman"/>
          <w:sz w:val="20"/>
          <w:szCs w:val="20"/>
        </w:rPr>
        <w:t xml:space="preserve">(G) = gracile; (I) = isometric; (R) = robust. </w:t>
      </w:r>
      <w:r w:rsidRPr="00B9143D">
        <w:rPr>
          <w:rFonts w:ascii="Arial" w:hAnsi="Arial" w:cs="Times New Roman"/>
          <w:i/>
          <w:sz w:val="20"/>
          <w:szCs w:val="20"/>
        </w:rPr>
        <w:t>S. fatalis</w:t>
      </w:r>
      <w:r w:rsidRPr="00B9143D">
        <w:rPr>
          <w:rFonts w:ascii="Arial" w:hAnsi="Arial" w:cs="Times New Roman"/>
          <w:sz w:val="20"/>
          <w:szCs w:val="20"/>
        </w:rPr>
        <w:t xml:space="preserve"> and </w:t>
      </w:r>
      <w:r w:rsidRPr="00B9143D">
        <w:rPr>
          <w:rFonts w:ascii="Arial" w:hAnsi="Arial" w:cs="Times New Roman"/>
          <w:i/>
          <w:sz w:val="20"/>
          <w:szCs w:val="20"/>
        </w:rPr>
        <w:t>P. atrox</w:t>
      </w:r>
      <w:r w:rsidRPr="00B9143D">
        <w:rPr>
          <w:rFonts w:ascii="Arial" w:hAnsi="Arial" w:cs="Times New Roman"/>
          <w:sz w:val="20"/>
          <w:szCs w:val="20"/>
        </w:rPr>
        <w:t xml:space="preserve"> results from this study; all other data from [11]. (No least squares slopes were given by [11]). </w:t>
      </w:r>
      <w:del w:id="35" w:author="Donald Prothero" w:date="2017-09-06T09:11:00Z">
        <w:r w:rsidRPr="00B9143D" w:rsidDel="00620AF7">
          <w:rPr>
            <w:rFonts w:ascii="Arial" w:hAnsi="Arial" w:cs="Times New Roman"/>
            <w:i/>
            <w:sz w:val="20"/>
            <w:szCs w:val="20"/>
          </w:rPr>
          <w:delText>M. tridactyla = Myrmecophaga tridactyla</w:delText>
        </w:r>
        <w:r w:rsidRPr="00B9143D" w:rsidDel="00620AF7">
          <w:rPr>
            <w:rFonts w:ascii="Arial" w:hAnsi="Arial" w:cs="Times New Roman"/>
            <w:sz w:val="20"/>
            <w:szCs w:val="20"/>
          </w:rPr>
          <w:delText>, the giant anteater, with robust forelimbs</w:delText>
        </w:r>
        <w:r w:rsidR="00EE7762" w:rsidDel="00620AF7">
          <w:rPr>
            <w:rFonts w:ascii="Arial" w:hAnsi="Arial" w:cs="Times New Roman"/>
            <w:sz w:val="20"/>
            <w:szCs w:val="20"/>
          </w:rPr>
          <w:delText>.</w:delText>
        </w:r>
      </w:del>
    </w:p>
    <w:p w14:paraId="4C3F461A" w14:textId="77777777" w:rsidR="006C721D" w:rsidRPr="00B9143D" w:rsidRDefault="006C721D" w:rsidP="00D9243D">
      <w:pPr>
        <w:tabs>
          <w:tab w:val="left" w:pos="2070"/>
          <w:tab w:val="left" w:pos="2880"/>
          <w:tab w:val="left" w:pos="3600"/>
          <w:tab w:val="left" w:pos="4050"/>
          <w:tab w:val="left" w:pos="4860"/>
          <w:tab w:val="left" w:pos="6300"/>
          <w:tab w:val="left" w:pos="7290"/>
        </w:tabs>
        <w:spacing w:line="480" w:lineRule="auto"/>
        <w:rPr>
          <w:rFonts w:ascii="Arial" w:hAnsi="Arial" w:cs="Times New Roman"/>
          <w:sz w:val="20"/>
          <w:szCs w:val="20"/>
        </w:rPr>
      </w:pPr>
    </w:p>
    <w:p w14:paraId="327125CB" w14:textId="422776E6" w:rsidR="006C721D" w:rsidRPr="00B9143D" w:rsidRDefault="00EE7762" w:rsidP="00D9243D">
      <w:pPr>
        <w:tabs>
          <w:tab w:val="left" w:pos="2070"/>
          <w:tab w:val="left" w:pos="2880"/>
          <w:tab w:val="left" w:pos="3600"/>
          <w:tab w:val="left" w:pos="4050"/>
          <w:tab w:val="left" w:pos="4860"/>
          <w:tab w:val="left" w:pos="6300"/>
          <w:tab w:val="left" w:pos="7290"/>
        </w:tabs>
        <w:spacing w:line="480" w:lineRule="auto"/>
        <w:rPr>
          <w:rFonts w:ascii="Arial" w:hAnsi="Arial" w:cs="Times New Roman"/>
          <w:sz w:val="20"/>
          <w:szCs w:val="20"/>
        </w:rPr>
      </w:pPr>
      <w:r>
        <w:rPr>
          <w:rFonts w:ascii="Arial" w:hAnsi="Arial" w:cs="Times New Roman"/>
          <w:sz w:val="20"/>
          <w:szCs w:val="20"/>
        </w:rPr>
        <w:t>TABLE 1</w:t>
      </w:r>
    </w:p>
    <w:p w14:paraId="39C3A820" w14:textId="2FF18F90" w:rsidR="006C721D" w:rsidRPr="00B9143D" w:rsidRDefault="006C721D" w:rsidP="00D9243D">
      <w:pPr>
        <w:tabs>
          <w:tab w:val="left" w:pos="2070"/>
          <w:tab w:val="left" w:pos="2700"/>
          <w:tab w:val="left" w:pos="3600"/>
          <w:tab w:val="left" w:pos="4050"/>
          <w:tab w:val="left" w:pos="4860"/>
          <w:tab w:val="left" w:pos="6300"/>
          <w:tab w:val="left" w:pos="7290"/>
        </w:tabs>
        <w:spacing w:line="480" w:lineRule="auto"/>
        <w:rPr>
          <w:rFonts w:ascii="Arial" w:hAnsi="Arial" w:cs="Times New Roman"/>
          <w:sz w:val="20"/>
          <w:szCs w:val="20"/>
          <w:u w:val="single"/>
        </w:rPr>
      </w:pPr>
      <w:r w:rsidRPr="00B9143D">
        <w:rPr>
          <w:rFonts w:ascii="Arial" w:hAnsi="Arial" w:cs="Times New Roman"/>
          <w:sz w:val="20"/>
          <w:szCs w:val="20"/>
          <w:u w:val="single"/>
        </w:rPr>
        <w:t>TAXON</w:t>
      </w:r>
      <w:r w:rsidRPr="00B9143D">
        <w:rPr>
          <w:rFonts w:ascii="Arial" w:hAnsi="Arial" w:cs="Times New Roman"/>
          <w:sz w:val="20"/>
          <w:szCs w:val="20"/>
          <w:u w:val="single"/>
        </w:rPr>
        <w:tab/>
        <w:t>N</w:t>
      </w:r>
      <w:r w:rsidRPr="00B9143D">
        <w:rPr>
          <w:rFonts w:ascii="Arial" w:hAnsi="Arial" w:cs="Times New Roman"/>
          <w:sz w:val="20"/>
          <w:szCs w:val="20"/>
          <w:u w:val="single"/>
        </w:rPr>
        <w:tab/>
        <w:t xml:space="preserve">L.S.SLOPE  Y-INTERCEPT  </w:t>
      </w:r>
      <w:r w:rsidR="00F602C2" w:rsidRPr="00B9143D">
        <w:rPr>
          <w:rFonts w:ascii="Arial" w:hAnsi="Arial" w:cs="Times New Roman"/>
          <w:sz w:val="20"/>
          <w:szCs w:val="20"/>
          <w:u w:val="single"/>
        </w:rPr>
        <w:t xml:space="preserve"> </w:t>
      </w:r>
      <w:r w:rsidR="00A95358">
        <w:rPr>
          <w:rFonts w:ascii="Arial" w:hAnsi="Arial" w:cs="Times New Roman"/>
          <w:sz w:val="20"/>
          <w:szCs w:val="20"/>
          <w:u w:val="single"/>
        </w:rPr>
        <w:t xml:space="preserve">  </w:t>
      </w:r>
      <w:r w:rsidR="00F602C2" w:rsidRPr="00B9143D">
        <w:rPr>
          <w:rFonts w:ascii="Arial" w:hAnsi="Arial" w:cs="Times New Roman"/>
          <w:sz w:val="20"/>
          <w:szCs w:val="20"/>
          <w:u w:val="single"/>
        </w:rPr>
        <w:t xml:space="preserve"> </w:t>
      </w:r>
      <w:r w:rsidRPr="00B9143D">
        <w:rPr>
          <w:rFonts w:ascii="Arial" w:hAnsi="Arial" w:cs="Times New Roman"/>
          <w:sz w:val="20"/>
          <w:szCs w:val="20"/>
          <w:u w:val="single"/>
        </w:rPr>
        <w:t xml:space="preserve"> R</w:t>
      </w:r>
      <w:r w:rsidRPr="00B9143D">
        <w:rPr>
          <w:rFonts w:ascii="Arial" w:hAnsi="Arial" w:cs="Times New Roman"/>
          <w:sz w:val="20"/>
          <w:szCs w:val="20"/>
          <w:u w:val="single"/>
          <w:vertAlign w:val="superscript"/>
        </w:rPr>
        <w:t>2</w:t>
      </w:r>
      <w:r w:rsidRPr="00B9143D">
        <w:rPr>
          <w:rFonts w:ascii="Arial" w:hAnsi="Arial" w:cs="Times New Roman"/>
          <w:sz w:val="20"/>
          <w:szCs w:val="20"/>
          <w:u w:val="single"/>
        </w:rPr>
        <w:t xml:space="preserve">     </w:t>
      </w:r>
      <w:r w:rsidR="00F602C2" w:rsidRPr="00B9143D">
        <w:rPr>
          <w:rFonts w:ascii="Arial" w:hAnsi="Arial" w:cs="Times New Roman"/>
          <w:sz w:val="20"/>
          <w:szCs w:val="20"/>
          <w:u w:val="single"/>
        </w:rPr>
        <w:t xml:space="preserve">    </w:t>
      </w:r>
      <w:r w:rsidRPr="00B9143D">
        <w:rPr>
          <w:rFonts w:ascii="Arial" w:hAnsi="Arial" w:cs="Times New Roman"/>
          <w:sz w:val="20"/>
          <w:szCs w:val="20"/>
          <w:u w:val="single"/>
        </w:rPr>
        <w:t>SLOPE C.I.     RMA</w:t>
      </w:r>
    </w:p>
    <w:p w14:paraId="2215A320" w14:textId="6AD9A78B" w:rsidR="006C721D" w:rsidRPr="00B9143D" w:rsidRDefault="00A95358" w:rsidP="00D9243D">
      <w:pPr>
        <w:tabs>
          <w:tab w:val="left" w:pos="2070"/>
          <w:tab w:val="left" w:pos="2880"/>
          <w:tab w:val="left" w:pos="3600"/>
          <w:tab w:val="left" w:pos="4050"/>
          <w:tab w:val="left" w:pos="4860"/>
          <w:tab w:val="left" w:pos="6030"/>
          <w:tab w:val="left" w:pos="7290"/>
        </w:tabs>
        <w:spacing w:line="480" w:lineRule="auto"/>
        <w:rPr>
          <w:rFonts w:ascii="Arial" w:hAnsi="Arial" w:cs="Times New Roman"/>
          <w:b/>
          <w:sz w:val="20"/>
          <w:szCs w:val="20"/>
        </w:rPr>
      </w:pPr>
      <w:r>
        <w:rPr>
          <w:rFonts w:ascii="Arial" w:hAnsi="Arial" w:cs="Times New Roman"/>
          <w:b/>
          <w:sz w:val="20"/>
          <w:szCs w:val="20"/>
        </w:rPr>
        <w:t>Length vs. circumference</w:t>
      </w:r>
    </w:p>
    <w:p w14:paraId="331FD1C0" w14:textId="77777777" w:rsidR="006C721D" w:rsidRPr="00B9143D" w:rsidRDefault="006C721D" w:rsidP="00D9243D">
      <w:pPr>
        <w:tabs>
          <w:tab w:val="left" w:pos="2070"/>
          <w:tab w:val="left" w:pos="2880"/>
          <w:tab w:val="left" w:pos="3600"/>
          <w:tab w:val="left" w:pos="4050"/>
          <w:tab w:val="left" w:pos="4860"/>
          <w:tab w:val="left" w:pos="6030"/>
          <w:tab w:val="left" w:pos="7290"/>
        </w:tabs>
        <w:spacing w:line="480" w:lineRule="auto"/>
        <w:rPr>
          <w:rFonts w:ascii="Arial" w:hAnsi="Arial" w:cs="Times New Roman"/>
          <w:sz w:val="20"/>
          <w:szCs w:val="20"/>
        </w:rPr>
      </w:pPr>
    </w:p>
    <w:tbl>
      <w:tblPr>
        <w:tblStyle w:val="TableGrid"/>
        <w:tblW w:w="0" w:type="auto"/>
        <w:tblLayout w:type="fixed"/>
        <w:tblLook w:val="04A0" w:firstRow="1" w:lastRow="0" w:firstColumn="1" w:lastColumn="0" w:noHBand="0" w:noVBand="1"/>
      </w:tblPr>
      <w:tblGrid>
        <w:gridCol w:w="270"/>
        <w:gridCol w:w="1728"/>
        <w:gridCol w:w="630"/>
        <w:gridCol w:w="1080"/>
        <w:gridCol w:w="1350"/>
        <w:gridCol w:w="900"/>
        <w:gridCol w:w="1260"/>
        <w:gridCol w:w="900"/>
        <w:gridCol w:w="270"/>
      </w:tblGrid>
      <w:tr w:rsidR="00F65A29" w:rsidRPr="00B57F2D" w14:paraId="70CEF307" w14:textId="77777777" w:rsidTr="008023DB">
        <w:tc>
          <w:tcPr>
            <w:tcW w:w="1998" w:type="dxa"/>
            <w:gridSpan w:val="2"/>
          </w:tcPr>
          <w:p w14:paraId="0C007050" w14:textId="77777777" w:rsidR="00F65A29" w:rsidRPr="00B57F2D" w:rsidRDefault="00F65A29" w:rsidP="00340899">
            <w:pPr>
              <w:spacing w:line="480" w:lineRule="auto"/>
              <w:rPr>
                <w:rFonts w:ascii="Arial" w:hAnsi="Arial" w:cs="Times New Roman"/>
                <w:sz w:val="20"/>
                <w:szCs w:val="20"/>
              </w:rPr>
            </w:pPr>
            <w:r w:rsidRPr="00B57F2D">
              <w:rPr>
                <w:rFonts w:ascii="Arial" w:hAnsi="Arial" w:cs="Times New Roman"/>
                <w:i/>
                <w:sz w:val="20"/>
                <w:szCs w:val="20"/>
              </w:rPr>
              <w:t>Smilodon fatalis</w:t>
            </w:r>
          </w:p>
        </w:tc>
        <w:tc>
          <w:tcPr>
            <w:tcW w:w="630" w:type="dxa"/>
          </w:tcPr>
          <w:p w14:paraId="07E1577A" w14:textId="77777777" w:rsidR="00F65A29" w:rsidRPr="00B57F2D" w:rsidRDefault="00F65A29" w:rsidP="00340899">
            <w:pPr>
              <w:tabs>
                <w:tab w:val="decimal" w:pos="297"/>
              </w:tabs>
              <w:spacing w:line="480" w:lineRule="auto"/>
              <w:rPr>
                <w:rFonts w:ascii="Arial" w:hAnsi="Arial" w:cs="Times New Roman"/>
                <w:sz w:val="20"/>
                <w:szCs w:val="20"/>
              </w:rPr>
            </w:pPr>
            <w:r w:rsidRPr="00B57F2D">
              <w:rPr>
                <w:rFonts w:ascii="Arial" w:hAnsi="Arial" w:cs="Times New Roman"/>
                <w:sz w:val="20"/>
                <w:szCs w:val="20"/>
              </w:rPr>
              <w:t xml:space="preserve">  30</w:t>
            </w:r>
          </w:p>
        </w:tc>
        <w:tc>
          <w:tcPr>
            <w:tcW w:w="1080" w:type="dxa"/>
          </w:tcPr>
          <w:p w14:paraId="6AE58F73" w14:textId="77777777" w:rsidR="00F65A29" w:rsidRPr="00B57F2D" w:rsidRDefault="00F65A29" w:rsidP="00340899">
            <w:pPr>
              <w:tabs>
                <w:tab w:val="decimal" w:pos="567"/>
              </w:tabs>
              <w:spacing w:line="480" w:lineRule="auto"/>
              <w:rPr>
                <w:rFonts w:ascii="Arial" w:hAnsi="Arial" w:cs="Times New Roman"/>
                <w:sz w:val="20"/>
                <w:szCs w:val="20"/>
              </w:rPr>
            </w:pPr>
            <w:r w:rsidRPr="00B57F2D">
              <w:rPr>
                <w:rFonts w:ascii="Arial" w:hAnsi="Arial" w:cs="Times New Roman"/>
                <w:sz w:val="20"/>
                <w:szCs w:val="20"/>
              </w:rPr>
              <w:t>0.637</w:t>
            </w:r>
          </w:p>
        </w:tc>
        <w:tc>
          <w:tcPr>
            <w:tcW w:w="1350" w:type="dxa"/>
          </w:tcPr>
          <w:p w14:paraId="03BD2E76" w14:textId="77777777" w:rsidR="00F65A29" w:rsidRPr="00B57F2D" w:rsidRDefault="00F65A29" w:rsidP="00340899">
            <w:pPr>
              <w:tabs>
                <w:tab w:val="decimal" w:pos="477"/>
              </w:tabs>
              <w:spacing w:line="480" w:lineRule="auto"/>
              <w:rPr>
                <w:rFonts w:ascii="Arial" w:hAnsi="Arial" w:cs="Times New Roman"/>
                <w:sz w:val="20"/>
                <w:szCs w:val="20"/>
              </w:rPr>
            </w:pPr>
            <w:r w:rsidRPr="00B57F2D">
              <w:rPr>
                <w:rFonts w:ascii="Arial" w:hAnsi="Arial" w:cs="Times New Roman"/>
                <w:sz w:val="20"/>
                <w:szCs w:val="20"/>
              </w:rPr>
              <w:t>1.2864</w:t>
            </w:r>
          </w:p>
        </w:tc>
        <w:tc>
          <w:tcPr>
            <w:tcW w:w="900" w:type="dxa"/>
          </w:tcPr>
          <w:p w14:paraId="0BAC05C4" w14:textId="77777777" w:rsidR="00F65A29" w:rsidRPr="00B57F2D" w:rsidRDefault="00F65A29" w:rsidP="00340899">
            <w:pPr>
              <w:tabs>
                <w:tab w:val="decimal" w:pos="252"/>
              </w:tabs>
              <w:spacing w:line="480" w:lineRule="auto"/>
              <w:rPr>
                <w:rFonts w:ascii="Arial" w:hAnsi="Arial" w:cs="Times New Roman"/>
                <w:sz w:val="20"/>
                <w:szCs w:val="20"/>
              </w:rPr>
            </w:pPr>
            <w:r w:rsidRPr="00B57F2D">
              <w:rPr>
                <w:rFonts w:ascii="Arial" w:hAnsi="Arial" w:cs="Times New Roman"/>
                <w:sz w:val="20"/>
                <w:szCs w:val="20"/>
              </w:rPr>
              <w:t>0.885</w:t>
            </w:r>
          </w:p>
        </w:tc>
        <w:tc>
          <w:tcPr>
            <w:tcW w:w="1260" w:type="dxa"/>
          </w:tcPr>
          <w:p w14:paraId="6165D9B6" w14:textId="77777777" w:rsidR="00F65A29" w:rsidRPr="00B57F2D" w:rsidRDefault="00F65A29" w:rsidP="00340899">
            <w:pPr>
              <w:spacing w:line="480" w:lineRule="auto"/>
              <w:rPr>
                <w:rFonts w:ascii="Arial" w:hAnsi="Arial" w:cs="Times New Roman"/>
                <w:sz w:val="20"/>
                <w:szCs w:val="20"/>
              </w:rPr>
            </w:pPr>
            <w:r w:rsidRPr="00B57F2D">
              <w:rPr>
                <w:rFonts w:ascii="Arial" w:hAnsi="Arial" w:cs="Times New Roman"/>
                <w:sz w:val="20"/>
                <w:szCs w:val="20"/>
              </w:rPr>
              <w:t>1.46, 1.85</w:t>
            </w:r>
          </w:p>
        </w:tc>
        <w:tc>
          <w:tcPr>
            <w:tcW w:w="900" w:type="dxa"/>
          </w:tcPr>
          <w:p w14:paraId="1B5E0D16" w14:textId="77777777" w:rsidR="00F65A29" w:rsidRPr="00B57F2D" w:rsidRDefault="00F65A29" w:rsidP="00340899">
            <w:pPr>
              <w:spacing w:line="480" w:lineRule="auto"/>
              <w:rPr>
                <w:rFonts w:ascii="Arial" w:hAnsi="Arial" w:cs="Times New Roman"/>
                <w:sz w:val="20"/>
                <w:szCs w:val="20"/>
              </w:rPr>
            </w:pPr>
            <w:r w:rsidRPr="00B57F2D">
              <w:rPr>
                <w:rFonts w:ascii="Arial" w:hAnsi="Arial" w:cs="Times New Roman"/>
                <w:sz w:val="20"/>
                <w:szCs w:val="20"/>
              </w:rPr>
              <w:t>1.65 (G)</w:t>
            </w:r>
          </w:p>
        </w:tc>
        <w:tc>
          <w:tcPr>
            <w:tcW w:w="270" w:type="dxa"/>
          </w:tcPr>
          <w:p w14:paraId="0228C309" w14:textId="77777777" w:rsidR="00F65A29" w:rsidRPr="00B57F2D" w:rsidRDefault="00F65A29" w:rsidP="00340899">
            <w:pPr>
              <w:spacing w:line="480" w:lineRule="auto"/>
              <w:rPr>
                <w:rFonts w:ascii="Arial" w:hAnsi="Arial" w:cs="Times New Roman"/>
                <w:sz w:val="20"/>
                <w:szCs w:val="20"/>
              </w:rPr>
            </w:pPr>
          </w:p>
        </w:tc>
      </w:tr>
      <w:tr w:rsidR="00F65A29" w:rsidRPr="00B57F2D" w14:paraId="2275C59C" w14:textId="77777777" w:rsidTr="008023DB">
        <w:tc>
          <w:tcPr>
            <w:tcW w:w="1998" w:type="dxa"/>
            <w:gridSpan w:val="2"/>
          </w:tcPr>
          <w:p w14:paraId="4E4E4DAE" w14:textId="77777777" w:rsidR="00F65A29" w:rsidRPr="00B57F2D" w:rsidRDefault="00F65A29" w:rsidP="00340899">
            <w:pPr>
              <w:spacing w:line="480" w:lineRule="auto"/>
              <w:rPr>
                <w:rFonts w:ascii="Arial" w:hAnsi="Arial" w:cs="Times New Roman"/>
                <w:sz w:val="20"/>
                <w:szCs w:val="20"/>
              </w:rPr>
            </w:pPr>
            <w:r w:rsidRPr="00B57F2D">
              <w:rPr>
                <w:rFonts w:ascii="Arial" w:hAnsi="Arial" w:cs="Times New Roman"/>
                <w:i/>
                <w:sz w:val="20"/>
                <w:szCs w:val="20"/>
              </w:rPr>
              <w:t>Panthera atrox</w:t>
            </w:r>
          </w:p>
        </w:tc>
        <w:tc>
          <w:tcPr>
            <w:tcW w:w="630" w:type="dxa"/>
          </w:tcPr>
          <w:p w14:paraId="2D06D99D" w14:textId="77777777" w:rsidR="00F65A29" w:rsidRPr="00B57F2D" w:rsidRDefault="00F65A29" w:rsidP="00340899">
            <w:pPr>
              <w:tabs>
                <w:tab w:val="decimal" w:pos="297"/>
              </w:tabs>
              <w:spacing w:line="480" w:lineRule="auto"/>
              <w:rPr>
                <w:rFonts w:ascii="Arial" w:hAnsi="Arial" w:cs="Times New Roman"/>
                <w:sz w:val="20"/>
                <w:szCs w:val="20"/>
              </w:rPr>
            </w:pPr>
            <w:r w:rsidRPr="00B57F2D">
              <w:rPr>
                <w:rFonts w:ascii="Arial" w:hAnsi="Arial" w:cs="Times New Roman"/>
                <w:sz w:val="20"/>
                <w:szCs w:val="20"/>
              </w:rPr>
              <w:t>14</w:t>
            </w:r>
          </w:p>
        </w:tc>
        <w:tc>
          <w:tcPr>
            <w:tcW w:w="1080" w:type="dxa"/>
          </w:tcPr>
          <w:p w14:paraId="7AD727DC" w14:textId="77777777" w:rsidR="00F65A29" w:rsidRPr="00B57F2D" w:rsidRDefault="00F65A29" w:rsidP="00340899">
            <w:pPr>
              <w:tabs>
                <w:tab w:val="decimal" w:pos="567"/>
              </w:tabs>
              <w:spacing w:line="480" w:lineRule="auto"/>
              <w:rPr>
                <w:rFonts w:ascii="Arial" w:hAnsi="Arial" w:cs="Times New Roman"/>
                <w:sz w:val="20"/>
                <w:szCs w:val="20"/>
              </w:rPr>
            </w:pPr>
            <w:r w:rsidRPr="00B57F2D">
              <w:rPr>
                <w:rFonts w:ascii="Arial" w:hAnsi="Arial" w:cs="Times New Roman"/>
                <w:sz w:val="20"/>
                <w:szCs w:val="20"/>
              </w:rPr>
              <w:t>0.687</w:t>
            </w:r>
          </w:p>
        </w:tc>
        <w:tc>
          <w:tcPr>
            <w:tcW w:w="1350" w:type="dxa"/>
          </w:tcPr>
          <w:p w14:paraId="2B211C3B" w14:textId="77777777" w:rsidR="00F65A29" w:rsidRPr="00B57F2D" w:rsidRDefault="00F65A29" w:rsidP="00340899">
            <w:pPr>
              <w:tabs>
                <w:tab w:val="decimal" w:pos="477"/>
              </w:tabs>
              <w:spacing w:line="480" w:lineRule="auto"/>
              <w:rPr>
                <w:rFonts w:ascii="Arial" w:hAnsi="Arial" w:cs="Times New Roman"/>
                <w:sz w:val="20"/>
                <w:szCs w:val="20"/>
              </w:rPr>
            </w:pPr>
            <w:r w:rsidRPr="00B57F2D">
              <w:rPr>
                <w:rFonts w:ascii="Arial" w:hAnsi="Arial" w:cs="Times New Roman"/>
                <w:sz w:val="20"/>
                <w:szCs w:val="20"/>
              </w:rPr>
              <w:t>1.0169</w:t>
            </w:r>
          </w:p>
        </w:tc>
        <w:tc>
          <w:tcPr>
            <w:tcW w:w="900" w:type="dxa"/>
          </w:tcPr>
          <w:p w14:paraId="3044E045" w14:textId="77777777" w:rsidR="00F65A29" w:rsidRPr="00B57F2D" w:rsidRDefault="00F65A29" w:rsidP="00340899">
            <w:pPr>
              <w:tabs>
                <w:tab w:val="decimal" w:pos="252"/>
              </w:tabs>
              <w:spacing w:line="480" w:lineRule="auto"/>
              <w:rPr>
                <w:rFonts w:ascii="Arial" w:hAnsi="Arial" w:cs="Times New Roman"/>
                <w:sz w:val="20"/>
                <w:szCs w:val="20"/>
              </w:rPr>
            </w:pPr>
            <w:r w:rsidRPr="00B57F2D">
              <w:rPr>
                <w:rFonts w:ascii="Arial" w:hAnsi="Arial" w:cs="Times New Roman"/>
                <w:sz w:val="20"/>
                <w:szCs w:val="20"/>
              </w:rPr>
              <w:t>0.831</w:t>
            </w:r>
          </w:p>
        </w:tc>
        <w:tc>
          <w:tcPr>
            <w:tcW w:w="1260" w:type="dxa"/>
          </w:tcPr>
          <w:p w14:paraId="5D5C92ED" w14:textId="77777777" w:rsidR="00F65A29" w:rsidRPr="00B57F2D" w:rsidRDefault="00F65A29" w:rsidP="00340899">
            <w:pPr>
              <w:spacing w:line="480" w:lineRule="auto"/>
              <w:rPr>
                <w:rFonts w:ascii="Arial" w:hAnsi="Arial" w:cs="Times New Roman"/>
                <w:sz w:val="20"/>
                <w:szCs w:val="20"/>
              </w:rPr>
            </w:pPr>
            <w:r w:rsidRPr="00B57F2D">
              <w:rPr>
                <w:rFonts w:ascii="Arial" w:hAnsi="Arial" w:cs="Times New Roman"/>
                <w:sz w:val="20"/>
                <w:szCs w:val="20"/>
              </w:rPr>
              <w:t>1.02, 1.71</w:t>
            </w:r>
          </w:p>
        </w:tc>
        <w:tc>
          <w:tcPr>
            <w:tcW w:w="900" w:type="dxa"/>
          </w:tcPr>
          <w:p w14:paraId="437D8276" w14:textId="77777777" w:rsidR="00F65A29" w:rsidRPr="00B57F2D" w:rsidRDefault="00F65A29" w:rsidP="00340899">
            <w:pPr>
              <w:tabs>
                <w:tab w:val="decimal" w:pos="207"/>
              </w:tabs>
              <w:spacing w:line="480" w:lineRule="auto"/>
              <w:rPr>
                <w:rFonts w:ascii="Arial" w:hAnsi="Arial" w:cs="Times New Roman"/>
                <w:sz w:val="20"/>
                <w:szCs w:val="20"/>
              </w:rPr>
            </w:pPr>
            <w:r w:rsidRPr="00B57F2D">
              <w:rPr>
                <w:rFonts w:ascii="Arial" w:hAnsi="Arial" w:cs="Times New Roman"/>
                <w:sz w:val="20"/>
                <w:szCs w:val="20"/>
              </w:rPr>
              <w:t>1.32 (G)</w:t>
            </w:r>
          </w:p>
        </w:tc>
        <w:tc>
          <w:tcPr>
            <w:tcW w:w="270" w:type="dxa"/>
          </w:tcPr>
          <w:p w14:paraId="4102C614" w14:textId="77777777" w:rsidR="00F65A29" w:rsidRPr="00B57F2D" w:rsidRDefault="00F65A29" w:rsidP="00340899">
            <w:pPr>
              <w:spacing w:line="480" w:lineRule="auto"/>
              <w:rPr>
                <w:rFonts w:ascii="Arial" w:hAnsi="Arial" w:cs="Times New Roman"/>
                <w:sz w:val="20"/>
                <w:szCs w:val="20"/>
              </w:rPr>
            </w:pPr>
            <w:r w:rsidRPr="00B57F2D">
              <w:rPr>
                <w:rFonts w:ascii="Arial" w:hAnsi="Arial" w:cs="Times New Roman"/>
                <w:sz w:val="20"/>
                <w:szCs w:val="20"/>
              </w:rPr>
              <w:t xml:space="preserve"> </w:t>
            </w:r>
          </w:p>
        </w:tc>
      </w:tr>
      <w:tr w:rsidR="00F65A29" w:rsidRPr="00B57F2D" w14:paraId="08159B5B" w14:textId="77777777" w:rsidTr="008023DB">
        <w:tc>
          <w:tcPr>
            <w:tcW w:w="1998" w:type="dxa"/>
            <w:gridSpan w:val="2"/>
          </w:tcPr>
          <w:p w14:paraId="1B2AAB12" w14:textId="77777777" w:rsidR="00F65A29" w:rsidRPr="00B57F2D" w:rsidRDefault="00F65A29" w:rsidP="00340899">
            <w:pPr>
              <w:spacing w:line="480" w:lineRule="auto"/>
              <w:rPr>
                <w:rFonts w:ascii="Arial" w:hAnsi="Arial" w:cs="Times New Roman"/>
                <w:sz w:val="20"/>
                <w:szCs w:val="20"/>
              </w:rPr>
            </w:pPr>
            <w:r w:rsidRPr="00B57F2D">
              <w:rPr>
                <w:rFonts w:ascii="Arial" w:hAnsi="Arial" w:cs="Times New Roman"/>
                <w:i/>
                <w:sz w:val="20"/>
                <w:szCs w:val="20"/>
              </w:rPr>
              <w:t>Panthera tigris</w:t>
            </w:r>
          </w:p>
        </w:tc>
        <w:tc>
          <w:tcPr>
            <w:tcW w:w="630" w:type="dxa"/>
          </w:tcPr>
          <w:p w14:paraId="4EF18A42" w14:textId="77777777" w:rsidR="00F65A29" w:rsidRPr="00B57F2D" w:rsidRDefault="00F65A29" w:rsidP="00340899">
            <w:pPr>
              <w:tabs>
                <w:tab w:val="decimal" w:pos="297"/>
              </w:tabs>
              <w:spacing w:line="480" w:lineRule="auto"/>
              <w:rPr>
                <w:rFonts w:ascii="Arial" w:hAnsi="Arial" w:cs="Times New Roman"/>
                <w:sz w:val="20"/>
                <w:szCs w:val="20"/>
              </w:rPr>
            </w:pPr>
            <w:r w:rsidRPr="00B57F2D">
              <w:rPr>
                <w:rFonts w:ascii="Arial" w:hAnsi="Arial" w:cs="Times New Roman"/>
                <w:sz w:val="20"/>
                <w:szCs w:val="20"/>
              </w:rPr>
              <w:t>13</w:t>
            </w:r>
          </w:p>
        </w:tc>
        <w:tc>
          <w:tcPr>
            <w:tcW w:w="1080" w:type="dxa"/>
          </w:tcPr>
          <w:p w14:paraId="2351F313" w14:textId="7CA48702" w:rsidR="00F65A29" w:rsidRPr="00B57F2D" w:rsidRDefault="00B06DC1" w:rsidP="00340899">
            <w:pPr>
              <w:tabs>
                <w:tab w:val="decimal" w:pos="567"/>
              </w:tabs>
              <w:spacing w:line="480" w:lineRule="auto"/>
              <w:rPr>
                <w:rFonts w:ascii="Arial" w:hAnsi="Arial" w:cs="Times New Roman"/>
                <w:sz w:val="20"/>
                <w:szCs w:val="20"/>
              </w:rPr>
            </w:pPr>
            <w:ins w:id="36" w:author="Donald Prothero" w:date="2017-09-06T10:31:00Z">
              <w:r>
                <w:rPr>
                  <w:rFonts w:ascii="Arial" w:hAnsi="Arial" w:cs="Times New Roman"/>
                  <w:sz w:val="20"/>
                  <w:szCs w:val="20"/>
                </w:rPr>
                <w:t>0.316</w:t>
              </w:r>
            </w:ins>
            <w:r w:rsidR="00F65A29" w:rsidRPr="00B57F2D">
              <w:rPr>
                <w:rFonts w:ascii="Arial" w:hAnsi="Arial" w:cs="Times New Roman"/>
                <w:sz w:val="20"/>
                <w:szCs w:val="20"/>
              </w:rPr>
              <w:t xml:space="preserve"> </w:t>
            </w:r>
          </w:p>
        </w:tc>
        <w:tc>
          <w:tcPr>
            <w:tcW w:w="1350" w:type="dxa"/>
          </w:tcPr>
          <w:p w14:paraId="19E6E55D" w14:textId="77777777" w:rsidR="00F65A29" w:rsidRPr="00B57F2D" w:rsidRDefault="00F65A29" w:rsidP="00340899">
            <w:pPr>
              <w:tabs>
                <w:tab w:val="decimal" w:pos="477"/>
              </w:tabs>
              <w:spacing w:line="480" w:lineRule="auto"/>
              <w:rPr>
                <w:rFonts w:ascii="Arial" w:hAnsi="Arial" w:cs="Times New Roman"/>
                <w:sz w:val="20"/>
                <w:szCs w:val="20"/>
              </w:rPr>
            </w:pPr>
            <w:r w:rsidRPr="00B57F2D">
              <w:rPr>
                <w:rFonts w:ascii="Arial" w:hAnsi="Arial" w:cs="Times New Roman"/>
                <w:sz w:val="20"/>
                <w:szCs w:val="20"/>
              </w:rPr>
              <w:t>-0.5171</w:t>
            </w:r>
          </w:p>
        </w:tc>
        <w:tc>
          <w:tcPr>
            <w:tcW w:w="900" w:type="dxa"/>
          </w:tcPr>
          <w:p w14:paraId="49F9E2DF" w14:textId="3E8F2DC9" w:rsidR="00F65A29" w:rsidRPr="00B57F2D" w:rsidRDefault="00F65A29" w:rsidP="00340899">
            <w:pPr>
              <w:tabs>
                <w:tab w:val="decimal" w:pos="252"/>
              </w:tabs>
              <w:spacing w:line="480" w:lineRule="auto"/>
              <w:rPr>
                <w:rFonts w:ascii="Arial" w:hAnsi="Arial" w:cs="Times New Roman"/>
                <w:sz w:val="20"/>
                <w:szCs w:val="20"/>
              </w:rPr>
            </w:pPr>
            <w:r w:rsidRPr="00B57F2D">
              <w:rPr>
                <w:rFonts w:ascii="Arial" w:hAnsi="Arial" w:cs="Times New Roman"/>
                <w:sz w:val="20"/>
                <w:szCs w:val="20"/>
              </w:rPr>
              <w:t>0.9</w:t>
            </w:r>
            <w:ins w:id="37" w:author="Donald Prothero" w:date="2017-09-08T16:49:00Z">
              <w:r w:rsidR="008A18B7">
                <w:rPr>
                  <w:rFonts w:ascii="Arial" w:hAnsi="Arial" w:cs="Times New Roman"/>
                  <w:sz w:val="20"/>
                  <w:szCs w:val="20"/>
                </w:rPr>
                <w:t>62</w:t>
              </w:r>
            </w:ins>
            <w:del w:id="38" w:author="Donald Prothero" w:date="2017-09-08T16:49:00Z">
              <w:r w:rsidRPr="00B57F2D" w:rsidDel="008A18B7">
                <w:rPr>
                  <w:rFonts w:ascii="Arial" w:hAnsi="Arial" w:cs="Times New Roman"/>
                  <w:sz w:val="20"/>
                  <w:szCs w:val="20"/>
                </w:rPr>
                <w:delText>06</w:delText>
              </w:r>
            </w:del>
          </w:p>
        </w:tc>
        <w:tc>
          <w:tcPr>
            <w:tcW w:w="1260" w:type="dxa"/>
          </w:tcPr>
          <w:p w14:paraId="128166CC" w14:textId="3FE41801" w:rsidR="00F65A29" w:rsidRPr="00B57F2D" w:rsidRDefault="00F65A29" w:rsidP="00340899">
            <w:pPr>
              <w:spacing w:line="480" w:lineRule="auto"/>
              <w:rPr>
                <w:rFonts w:ascii="Arial" w:hAnsi="Arial" w:cs="Times New Roman"/>
                <w:sz w:val="20"/>
                <w:szCs w:val="20"/>
              </w:rPr>
            </w:pPr>
            <w:r w:rsidRPr="00B57F2D">
              <w:rPr>
                <w:rFonts w:ascii="Arial" w:hAnsi="Arial" w:cs="Times New Roman"/>
                <w:sz w:val="20"/>
                <w:szCs w:val="20"/>
              </w:rPr>
              <w:t>1.</w:t>
            </w:r>
            <w:ins w:id="39" w:author="Donald Prothero" w:date="2017-09-08T16:49:00Z">
              <w:r w:rsidR="008A18B7">
                <w:rPr>
                  <w:rFonts w:ascii="Arial" w:hAnsi="Arial" w:cs="Times New Roman"/>
                  <w:sz w:val="20"/>
                  <w:szCs w:val="20"/>
                </w:rPr>
                <w:t>13</w:t>
              </w:r>
            </w:ins>
            <w:del w:id="40" w:author="Donald Prothero" w:date="2017-09-08T16:49:00Z">
              <w:r w:rsidRPr="00B57F2D" w:rsidDel="008A18B7">
                <w:rPr>
                  <w:rFonts w:ascii="Arial" w:hAnsi="Arial" w:cs="Times New Roman"/>
                  <w:sz w:val="20"/>
                  <w:szCs w:val="20"/>
                </w:rPr>
                <w:delText>28</w:delText>
              </w:r>
            </w:del>
            <w:r w:rsidRPr="00B57F2D">
              <w:rPr>
                <w:rFonts w:ascii="Arial" w:hAnsi="Arial" w:cs="Times New Roman"/>
                <w:sz w:val="20"/>
                <w:szCs w:val="20"/>
              </w:rPr>
              <w:t>, 1.47</w:t>
            </w:r>
          </w:p>
        </w:tc>
        <w:tc>
          <w:tcPr>
            <w:tcW w:w="900" w:type="dxa"/>
          </w:tcPr>
          <w:p w14:paraId="0951552A" w14:textId="43839EFE" w:rsidR="00F65A29" w:rsidRPr="00B57F2D" w:rsidRDefault="00F65A29" w:rsidP="00340899">
            <w:pPr>
              <w:tabs>
                <w:tab w:val="decimal" w:pos="207"/>
              </w:tabs>
              <w:spacing w:line="480" w:lineRule="auto"/>
              <w:rPr>
                <w:rFonts w:ascii="Arial" w:hAnsi="Arial" w:cs="Times New Roman"/>
                <w:sz w:val="20"/>
                <w:szCs w:val="20"/>
              </w:rPr>
            </w:pPr>
            <w:r w:rsidRPr="00B57F2D">
              <w:rPr>
                <w:rFonts w:ascii="Arial" w:hAnsi="Arial" w:cs="Times New Roman"/>
                <w:sz w:val="20"/>
                <w:szCs w:val="20"/>
              </w:rPr>
              <w:t>1.</w:t>
            </w:r>
            <w:ins w:id="41" w:author="Donald Prothero" w:date="2017-09-08T16:49:00Z">
              <w:r w:rsidR="008A18B7">
                <w:rPr>
                  <w:rFonts w:ascii="Arial" w:hAnsi="Arial" w:cs="Times New Roman"/>
                  <w:sz w:val="20"/>
                  <w:szCs w:val="20"/>
                </w:rPr>
                <w:t>29</w:t>
              </w:r>
            </w:ins>
            <w:del w:id="42" w:author="Donald Prothero" w:date="2017-09-08T16:49:00Z">
              <w:r w:rsidRPr="00B57F2D" w:rsidDel="008A18B7">
                <w:rPr>
                  <w:rFonts w:ascii="Arial" w:hAnsi="Arial" w:cs="Times New Roman"/>
                  <w:sz w:val="20"/>
                  <w:szCs w:val="20"/>
                </w:rPr>
                <w:delText>36</w:delText>
              </w:r>
            </w:del>
            <w:r w:rsidRPr="00B57F2D">
              <w:rPr>
                <w:rFonts w:ascii="Arial" w:hAnsi="Arial" w:cs="Times New Roman"/>
                <w:sz w:val="20"/>
                <w:szCs w:val="20"/>
              </w:rPr>
              <w:t xml:space="preserve"> (G)</w:t>
            </w:r>
          </w:p>
        </w:tc>
        <w:tc>
          <w:tcPr>
            <w:tcW w:w="270" w:type="dxa"/>
          </w:tcPr>
          <w:p w14:paraId="103CD074" w14:textId="77777777" w:rsidR="00F65A29" w:rsidRPr="00B57F2D" w:rsidRDefault="00F65A29" w:rsidP="00340899">
            <w:pPr>
              <w:spacing w:line="480" w:lineRule="auto"/>
              <w:rPr>
                <w:rFonts w:ascii="Arial" w:hAnsi="Arial" w:cs="Times New Roman"/>
                <w:sz w:val="20"/>
                <w:szCs w:val="20"/>
              </w:rPr>
            </w:pPr>
          </w:p>
        </w:tc>
      </w:tr>
      <w:tr w:rsidR="00F65A29" w:rsidRPr="00B57F2D" w14:paraId="4CAF95B1" w14:textId="77777777" w:rsidTr="008023DB">
        <w:tc>
          <w:tcPr>
            <w:tcW w:w="1998" w:type="dxa"/>
            <w:gridSpan w:val="2"/>
          </w:tcPr>
          <w:p w14:paraId="3FF5A1CA" w14:textId="77777777" w:rsidR="00F65A29" w:rsidRPr="00B57F2D" w:rsidRDefault="00F65A29" w:rsidP="00340899">
            <w:pPr>
              <w:spacing w:line="480" w:lineRule="auto"/>
              <w:rPr>
                <w:rFonts w:ascii="Arial" w:hAnsi="Arial" w:cs="Times New Roman"/>
                <w:sz w:val="20"/>
                <w:szCs w:val="20"/>
              </w:rPr>
            </w:pPr>
            <w:r w:rsidRPr="00B57F2D">
              <w:rPr>
                <w:rFonts w:ascii="Arial" w:hAnsi="Arial" w:cs="Times New Roman"/>
                <w:i/>
                <w:sz w:val="20"/>
                <w:szCs w:val="20"/>
              </w:rPr>
              <w:t>Puma concolor</w:t>
            </w:r>
          </w:p>
        </w:tc>
        <w:tc>
          <w:tcPr>
            <w:tcW w:w="630" w:type="dxa"/>
          </w:tcPr>
          <w:p w14:paraId="4D4C90E8" w14:textId="77777777" w:rsidR="00F65A29" w:rsidRPr="00B57F2D" w:rsidRDefault="00F65A29" w:rsidP="00340899">
            <w:pPr>
              <w:tabs>
                <w:tab w:val="decimal" w:pos="297"/>
              </w:tabs>
              <w:spacing w:line="480" w:lineRule="auto"/>
              <w:rPr>
                <w:rFonts w:ascii="Arial" w:hAnsi="Arial" w:cs="Times New Roman"/>
                <w:sz w:val="20"/>
                <w:szCs w:val="20"/>
              </w:rPr>
            </w:pPr>
            <w:r w:rsidRPr="00B57F2D">
              <w:rPr>
                <w:rFonts w:ascii="Arial" w:hAnsi="Arial" w:cs="Times New Roman"/>
                <w:sz w:val="20"/>
                <w:szCs w:val="20"/>
              </w:rPr>
              <w:t>15</w:t>
            </w:r>
          </w:p>
        </w:tc>
        <w:tc>
          <w:tcPr>
            <w:tcW w:w="1080" w:type="dxa"/>
          </w:tcPr>
          <w:p w14:paraId="0D5FFBE9" w14:textId="2EFB5C49" w:rsidR="00F65A29" w:rsidRPr="00B57F2D" w:rsidRDefault="00B06DC1" w:rsidP="00340899">
            <w:pPr>
              <w:tabs>
                <w:tab w:val="decimal" w:pos="567"/>
              </w:tabs>
              <w:spacing w:line="480" w:lineRule="auto"/>
              <w:rPr>
                <w:rFonts w:ascii="Arial" w:hAnsi="Arial" w:cs="Times New Roman"/>
                <w:sz w:val="20"/>
                <w:szCs w:val="20"/>
              </w:rPr>
            </w:pPr>
            <w:ins w:id="43" w:author="Donald Prothero" w:date="2017-09-06T10:32:00Z">
              <w:r>
                <w:rPr>
                  <w:rFonts w:ascii="Arial" w:hAnsi="Arial" w:cs="Times New Roman"/>
                  <w:sz w:val="20"/>
                  <w:szCs w:val="20"/>
                </w:rPr>
                <w:t>0.346</w:t>
              </w:r>
            </w:ins>
            <w:r w:rsidR="00F65A29" w:rsidRPr="00B57F2D">
              <w:rPr>
                <w:rFonts w:ascii="Arial" w:hAnsi="Arial" w:cs="Times New Roman"/>
                <w:sz w:val="20"/>
                <w:szCs w:val="20"/>
              </w:rPr>
              <w:t xml:space="preserve"> </w:t>
            </w:r>
          </w:p>
        </w:tc>
        <w:tc>
          <w:tcPr>
            <w:tcW w:w="1350" w:type="dxa"/>
          </w:tcPr>
          <w:p w14:paraId="364FD523" w14:textId="77777777" w:rsidR="00F65A29" w:rsidRPr="00B57F2D" w:rsidRDefault="00F65A29" w:rsidP="00340899">
            <w:pPr>
              <w:tabs>
                <w:tab w:val="decimal" w:pos="477"/>
              </w:tabs>
              <w:spacing w:line="480" w:lineRule="auto"/>
              <w:rPr>
                <w:rFonts w:ascii="Arial" w:hAnsi="Arial" w:cs="Times New Roman"/>
                <w:sz w:val="20"/>
                <w:szCs w:val="20"/>
              </w:rPr>
            </w:pPr>
            <w:r w:rsidRPr="00B57F2D">
              <w:rPr>
                <w:rFonts w:ascii="Arial" w:hAnsi="Arial" w:cs="Times New Roman"/>
                <w:sz w:val="20"/>
                <w:szCs w:val="20"/>
              </w:rPr>
              <w:t>1.690</w:t>
            </w:r>
          </w:p>
        </w:tc>
        <w:tc>
          <w:tcPr>
            <w:tcW w:w="900" w:type="dxa"/>
          </w:tcPr>
          <w:p w14:paraId="2FB08219" w14:textId="77777777" w:rsidR="00F65A29" w:rsidRPr="00B57F2D" w:rsidRDefault="00F65A29" w:rsidP="00340899">
            <w:pPr>
              <w:tabs>
                <w:tab w:val="decimal" w:pos="252"/>
              </w:tabs>
              <w:spacing w:line="480" w:lineRule="auto"/>
              <w:rPr>
                <w:rFonts w:ascii="Arial" w:hAnsi="Arial" w:cs="Times New Roman"/>
                <w:sz w:val="20"/>
                <w:szCs w:val="20"/>
              </w:rPr>
            </w:pPr>
            <w:r w:rsidRPr="00B57F2D">
              <w:rPr>
                <w:rFonts w:ascii="Arial" w:hAnsi="Arial" w:cs="Times New Roman"/>
                <w:sz w:val="20"/>
                <w:szCs w:val="20"/>
              </w:rPr>
              <w:t>0.838</w:t>
            </w:r>
          </w:p>
        </w:tc>
        <w:tc>
          <w:tcPr>
            <w:tcW w:w="1260" w:type="dxa"/>
          </w:tcPr>
          <w:p w14:paraId="217BBF84" w14:textId="35E42D92" w:rsidR="00F65A29" w:rsidRPr="00B57F2D" w:rsidRDefault="00F65A29" w:rsidP="00340899">
            <w:pPr>
              <w:spacing w:line="480" w:lineRule="auto"/>
              <w:rPr>
                <w:rFonts w:ascii="Arial" w:hAnsi="Arial" w:cs="Times New Roman"/>
                <w:sz w:val="20"/>
                <w:szCs w:val="20"/>
              </w:rPr>
            </w:pPr>
            <w:r w:rsidRPr="00B57F2D">
              <w:rPr>
                <w:rFonts w:ascii="Arial" w:hAnsi="Arial" w:cs="Times New Roman"/>
                <w:sz w:val="20"/>
                <w:szCs w:val="20"/>
              </w:rPr>
              <w:t>0.68, 1.</w:t>
            </w:r>
            <w:ins w:id="44" w:author="Donald Prothero" w:date="2017-09-08T17:11:00Z">
              <w:r w:rsidR="00705FC5">
                <w:rPr>
                  <w:rFonts w:ascii="Arial" w:hAnsi="Arial" w:cs="Times New Roman"/>
                  <w:sz w:val="20"/>
                  <w:szCs w:val="20"/>
                </w:rPr>
                <w:t>10</w:t>
              </w:r>
            </w:ins>
            <w:del w:id="45" w:author="Donald Prothero" w:date="2017-09-08T17:11:00Z">
              <w:r w:rsidRPr="00B57F2D" w:rsidDel="00705FC5">
                <w:rPr>
                  <w:rFonts w:ascii="Arial" w:hAnsi="Arial" w:cs="Times New Roman"/>
                  <w:sz w:val="20"/>
                  <w:szCs w:val="20"/>
                </w:rPr>
                <w:delText>07</w:delText>
              </w:r>
            </w:del>
          </w:p>
        </w:tc>
        <w:tc>
          <w:tcPr>
            <w:tcW w:w="900" w:type="dxa"/>
          </w:tcPr>
          <w:p w14:paraId="236EFAE7" w14:textId="77777777" w:rsidR="00F65A29" w:rsidRPr="00B57F2D" w:rsidRDefault="00F65A29" w:rsidP="00340899">
            <w:pPr>
              <w:tabs>
                <w:tab w:val="decimal" w:pos="207"/>
              </w:tabs>
              <w:spacing w:line="480" w:lineRule="auto"/>
              <w:rPr>
                <w:rFonts w:ascii="Arial" w:hAnsi="Arial" w:cs="Times New Roman"/>
                <w:sz w:val="20"/>
                <w:szCs w:val="20"/>
              </w:rPr>
            </w:pPr>
            <w:r w:rsidRPr="00B57F2D">
              <w:rPr>
                <w:rFonts w:ascii="Arial" w:hAnsi="Arial" w:cs="Times New Roman"/>
                <w:sz w:val="20"/>
                <w:szCs w:val="20"/>
              </w:rPr>
              <w:t>0.87 (I)</w:t>
            </w:r>
          </w:p>
        </w:tc>
        <w:tc>
          <w:tcPr>
            <w:tcW w:w="270" w:type="dxa"/>
          </w:tcPr>
          <w:p w14:paraId="739C427C" w14:textId="77777777" w:rsidR="00F65A29" w:rsidRPr="00B57F2D" w:rsidRDefault="00F65A29" w:rsidP="00340899">
            <w:pPr>
              <w:spacing w:line="480" w:lineRule="auto"/>
              <w:rPr>
                <w:rFonts w:ascii="Arial" w:hAnsi="Arial" w:cs="Times New Roman"/>
                <w:sz w:val="20"/>
                <w:szCs w:val="20"/>
              </w:rPr>
            </w:pPr>
          </w:p>
        </w:tc>
      </w:tr>
      <w:tr w:rsidR="00F65A29" w:rsidRPr="00B57F2D" w14:paraId="58D8DD9C" w14:textId="77777777" w:rsidTr="008023DB">
        <w:tc>
          <w:tcPr>
            <w:tcW w:w="1998" w:type="dxa"/>
            <w:gridSpan w:val="2"/>
          </w:tcPr>
          <w:p w14:paraId="070E90E1" w14:textId="77777777" w:rsidR="00F65A29" w:rsidRPr="00B57F2D" w:rsidRDefault="00F65A29" w:rsidP="00340899">
            <w:pPr>
              <w:spacing w:line="480" w:lineRule="auto"/>
              <w:rPr>
                <w:rFonts w:ascii="Arial" w:hAnsi="Arial" w:cs="Times New Roman"/>
                <w:i/>
                <w:sz w:val="20"/>
                <w:szCs w:val="20"/>
              </w:rPr>
            </w:pPr>
            <w:r w:rsidRPr="00B57F2D">
              <w:rPr>
                <w:rFonts w:ascii="Arial" w:hAnsi="Arial" w:cs="Times New Roman"/>
                <w:i/>
                <w:sz w:val="20"/>
                <w:szCs w:val="20"/>
              </w:rPr>
              <w:t>Felis sylvestris</w:t>
            </w:r>
          </w:p>
        </w:tc>
        <w:tc>
          <w:tcPr>
            <w:tcW w:w="630" w:type="dxa"/>
          </w:tcPr>
          <w:p w14:paraId="54D8B897" w14:textId="77777777" w:rsidR="00F65A29" w:rsidRPr="00B57F2D" w:rsidRDefault="00F65A29" w:rsidP="00340899">
            <w:pPr>
              <w:tabs>
                <w:tab w:val="decimal" w:pos="297"/>
              </w:tabs>
              <w:spacing w:line="480" w:lineRule="auto"/>
              <w:rPr>
                <w:rFonts w:ascii="Arial" w:hAnsi="Arial" w:cs="Times New Roman"/>
                <w:sz w:val="20"/>
                <w:szCs w:val="20"/>
              </w:rPr>
            </w:pPr>
            <w:r w:rsidRPr="00B57F2D">
              <w:rPr>
                <w:rFonts w:ascii="Arial" w:hAnsi="Arial" w:cs="Times New Roman"/>
                <w:sz w:val="20"/>
                <w:szCs w:val="20"/>
              </w:rPr>
              <w:t>35</w:t>
            </w:r>
          </w:p>
        </w:tc>
        <w:tc>
          <w:tcPr>
            <w:tcW w:w="1080" w:type="dxa"/>
          </w:tcPr>
          <w:p w14:paraId="192E632E" w14:textId="6C0DD9C5" w:rsidR="00F65A29" w:rsidRPr="00B57F2D" w:rsidRDefault="00F65A29" w:rsidP="00340899">
            <w:pPr>
              <w:tabs>
                <w:tab w:val="decimal" w:pos="567"/>
              </w:tabs>
              <w:spacing w:line="480" w:lineRule="auto"/>
              <w:rPr>
                <w:rFonts w:ascii="Arial" w:hAnsi="Arial" w:cs="Times New Roman"/>
                <w:sz w:val="20"/>
                <w:szCs w:val="20"/>
              </w:rPr>
            </w:pPr>
            <w:r w:rsidRPr="00B57F2D">
              <w:rPr>
                <w:rFonts w:ascii="Arial" w:hAnsi="Arial" w:cs="Times New Roman"/>
                <w:sz w:val="20"/>
                <w:szCs w:val="20"/>
              </w:rPr>
              <w:t xml:space="preserve"> </w:t>
            </w:r>
            <w:ins w:id="46" w:author="Donald Prothero" w:date="2017-09-06T10:28:00Z">
              <w:r w:rsidR="00A61D2C">
                <w:rPr>
                  <w:rFonts w:ascii="Arial" w:hAnsi="Arial" w:cs="Times New Roman"/>
                  <w:sz w:val="20"/>
                  <w:szCs w:val="20"/>
                </w:rPr>
                <w:t>0.216</w:t>
              </w:r>
            </w:ins>
          </w:p>
        </w:tc>
        <w:tc>
          <w:tcPr>
            <w:tcW w:w="1350" w:type="dxa"/>
          </w:tcPr>
          <w:p w14:paraId="239FABE3" w14:textId="77777777" w:rsidR="00F65A29" w:rsidRPr="00B57F2D" w:rsidRDefault="00F65A29" w:rsidP="00340899">
            <w:pPr>
              <w:tabs>
                <w:tab w:val="decimal" w:pos="477"/>
              </w:tabs>
              <w:spacing w:line="480" w:lineRule="auto"/>
              <w:rPr>
                <w:rFonts w:ascii="Arial" w:hAnsi="Arial" w:cs="Times New Roman"/>
                <w:sz w:val="20"/>
                <w:szCs w:val="20"/>
              </w:rPr>
            </w:pPr>
            <w:r w:rsidRPr="00B57F2D">
              <w:rPr>
                <w:rFonts w:ascii="Arial" w:hAnsi="Arial" w:cs="Times New Roman"/>
                <w:sz w:val="20"/>
                <w:szCs w:val="20"/>
              </w:rPr>
              <w:t>-0.3133</w:t>
            </w:r>
          </w:p>
        </w:tc>
        <w:tc>
          <w:tcPr>
            <w:tcW w:w="900" w:type="dxa"/>
          </w:tcPr>
          <w:p w14:paraId="3F91E494" w14:textId="77777777" w:rsidR="00F65A29" w:rsidRPr="00B57F2D" w:rsidRDefault="00F65A29" w:rsidP="00340899">
            <w:pPr>
              <w:tabs>
                <w:tab w:val="decimal" w:pos="252"/>
              </w:tabs>
              <w:spacing w:line="480" w:lineRule="auto"/>
              <w:rPr>
                <w:rFonts w:ascii="Arial" w:hAnsi="Arial" w:cs="Times New Roman"/>
                <w:sz w:val="20"/>
                <w:szCs w:val="20"/>
              </w:rPr>
            </w:pPr>
            <w:r w:rsidRPr="00B57F2D">
              <w:rPr>
                <w:rFonts w:ascii="Arial" w:hAnsi="Arial" w:cs="Times New Roman"/>
                <w:sz w:val="20"/>
                <w:szCs w:val="20"/>
              </w:rPr>
              <w:t>0.960</w:t>
            </w:r>
          </w:p>
        </w:tc>
        <w:tc>
          <w:tcPr>
            <w:tcW w:w="1260" w:type="dxa"/>
          </w:tcPr>
          <w:p w14:paraId="5AFAD5AF" w14:textId="77777777" w:rsidR="00F65A29" w:rsidRPr="00B57F2D" w:rsidRDefault="00F65A29" w:rsidP="00340899">
            <w:pPr>
              <w:spacing w:line="480" w:lineRule="auto"/>
              <w:rPr>
                <w:rFonts w:ascii="Arial" w:hAnsi="Arial" w:cs="Times New Roman"/>
                <w:sz w:val="20"/>
                <w:szCs w:val="20"/>
              </w:rPr>
            </w:pPr>
            <w:r w:rsidRPr="00B57F2D">
              <w:rPr>
                <w:rFonts w:ascii="Arial" w:hAnsi="Arial" w:cs="Times New Roman"/>
                <w:sz w:val="20"/>
                <w:szCs w:val="20"/>
              </w:rPr>
              <w:t>1.41, 1.62</w:t>
            </w:r>
          </w:p>
        </w:tc>
        <w:tc>
          <w:tcPr>
            <w:tcW w:w="900" w:type="dxa"/>
          </w:tcPr>
          <w:p w14:paraId="63E48532" w14:textId="77777777" w:rsidR="00F65A29" w:rsidRPr="00B57F2D" w:rsidRDefault="00F65A29" w:rsidP="00340899">
            <w:pPr>
              <w:tabs>
                <w:tab w:val="decimal" w:pos="207"/>
              </w:tabs>
              <w:spacing w:line="480" w:lineRule="auto"/>
              <w:rPr>
                <w:rFonts w:ascii="Arial" w:hAnsi="Arial" w:cs="Times New Roman"/>
                <w:sz w:val="20"/>
                <w:szCs w:val="20"/>
              </w:rPr>
            </w:pPr>
            <w:r w:rsidRPr="00B57F2D">
              <w:rPr>
                <w:rFonts w:ascii="Arial" w:hAnsi="Arial" w:cs="Times New Roman"/>
                <w:sz w:val="20"/>
                <w:szCs w:val="20"/>
              </w:rPr>
              <w:t>1.51 (G)</w:t>
            </w:r>
          </w:p>
        </w:tc>
        <w:tc>
          <w:tcPr>
            <w:tcW w:w="270" w:type="dxa"/>
          </w:tcPr>
          <w:p w14:paraId="50D6BB36" w14:textId="77777777" w:rsidR="00F65A29" w:rsidRPr="00B57F2D" w:rsidRDefault="00F65A29" w:rsidP="00340899">
            <w:pPr>
              <w:spacing w:line="480" w:lineRule="auto"/>
              <w:rPr>
                <w:rFonts w:ascii="Arial" w:hAnsi="Arial" w:cs="Times New Roman"/>
                <w:sz w:val="20"/>
                <w:szCs w:val="20"/>
              </w:rPr>
            </w:pPr>
          </w:p>
        </w:tc>
      </w:tr>
      <w:tr w:rsidR="00F65A29" w:rsidRPr="00B57F2D" w14:paraId="7DD557CE" w14:textId="77777777" w:rsidTr="00F65A29">
        <w:trPr>
          <w:gridAfter w:val="1"/>
          <w:wAfter w:w="270" w:type="dxa"/>
        </w:trPr>
        <w:tc>
          <w:tcPr>
            <w:tcW w:w="1998" w:type="dxa"/>
            <w:gridSpan w:val="2"/>
          </w:tcPr>
          <w:p w14:paraId="12BA7F18" w14:textId="77777777" w:rsidR="00F65A29" w:rsidRPr="00B57F2D" w:rsidRDefault="00F65A29" w:rsidP="00340899">
            <w:pPr>
              <w:spacing w:line="480" w:lineRule="auto"/>
              <w:rPr>
                <w:rFonts w:ascii="Arial" w:hAnsi="Arial" w:cs="Times New Roman"/>
                <w:sz w:val="20"/>
                <w:szCs w:val="20"/>
              </w:rPr>
            </w:pPr>
            <w:r w:rsidRPr="00B57F2D">
              <w:rPr>
                <w:rFonts w:ascii="Arial" w:hAnsi="Arial" w:cs="Times New Roman"/>
                <w:i/>
                <w:sz w:val="20"/>
                <w:szCs w:val="20"/>
              </w:rPr>
              <w:t>Leptailurus serval</w:t>
            </w:r>
          </w:p>
        </w:tc>
        <w:tc>
          <w:tcPr>
            <w:tcW w:w="630" w:type="dxa"/>
          </w:tcPr>
          <w:p w14:paraId="17AA71E5" w14:textId="77777777" w:rsidR="00F65A29" w:rsidRPr="00B57F2D" w:rsidRDefault="00F65A29" w:rsidP="00340899">
            <w:pPr>
              <w:tabs>
                <w:tab w:val="decimal" w:pos="297"/>
              </w:tabs>
              <w:spacing w:line="480" w:lineRule="auto"/>
              <w:rPr>
                <w:rFonts w:ascii="Arial" w:hAnsi="Arial" w:cs="Times New Roman"/>
                <w:sz w:val="20"/>
                <w:szCs w:val="20"/>
              </w:rPr>
            </w:pPr>
            <w:r w:rsidRPr="00B57F2D">
              <w:rPr>
                <w:rFonts w:ascii="Arial" w:hAnsi="Arial" w:cs="Times New Roman"/>
                <w:sz w:val="20"/>
                <w:szCs w:val="20"/>
              </w:rPr>
              <w:t>15</w:t>
            </w:r>
          </w:p>
        </w:tc>
        <w:tc>
          <w:tcPr>
            <w:tcW w:w="1080" w:type="dxa"/>
          </w:tcPr>
          <w:p w14:paraId="00E01E2F" w14:textId="35B71DFE" w:rsidR="00F65A29" w:rsidRPr="00B57F2D" w:rsidRDefault="00F65A29" w:rsidP="00340899">
            <w:pPr>
              <w:tabs>
                <w:tab w:val="decimal" w:pos="567"/>
              </w:tabs>
              <w:spacing w:line="480" w:lineRule="auto"/>
              <w:rPr>
                <w:rFonts w:ascii="Arial" w:hAnsi="Arial" w:cs="Times New Roman"/>
                <w:sz w:val="20"/>
                <w:szCs w:val="20"/>
              </w:rPr>
            </w:pPr>
            <w:r w:rsidRPr="00B57F2D">
              <w:rPr>
                <w:rFonts w:ascii="Arial" w:hAnsi="Arial" w:cs="Times New Roman"/>
                <w:sz w:val="20"/>
                <w:szCs w:val="20"/>
              </w:rPr>
              <w:t xml:space="preserve"> </w:t>
            </w:r>
            <w:ins w:id="47" w:author="Donald Prothero" w:date="2017-09-06T10:29:00Z">
              <w:r w:rsidR="00652BE9">
                <w:rPr>
                  <w:rFonts w:ascii="Arial" w:hAnsi="Arial" w:cs="Times New Roman"/>
                  <w:sz w:val="20"/>
                  <w:szCs w:val="20"/>
                </w:rPr>
                <w:t>0.183</w:t>
              </w:r>
            </w:ins>
          </w:p>
        </w:tc>
        <w:tc>
          <w:tcPr>
            <w:tcW w:w="1350" w:type="dxa"/>
          </w:tcPr>
          <w:p w14:paraId="30F2A932" w14:textId="77777777" w:rsidR="00F65A29" w:rsidRPr="00B57F2D" w:rsidRDefault="00F65A29" w:rsidP="00340899">
            <w:pPr>
              <w:tabs>
                <w:tab w:val="decimal" w:pos="477"/>
              </w:tabs>
              <w:spacing w:line="480" w:lineRule="auto"/>
              <w:rPr>
                <w:rFonts w:ascii="Arial" w:hAnsi="Arial" w:cs="Times New Roman"/>
                <w:sz w:val="20"/>
                <w:szCs w:val="20"/>
              </w:rPr>
            </w:pPr>
            <w:r w:rsidRPr="00B57F2D">
              <w:rPr>
                <w:rFonts w:ascii="Arial" w:hAnsi="Arial" w:cs="Times New Roman"/>
                <w:sz w:val="20"/>
                <w:szCs w:val="20"/>
              </w:rPr>
              <w:t>-0.0356</w:t>
            </w:r>
          </w:p>
        </w:tc>
        <w:tc>
          <w:tcPr>
            <w:tcW w:w="900" w:type="dxa"/>
          </w:tcPr>
          <w:p w14:paraId="6851BEE0" w14:textId="77777777" w:rsidR="00F65A29" w:rsidRPr="00B57F2D" w:rsidRDefault="00F65A29" w:rsidP="00340899">
            <w:pPr>
              <w:tabs>
                <w:tab w:val="decimal" w:pos="252"/>
              </w:tabs>
              <w:spacing w:line="480" w:lineRule="auto"/>
              <w:rPr>
                <w:rFonts w:ascii="Arial" w:hAnsi="Arial" w:cs="Times New Roman"/>
                <w:sz w:val="20"/>
                <w:szCs w:val="20"/>
              </w:rPr>
            </w:pPr>
            <w:r w:rsidRPr="00B57F2D">
              <w:rPr>
                <w:rFonts w:ascii="Arial" w:hAnsi="Arial" w:cs="Times New Roman"/>
                <w:sz w:val="20"/>
                <w:szCs w:val="20"/>
              </w:rPr>
              <w:t>0.906</w:t>
            </w:r>
          </w:p>
        </w:tc>
        <w:tc>
          <w:tcPr>
            <w:tcW w:w="1260" w:type="dxa"/>
          </w:tcPr>
          <w:p w14:paraId="2314894E" w14:textId="36D5509C" w:rsidR="00F65A29" w:rsidRPr="00B57F2D" w:rsidRDefault="00F65A29" w:rsidP="00340899">
            <w:pPr>
              <w:spacing w:line="480" w:lineRule="auto"/>
              <w:rPr>
                <w:rFonts w:ascii="Arial" w:hAnsi="Arial" w:cs="Times New Roman"/>
                <w:sz w:val="20"/>
                <w:szCs w:val="20"/>
              </w:rPr>
            </w:pPr>
            <w:r w:rsidRPr="00B57F2D">
              <w:rPr>
                <w:rFonts w:ascii="Arial" w:hAnsi="Arial" w:cs="Times New Roman"/>
                <w:sz w:val="20"/>
                <w:szCs w:val="20"/>
              </w:rPr>
              <w:t>1.</w:t>
            </w:r>
            <w:ins w:id="48" w:author="Donald Prothero" w:date="2017-09-08T16:48:00Z">
              <w:r w:rsidR="008A18B7">
                <w:rPr>
                  <w:rFonts w:ascii="Arial" w:hAnsi="Arial" w:cs="Times New Roman"/>
                  <w:sz w:val="20"/>
                  <w:szCs w:val="20"/>
                </w:rPr>
                <w:t>18</w:t>
              </w:r>
            </w:ins>
            <w:del w:id="49" w:author="Donald Prothero" w:date="2017-09-08T16:48:00Z">
              <w:r w:rsidRPr="00B57F2D" w:rsidDel="008A18B7">
                <w:rPr>
                  <w:rFonts w:ascii="Arial" w:hAnsi="Arial" w:cs="Times New Roman"/>
                  <w:sz w:val="20"/>
                  <w:szCs w:val="20"/>
                </w:rPr>
                <w:delText>27</w:delText>
              </w:r>
            </w:del>
            <w:r>
              <w:rPr>
                <w:rFonts w:ascii="Arial" w:hAnsi="Arial" w:cs="Times New Roman"/>
                <w:sz w:val="20"/>
                <w:szCs w:val="20"/>
              </w:rPr>
              <w:t>, 1.7</w:t>
            </w:r>
            <w:ins w:id="50" w:author="Donald Prothero" w:date="2017-09-08T16:48:00Z">
              <w:r w:rsidR="008A18B7">
                <w:rPr>
                  <w:rFonts w:ascii="Arial" w:hAnsi="Arial" w:cs="Times New Roman"/>
                  <w:sz w:val="20"/>
                  <w:szCs w:val="20"/>
                </w:rPr>
                <w:t>1</w:t>
              </w:r>
            </w:ins>
            <w:del w:id="51" w:author="Donald Prothero" w:date="2017-09-08T16:48:00Z">
              <w:r w:rsidDel="008A18B7">
                <w:rPr>
                  <w:rFonts w:ascii="Arial" w:hAnsi="Arial" w:cs="Times New Roman"/>
                  <w:sz w:val="20"/>
                  <w:szCs w:val="20"/>
                </w:rPr>
                <w:delText>4</w:delText>
              </w:r>
            </w:del>
          </w:p>
        </w:tc>
        <w:tc>
          <w:tcPr>
            <w:tcW w:w="900" w:type="dxa"/>
          </w:tcPr>
          <w:p w14:paraId="65E4431C" w14:textId="2D1A6044" w:rsidR="00F65A29" w:rsidRPr="00B57F2D" w:rsidRDefault="00F65A29" w:rsidP="00340899">
            <w:pPr>
              <w:tabs>
                <w:tab w:val="decimal" w:pos="207"/>
              </w:tabs>
              <w:spacing w:line="480" w:lineRule="auto"/>
              <w:rPr>
                <w:rFonts w:ascii="Arial" w:hAnsi="Arial" w:cs="Times New Roman"/>
                <w:sz w:val="20"/>
                <w:szCs w:val="20"/>
              </w:rPr>
            </w:pPr>
            <w:r>
              <w:rPr>
                <w:rFonts w:ascii="Arial" w:hAnsi="Arial" w:cs="Times New Roman"/>
                <w:sz w:val="20"/>
                <w:szCs w:val="20"/>
              </w:rPr>
              <w:t>1.42 (G)</w:t>
            </w:r>
          </w:p>
        </w:tc>
      </w:tr>
      <w:tr w:rsidR="00A61D2C" w:rsidRPr="00B57F2D" w14:paraId="6B382B36" w14:textId="77777777" w:rsidTr="008023DB">
        <w:trPr>
          <w:gridAfter w:val="8"/>
          <w:wAfter w:w="8118" w:type="dxa"/>
        </w:trPr>
        <w:tc>
          <w:tcPr>
            <w:tcW w:w="270" w:type="dxa"/>
          </w:tcPr>
          <w:p w14:paraId="2119860C" w14:textId="77777777" w:rsidR="00A61D2C" w:rsidRPr="00B57F2D" w:rsidRDefault="00A61D2C" w:rsidP="00340899">
            <w:pPr>
              <w:spacing w:line="480" w:lineRule="auto"/>
              <w:rPr>
                <w:rFonts w:ascii="Arial" w:hAnsi="Arial" w:cs="Times New Roman"/>
                <w:sz w:val="20"/>
                <w:szCs w:val="20"/>
              </w:rPr>
            </w:pPr>
          </w:p>
        </w:tc>
      </w:tr>
    </w:tbl>
    <w:p w14:paraId="57D9E010" w14:textId="77777777" w:rsidR="006C721D" w:rsidRPr="00B9143D" w:rsidRDefault="006C721D" w:rsidP="00D9243D">
      <w:pPr>
        <w:tabs>
          <w:tab w:val="decimal" w:pos="2250"/>
          <w:tab w:val="decimal" w:pos="3060"/>
          <w:tab w:val="decimal" w:pos="4410"/>
          <w:tab w:val="decimal" w:pos="6210"/>
          <w:tab w:val="left" w:pos="7470"/>
          <w:tab w:val="left" w:pos="7740"/>
        </w:tabs>
        <w:spacing w:line="480" w:lineRule="auto"/>
        <w:rPr>
          <w:rFonts w:ascii="Arial" w:hAnsi="Arial" w:cs="Times New Roman"/>
          <w:sz w:val="20"/>
          <w:szCs w:val="20"/>
        </w:rPr>
      </w:pPr>
    </w:p>
    <w:p w14:paraId="3DE9EAB9" w14:textId="77777777" w:rsidR="00426B57" w:rsidRDefault="00426B57">
      <w:pPr>
        <w:rPr>
          <w:rFonts w:ascii="Arial" w:hAnsi="Arial" w:cs="Times New Roman"/>
          <w:sz w:val="20"/>
          <w:szCs w:val="20"/>
        </w:rPr>
      </w:pPr>
      <w:r>
        <w:rPr>
          <w:rFonts w:ascii="Arial" w:hAnsi="Arial" w:cs="Times New Roman"/>
          <w:sz w:val="20"/>
          <w:szCs w:val="20"/>
        </w:rPr>
        <w:br w:type="page"/>
      </w:r>
    </w:p>
    <w:p w14:paraId="380B8045" w14:textId="0465513B" w:rsidR="00426B57" w:rsidRDefault="00426B57" w:rsidP="00426B57">
      <w:pPr>
        <w:tabs>
          <w:tab w:val="left" w:pos="2070"/>
          <w:tab w:val="left" w:pos="2880"/>
          <w:tab w:val="left" w:pos="3600"/>
          <w:tab w:val="left" w:pos="4050"/>
          <w:tab w:val="left" w:pos="4860"/>
          <w:tab w:val="left" w:pos="6300"/>
          <w:tab w:val="left" w:pos="7290"/>
        </w:tabs>
        <w:spacing w:line="480" w:lineRule="auto"/>
        <w:rPr>
          <w:rFonts w:ascii="Arial" w:hAnsi="Arial" w:cs="Times New Roman"/>
          <w:sz w:val="20"/>
          <w:szCs w:val="20"/>
        </w:rPr>
      </w:pPr>
      <w:r w:rsidRPr="00B9143D">
        <w:rPr>
          <w:rFonts w:ascii="Arial" w:hAnsi="Arial" w:cs="Times New Roman"/>
          <w:sz w:val="20"/>
          <w:szCs w:val="20"/>
        </w:rPr>
        <w:t xml:space="preserve">TABLE </w:t>
      </w:r>
      <w:r>
        <w:rPr>
          <w:rFonts w:ascii="Arial" w:hAnsi="Arial" w:cs="Times New Roman"/>
          <w:sz w:val="20"/>
          <w:szCs w:val="20"/>
        </w:rPr>
        <w:t>2</w:t>
      </w:r>
      <w:r w:rsidRPr="00B9143D">
        <w:rPr>
          <w:rFonts w:ascii="Arial" w:hAnsi="Arial" w:cs="Times New Roman"/>
          <w:sz w:val="20"/>
          <w:szCs w:val="20"/>
        </w:rPr>
        <w:t xml:space="preserve">: Humerus data of various mammals. </w:t>
      </w:r>
      <w:r>
        <w:rPr>
          <w:rFonts w:ascii="Arial" w:hAnsi="Arial" w:cs="Times New Roman"/>
          <w:sz w:val="20"/>
          <w:szCs w:val="20"/>
        </w:rPr>
        <w:t xml:space="preserve"> Conventions as in Table 1</w:t>
      </w:r>
    </w:p>
    <w:p w14:paraId="279DD595" w14:textId="77777777" w:rsidR="00426B57" w:rsidRPr="00B9143D" w:rsidRDefault="00426B57" w:rsidP="00426B57">
      <w:pPr>
        <w:tabs>
          <w:tab w:val="left" w:pos="2070"/>
          <w:tab w:val="left" w:pos="2880"/>
          <w:tab w:val="left" w:pos="3600"/>
          <w:tab w:val="left" w:pos="4050"/>
          <w:tab w:val="left" w:pos="4860"/>
          <w:tab w:val="left" w:pos="6300"/>
          <w:tab w:val="left" w:pos="7290"/>
        </w:tabs>
        <w:spacing w:line="480" w:lineRule="auto"/>
        <w:rPr>
          <w:rFonts w:ascii="Arial" w:hAnsi="Arial" w:cs="Times New Roman"/>
          <w:sz w:val="20"/>
          <w:szCs w:val="20"/>
        </w:rPr>
      </w:pPr>
    </w:p>
    <w:p w14:paraId="5C75BB00" w14:textId="53D3CC5F" w:rsidR="006C721D" w:rsidRPr="0041177F" w:rsidRDefault="00426B57" w:rsidP="0041177F">
      <w:pPr>
        <w:tabs>
          <w:tab w:val="left" w:pos="2070"/>
          <w:tab w:val="left" w:pos="2700"/>
          <w:tab w:val="left" w:pos="3600"/>
          <w:tab w:val="left" w:pos="4050"/>
          <w:tab w:val="left" w:pos="4860"/>
          <w:tab w:val="left" w:pos="6300"/>
          <w:tab w:val="left" w:pos="7290"/>
        </w:tabs>
        <w:spacing w:line="480" w:lineRule="auto"/>
        <w:rPr>
          <w:rFonts w:ascii="Arial" w:hAnsi="Arial" w:cs="Times New Roman"/>
          <w:sz w:val="20"/>
          <w:szCs w:val="20"/>
          <w:u w:val="single"/>
        </w:rPr>
      </w:pPr>
      <w:r w:rsidRPr="00B9143D">
        <w:rPr>
          <w:rFonts w:ascii="Arial" w:hAnsi="Arial" w:cs="Times New Roman"/>
          <w:sz w:val="20"/>
          <w:szCs w:val="20"/>
          <w:u w:val="single"/>
        </w:rPr>
        <w:t>TAXON</w:t>
      </w:r>
      <w:r w:rsidRPr="00B9143D">
        <w:rPr>
          <w:rFonts w:ascii="Arial" w:hAnsi="Arial" w:cs="Times New Roman"/>
          <w:sz w:val="20"/>
          <w:szCs w:val="20"/>
          <w:u w:val="single"/>
        </w:rPr>
        <w:tab/>
        <w:t>N</w:t>
      </w:r>
      <w:r w:rsidRPr="00B9143D">
        <w:rPr>
          <w:rFonts w:ascii="Arial" w:hAnsi="Arial" w:cs="Times New Roman"/>
          <w:sz w:val="20"/>
          <w:szCs w:val="20"/>
          <w:u w:val="single"/>
        </w:rPr>
        <w:tab/>
        <w:t xml:space="preserve">L.S.SLOPE  Y-INTERCEPT   </w:t>
      </w:r>
      <w:r>
        <w:rPr>
          <w:rFonts w:ascii="Arial" w:hAnsi="Arial" w:cs="Times New Roman"/>
          <w:sz w:val="20"/>
          <w:szCs w:val="20"/>
          <w:u w:val="single"/>
        </w:rPr>
        <w:t xml:space="preserve">  </w:t>
      </w:r>
      <w:r w:rsidRPr="00B9143D">
        <w:rPr>
          <w:rFonts w:ascii="Arial" w:hAnsi="Arial" w:cs="Times New Roman"/>
          <w:sz w:val="20"/>
          <w:szCs w:val="20"/>
          <w:u w:val="single"/>
        </w:rPr>
        <w:t xml:space="preserve">  R</w:t>
      </w:r>
      <w:r w:rsidRPr="00B9143D">
        <w:rPr>
          <w:rFonts w:ascii="Arial" w:hAnsi="Arial" w:cs="Times New Roman"/>
          <w:sz w:val="20"/>
          <w:szCs w:val="20"/>
          <w:u w:val="single"/>
          <w:vertAlign w:val="superscript"/>
        </w:rPr>
        <w:t>2</w:t>
      </w:r>
      <w:r w:rsidRPr="00B9143D">
        <w:rPr>
          <w:rFonts w:ascii="Arial" w:hAnsi="Arial" w:cs="Times New Roman"/>
          <w:sz w:val="20"/>
          <w:szCs w:val="20"/>
          <w:u w:val="single"/>
        </w:rPr>
        <w:t xml:space="preserve">         SLOPE C.I.     RMA</w:t>
      </w:r>
    </w:p>
    <w:p w14:paraId="18795320" w14:textId="07F6CB00" w:rsidR="00426B57" w:rsidRPr="00B9143D" w:rsidRDefault="006C721D" w:rsidP="00D9243D">
      <w:pPr>
        <w:tabs>
          <w:tab w:val="decimal" w:pos="2250"/>
          <w:tab w:val="decimal" w:pos="3060"/>
          <w:tab w:val="decimal" w:pos="4410"/>
          <w:tab w:val="decimal" w:pos="6210"/>
          <w:tab w:val="decimal" w:pos="7380"/>
          <w:tab w:val="left" w:pos="7740"/>
        </w:tabs>
        <w:spacing w:line="480" w:lineRule="auto"/>
        <w:rPr>
          <w:rFonts w:ascii="Arial" w:hAnsi="Arial" w:cs="Times New Roman"/>
          <w:b/>
          <w:sz w:val="20"/>
          <w:szCs w:val="20"/>
        </w:rPr>
      </w:pPr>
      <w:r w:rsidRPr="00B9143D">
        <w:rPr>
          <w:rFonts w:ascii="Arial" w:hAnsi="Arial" w:cs="Times New Roman"/>
          <w:b/>
          <w:sz w:val="20"/>
          <w:szCs w:val="20"/>
        </w:rPr>
        <w:t>Length vs. cross-sectional area</w:t>
      </w:r>
    </w:p>
    <w:p w14:paraId="600B2C16" w14:textId="77777777" w:rsidR="006C721D" w:rsidRPr="00B9143D" w:rsidRDefault="006C721D" w:rsidP="00D9243D">
      <w:pPr>
        <w:tabs>
          <w:tab w:val="decimal" w:pos="2250"/>
          <w:tab w:val="decimal" w:pos="3060"/>
          <w:tab w:val="decimal" w:pos="4410"/>
          <w:tab w:val="decimal" w:pos="6210"/>
          <w:tab w:val="decimal" w:pos="7380"/>
          <w:tab w:val="left" w:pos="7740"/>
        </w:tabs>
        <w:spacing w:line="480" w:lineRule="auto"/>
        <w:rPr>
          <w:rFonts w:ascii="Arial" w:hAnsi="Arial" w:cs="Times New Roman"/>
          <w:sz w:val="20"/>
          <w:szCs w:val="20"/>
        </w:rPr>
      </w:pPr>
    </w:p>
    <w:tbl>
      <w:tblPr>
        <w:tblStyle w:val="TableGrid"/>
        <w:tblW w:w="0" w:type="auto"/>
        <w:tblLayout w:type="fixed"/>
        <w:tblLook w:val="04A0" w:firstRow="1" w:lastRow="0" w:firstColumn="1" w:lastColumn="0" w:noHBand="0" w:noVBand="1"/>
      </w:tblPr>
      <w:tblGrid>
        <w:gridCol w:w="1998"/>
        <w:gridCol w:w="630"/>
        <w:gridCol w:w="1080"/>
        <w:gridCol w:w="1350"/>
        <w:gridCol w:w="900"/>
        <w:gridCol w:w="1489"/>
        <w:gridCol w:w="236"/>
        <w:gridCol w:w="1173"/>
      </w:tblGrid>
      <w:tr w:rsidR="009E0AAA" w:rsidRPr="00A65AF3" w14:paraId="7BA82D5C" w14:textId="77777777" w:rsidTr="008023DB">
        <w:tc>
          <w:tcPr>
            <w:tcW w:w="1998" w:type="dxa"/>
          </w:tcPr>
          <w:p w14:paraId="2E52476B" w14:textId="77777777" w:rsidR="009E0AAA" w:rsidRPr="00A65AF3" w:rsidRDefault="009E0AAA" w:rsidP="00340899">
            <w:pPr>
              <w:spacing w:line="480" w:lineRule="auto"/>
              <w:rPr>
                <w:rFonts w:ascii="Arial" w:hAnsi="Arial" w:cs="Times New Roman"/>
                <w:sz w:val="20"/>
                <w:szCs w:val="20"/>
              </w:rPr>
            </w:pPr>
            <w:r w:rsidRPr="00A65AF3">
              <w:rPr>
                <w:rFonts w:ascii="Arial" w:hAnsi="Arial" w:cs="Times New Roman"/>
                <w:i/>
                <w:sz w:val="20"/>
                <w:szCs w:val="20"/>
              </w:rPr>
              <w:t>Smilodon fatalis</w:t>
            </w:r>
          </w:p>
        </w:tc>
        <w:tc>
          <w:tcPr>
            <w:tcW w:w="630" w:type="dxa"/>
          </w:tcPr>
          <w:p w14:paraId="258A9138" w14:textId="77777777" w:rsidR="009E0AAA" w:rsidRPr="00A65AF3" w:rsidRDefault="009E0AAA" w:rsidP="00340899">
            <w:pPr>
              <w:tabs>
                <w:tab w:val="decimal" w:pos="297"/>
              </w:tabs>
              <w:spacing w:line="480" w:lineRule="auto"/>
              <w:rPr>
                <w:rFonts w:ascii="Arial" w:hAnsi="Arial" w:cs="Times New Roman"/>
                <w:sz w:val="20"/>
                <w:szCs w:val="20"/>
              </w:rPr>
            </w:pPr>
            <w:r w:rsidRPr="00A65AF3">
              <w:rPr>
                <w:rFonts w:ascii="Arial" w:hAnsi="Arial" w:cs="Times New Roman"/>
                <w:sz w:val="20"/>
                <w:szCs w:val="20"/>
              </w:rPr>
              <w:t xml:space="preserve"> 30</w:t>
            </w:r>
          </w:p>
        </w:tc>
        <w:tc>
          <w:tcPr>
            <w:tcW w:w="1080" w:type="dxa"/>
          </w:tcPr>
          <w:p w14:paraId="4FF1E9FC" w14:textId="77777777" w:rsidR="009E0AAA" w:rsidRPr="00A65AF3" w:rsidRDefault="009E0AAA" w:rsidP="00340899">
            <w:pPr>
              <w:tabs>
                <w:tab w:val="decimal" w:pos="567"/>
              </w:tabs>
              <w:spacing w:line="480" w:lineRule="auto"/>
              <w:rPr>
                <w:rFonts w:ascii="Arial" w:hAnsi="Arial" w:cs="Times New Roman"/>
                <w:sz w:val="20"/>
                <w:szCs w:val="20"/>
              </w:rPr>
            </w:pPr>
            <w:r w:rsidRPr="00A65AF3">
              <w:rPr>
                <w:rFonts w:ascii="Arial" w:hAnsi="Arial" w:cs="Times New Roman"/>
                <w:sz w:val="20"/>
                <w:szCs w:val="20"/>
              </w:rPr>
              <w:t>1.2759</w:t>
            </w:r>
          </w:p>
        </w:tc>
        <w:tc>
          <w:tcPr>
            <w:tcW w:w="1350" w:type="dxa"/>
          </w:tcPr>
          <w:p w14:paraId="0EAA3DD2" w14:textId="77777777" w:rsidR="009E0AAA" w:rsidRPr="00A65AF3" w:rsidRDefault="009E0AAA" w:rsidP="00340899">
            <w:pPr>
              <w:tabs>
                <w:tab w:val="decimal" w:pos="477"/>
              </w:tabs>
              <w:spacing w:line="480" w:lineRule="auto"/>
              <w:rPr>
                <w:rFonts w:ascii="Arial" w:hAnsi="Arial" w:cs="Times New Roman"/>
                <w:sz w:val="20"/>
                <w:szCs w:val="20"/>
              </w:rPr>
            </w:pPr>
            <w:r w:rsidRPr="00A65AF3">
              <w:rPr>
                <w:rFonts w:ascii="Arial" w:hAnsi="Arial" w:cs="Times New Roman"/>
                <w:sz w:val="20"/>
                <w:szCs w:val="20"/>
              </w:rPr>
              <w:t>0.1567</w:t>
            </w:r>
          </w:p>
        </w:tc>
        <w:tc>
          <w:tcPr>
            <w:tcW w:w="900" w:type="dxa"/>
          </w:tcPr>
          <w:p w14:paraId="34124987" w14:textId="77777777" w:rsidR="009E0AAA" w:rsidRPr="00A65AF3" w:rsidRDefault="009E0AAA" w:rsidP="00340899">
            <w:pPr>
              <w:tabs>
                <w:tab w:val="decimal" w:pos="252"/>
              </w:tabs>
              <w:spacing w:line="480" w:lineRule="auto"/>
              <w:rPr>
                <w:rFonts w:ascii="Arial" w:hAnsi="Arial" w:cs="Times New Roman"/>
                <w:sz w:val="20"/>
                <w:szCs w:val="20"/>
              </w:rPr>
            </w:pPr>
            <w:r w:rsidRPr="00A65AF3">
              <w:rPr>
                <w:rFonts w:ascii="Arial" w:hAnsi="Arial" w:cs="Times New Roman"/>
                <w:sz w:val="20"/>
                <w:szCs w:val="20"/>
              </w:rPr>
              <w:t>0.8819</w:t>
            </w:r>
          </w:p>
        </w:tc>
        <w:tc>
          <w:tcPr>
            <w:tcW w:w="1489" w:type="dxa"/>
          </w:tcPr>
          <w:p w14:paraId="3C9B8846" w14:textId="77777777" w:rsidR="009E0AAA" w:rsidRPr="00A65AF3" w:rsidRDefault="009E0AAA" w:rsidP="00340899">
            <w:pPr>
              <w:spacing w:line="480" w:lineRule="auto"/>
              <w:rPr>
                <w:rFonts w:ascii="Arial" w:hAnsi="Arial" w:cs="Times New Roman"/>
                <w:sz w:val="20"/>
                <w:szCs w:val="20"/>
              </w:rPr>
            </w:pPr>
            <w:r w:rsidRPr="00A65AF3">
              <w:rPr>
                <w:rFonts w:ascii="Arial" w:hAnsi="Arial" w:cs="Times New Roman"/>
                <w:sz w:val="20"/>
                <w:szCs w:val="20"/>
              </w:rPr>
              <w:t>0.66, 0.85</w:t>
            </w:r>
          </w:p>
        </w:tc>
        <w:tc>
          <w:tcPr>
            <w:tcW w:w="236" w:type="dxa"/>
          </w:tcPr>
          <w:p w14:paraId="35C7C32A" w14:textId="77777777" w:rsidR="009E0AAA" w:rsidRPr="00A65AF3" w:rsidRDefault="009E0AAA" w:rsidP="00340899">
            <w:pPr>
              <w:tabs>
                <w:tab w:val="decimal" w:pos="72"/>
              </w:tabs>
              <w:spacing w:line="480" w:lineRule="auto"/>
              <w:rPr>
                <w:rFonts w:ascii="Arial" w:hAnsi="Arial" w:cs="Times New Roman"/>
                <w:sz w:val="20"/>
                <w:szCs w:val="20"/>
              </w:rPr>
            </w:pPr>
          </w:p>
        </w:tc>
        <w:tc>
          <w:tcPr>
            <w:tcW w:w="1173" w:type="dxa"/>
          </w:tcPr>
          <w:p w14:paraId="4B970503" w14:textId="77777777" w:rsidR="009E0AAA" w:rsidRPr="00A65AF3" w:rsidRDefault="009E0AAA" w:rsidP="00340899">
            <w:pPr>
              <w:spacing w:line="480" w:lineRule="auto"/>
              <w:rPr>
                <w:rFonts w:ascii="Arial" w:hAnsi="Arial" w:cs="Times New Roman"/>
                <w:sz w:val="20"/>
                <w:szCs w:val="20"/>
              </w:rPr>
            </w:pPr>
            <w:r w:rsidRPr="00A65AF3">
              <w:rPr>
                <w:rFonts w:ascii="Arial" w:hAnsi="Arial" w:cs="Times New Roman"/>
                <w:sz w:val="20"/>
                <w:szCs w:val="20"/>
              </w:rPr>
              <w:t xml:space="preserve">0.76 (R)  </w:t>
            </w:r>
          </w:p>
        </w:tc>
      </w:tr>
      <w:tr w:rsidR="009E0AAA" w:rsidRPr="00A65AF3" w14:paraId="70A78BF9" w14:textId="77777777" w:rsidTr="008023DB">
        <w:tc>
          <w:tcPr>
            <w:tcW w:w="1998" w:type="dxa"/>
          </w:tcPr>
          <w:p w14:paraId="7DE12A7D" w14:textId="77777777" w:rsidR="009E0AAA" w:rsidRPr="00A65AF3" w:rsidRDefault="009E0AAA" w:rsidP="00340899">
            <w:pPr>
              <w:spacing w:line="480" w:lineRule="auto"/>
              <w:rPr>
                <w:rFonts w:ascii="Arial" w:hAnsi="Arial" w:cs="Times New Roman"/>
                <w:sz w:val="20"/>
                <w:szCs w:val="20"/>
              </w:rPr>
            </w:pPr>
            <w:r w:rsidRPr="00A65AF3">
              <w:rPr>
                <w:rFonts w:ascii="Arial" w:hAnsi="Arial" w:cs="Times New Roman"/>
                <w:i/>
                <w:sz w:val="20"/>
                <w:szCs w:val="20"/>
              </w:rPr>
              <w:t>Panthera atrox</w:t>
            </w:r>
          </w:p>
        </w:tc>
        <w:tc>
          <w:tcPr>
            <w:tcW w:w="630" w:type="dxa"/>
          </w:tcPr>
          <w:p w14:paraId="4227F838" w14:textId="77777777" w:rsidR="009E0AAA" w:rsidRPr="00A65AF3" w:rsidRDefault="009E0AAA" w:rsidP="00340899">
            <w:pPr>
              <w:tabs>
                <w:tab w:val="decimal" w:pos="297"/>
              </w:tabs>
              <w:spacing w:line="480" w:lineRule="auto"/>
              <w:rPr>
                <w:rFonts w:ascii="Arial" w:hAnsi="Arial" w:cs="Times New Roman"/>
                <w:sz w:val="20"/>
                <w:szCs w:val="20"/>
              </w:rPr>
            </w:pPr>
            <w:r w:rsidRPr="00A65AF3">
              <w:rPr>
                <w:rFonts w:ascii="Arial" w:hAnsi="Arial" w:cs="Times New Roman"/>
                <w:sz w:val="20"/>
                <w:szCs w:val="20"/>
              </w:rPr>
              <w:t>15</w:t>
            </w:r>
          </w:p>
        </w:tc>
        <w:tc>
          <w:tcPr>
            <w:tcW w:w="1080" w:type="dxa"/>
          </w:tcPr>
          <w:p w14:paraId="126A4B19" w14:textId="77777777" w:rsidR="009E0AAA" w:rsidRPr="00A65AF3" w:rsidRDefault="009E0AAA" w:rsidP="00340899">
            <w:pPr>
              <w:tabs>
                <w:tab w:val="decimal" w:pos="567"/>
              </w:tabs>
              <w:spacing w:line="480" w:lineRule="auto"/>
              <w:rPr>
                <w:rFonts w:ascii="Arial" w:hAnsi="Arial" w:cs="Times New Roman"/>
                <w:sz w:val="20"/>
                <w:szCs w:val="20"/>
              </w:rPr>
            </w:pPr>
            <w:r w:rsidRPr="00A65AF3">
              <w:rPr>
                <w:rFonts w:ascii="Arial" w:hAnsi="Arial" w:cs="Times New Roman"/>
                <w:sz w:val="20"/>
                <w:szCs w:val="20"/>
              </w:rPr>
              <w:t>1.5251</w:t>
            </w:r>
          </w:p>
        </w:tc>
        <w:tc>
          <w:tcPr>
            <w:tcW w:w="1350" w:type="dxa"/>
          </w:tcPr>
          <w:p w14:paraId="12CFADE4" w14:textId="77777777" w:rsidR="009E0AAA" w:rsidRPr="00A65AF3" w:rsidRDefault="009E0AAA" w:rsidP="00340899">
            <w:pPr>
              <w:tabs>
                <w:tab w:val="decimal" w:pos="477"/>
              </w:tabs>
              <w:spacing w:line="480" w:lineRule="auto"/>
              <w:rPr>
                <w:rFonts w:ascii="Arial" w:hAnsi="Arial" w:cs="Times New Roman"/>
                <w:sz w:val="20"/>
                <w:szCs w:val="20"/>
              </w:rPr>
            </w:pPr>
            <w:r w:rsidRPr="00A65AF3">
              <w:rPr>
                <w:rFonts w:ascii="Arial" w:hAnsi="Arial" w:cs="Times New Roman"/>
                <w:sz w:val="20"/>
                <w:szCs w:val="20"/>
              </w:rPr>
              <w:t>-1.1964</w:t>
            </w:r>
          </w:p>
        </w:tc>
        <w:tc>
          <w:tcPr>
            <w:tcW w:w="900" w:type="dxa"/>
          </w:tcPr>
          <w:p w14:paraId="444EB2F5" w14:textId="77777777" w:rsidR="009E0AAA" w:rsidRPr="00A65AF3" w:rsidRDefault="009E0AAA" w:rsidP="00340899">
            <w:pPr>
              <w:tabs>
                <w:tab w:val="decimal" w:pos="252"/>
              </w:tabs>
              <w:spacing w:line="480" w:lineRule="auto"/>
              <w:rPr>
                <w:rFonts w:ascii="Arial" w:hAnsi="Arial" w:cs="Times New Roman"/>
                <w:sz w:val="20"/>
                <w:szCs w:val="20"/>
              </w:rPr>
            </w:pPr>
            <w:r w:rsidRPr="00A65AF3">
              <w:rPr>
                <w:rFonts w:ascii="Arial" w:hAnsi="Arial" w:cs="Times New Roman"/>
                <w:sz w:val="20"/>
                <w:szCs w:val="20"/>
              </w:rPr>
              <w:t>0.8867</w:t>
            </w:r>
          </w:p>
        </w:tc>
        <w:tc>
          <w:tcPr>
            <w:tcW w:w="1489" w:type="dxa"/>
          </w:tcPr>
          <w:p w14:paraId="1A344483" w14:textId="77777777" w:rsidR="009E0AAA" w:rsidRPr="00A65AF3" w:rsidRDefault="009E0AAA" w:rsidP="00340899">
            <w:pPr>
              <w:spacing w:line="480" w:lineRule="auto"/>
              <w:rPr>
                <w:rFonts w:ascii="Arial" w:hAnsi="Arial" w:cs="Times New Roman"/>
                <w:sz w:val="20"/>
                <w:szCs w:val="20"/>
              </w:rPr>
            </w:pPr>
            <w:r w:rsidRPr="00A65AF3">
              <w:rPr>
                <w:rFonts w:ascii="Arial" w:hAnsi="Arial" w:cs="Times New Roman"/>
                <w:sz w:val="20"/>
                <w:szCs w:val="20"/>
              </w:rPr>
              <w:t xml:space="preserve"> 0.50, 0.76</w:t>
            </w:r>
          </w:p>
        </w:tc>
        <w:tc>
          <w:tcPr>
            <w:tcW w:w="236" w:type="dxa"/>
          </w:tcPr>
          <w:p w14:paraId="62351175" w14:textId="77777777" w:rsidR="009E0AAA" w:rsidRPr="00A65AF3" w:rsidRDefault="009E0AAA" w:rsidP="00340899">
            <w:pPr>
              <w:tabs>
                <w:tab w:val="decimal" w:pos="72"/>
              </w:tabs>
              <w:spacing w:line="480" w:lineRule="auto"/>
              <w:rPr>
                <w:rFonts w:ascii="Arial" w:hAnsi="Arial" w:cs="Times New Roman"/>
                <w:sz w:val="20"/>
                <w:szCs w:val="20"/>
              </w:rPr>
            </w:pPr>
          </w:p>
        </w:tc>
        <w:tc>
          <w:tcPr>
            <w:tcW w:w="1173" w:type="dxa"/>
          </w:tcPr>
          <w:p w14:paraId="28EB945D" w14:textId="77777777" w:rsidR="009E0AAA" w:rsidRPr="00A65AF3" w:rsidRDefault="009E0AAA" w:rsidP="00340899">
            <w:pPr>
              <w:spacing w:line="480" w:lineRule="auto"/>
              <w:rPr>
                <w:rFonts w:ascii="Arial" w:hAnsi="Arial" w:cs="Times New Roman"/>
                <w:sz w:val="20"/>
                <w:szCs w:val="20"/>
              </w:rPr>
            </w:pPr>
            <w:r w:rsidRPr="00A65AF3">
              <w:rPr>
                <w:rFonts w:ascii="Arial" w:hAnsi="Arial" w:cs="Times New Roman"/>
                <w:sz w:val="20"/>
                <w:szCs w:val="20"/>
              </w:rPr>
              <w:t>0.62 (R)</w:t>
            </w:r>
          </w:p>
        </w:tc>
      </w:tr>
    </w:tbl>
    <w:p w14:paraId="7BCECB75" w14:textId="77777777" w:rsidR="006C721D" w:rsidRPr="00B9143D" w:rsidRDefault="006C721D" w:rsidP="00D9243D">
      <w:pPr>
        <w:tabs>
          <w:tab w:val="left" w:pos="2070"/>
          <w:tab w:val="left" w:pos="2880"/>
          <w:tab w:val="left" w:pos="3600"/>
          <w:tab w:val="left" w:pos="4050"/>
          <w:tab w:val="left" w:pos="4860"/>
          <w:tab w:val="left" w:pos="6300"/>
          <w:tab w:val="left" w:pos="7290"/>
        </w:tabs>
        <w:spacing w:line="480" w:lineRule="auto"/>
        <w:rPr>
          <w:rFonts w:ascii="Arial" w:hAnsi="Arial" w:cs="Times New Roman"/>
          <w:sz w:val="20"/>
          <w:szCs w:val="20"/>
        </w:rPr>
      </w:pPr>
    </w:p>
    <w:p w14:paraId="476047EE" w14:textId="77777777" w:rsidR="006C721D" w:rsidRPr="00B9143D" w:rsidRDefault="006C721D" w:rsidP="00D9243D">
      <w:pPr>
        <w:spacing w:line="480" w:lineRule="auto"/>
        <w:rPr>
          <w:rFonts w:ascii="Arial" w:hAnsi="Arial" w:cs="Times New Roman"/>
          <w:sz w:val="20"/>
          <w:szCs w:val="20"/>
        </w:rPr>
      </w:pPr>
      <w:r w:rsidRPr="00B9143D">
        <w:rPr>
          <w:rFonts w:ascii="Arial" w:hAnsi="Arial" w:cs="Times New Roman"/>
          <w:sz w:val="20"/>
          <w:szCs w:val="20"/>
        </w:rPr>
        <w:br w:type="page"/>
      </w:r>
    </w:p>
    <w:p w14:paraId="53B45C30" w14:textId="77777777" w:rsidR="006C721D" w:rsidRPr="00B9143D" w:rsidRDefault="006C721D" w:rsidP="00D9243D">
      <w:pPr>
        <w:tabs>
          <w:tab w:val="left" w:pos="2070"/>
          <w:tab w:val="left" w:pos="2880"/>
          <w:tab w:val="left" w:pos="3600"/>
          <w:tab w:val="left" w:pos="4050"/>
          <w:tab w:val="left" w:pos="4860"/>
          <w:tab w:val="left" w:pos="6300"/>
          <w:tab w:val="left" w:pos="7290"/>
        </w:tabs>
        <w:spacing w:line="480" w:lineRule="auto"/>
        <w:rPr>
          <w:rFonts w:ascii="Arial" w:hAnsi="Arial" w:cs="Times New Roman"/>
          <w:sz w:val="20"/>
          <w:szCs w:val="20"/>
        </w:rPr>
      </w:pPr>
    </w:p>
    <w:p w14:paraId="49417866" w14:textId="77777777" w:rsidR="006C721D" w:rsidRPr="00B9143D" w:rsidRDefault="006C721D" w:rsidP="00D9243D">
      <w:pPr>
        <w:tabs>
          <w:tab w:val="left" w:pos="2070"/>
          <w:tab w:val="left" w:pos="2880"/>
          <w:tab w:val="left" w:pos="3600"/>
          <w:tab w:val="left" w:pos="4050"/>
          <w:tab w:val="left" w:pos="4860"/>
          <w:tab w:val="left" w:pos="6300"/>
          <w:tab w:val="left" w:pos="7290"/>
        </w:tabs>
        <w:spacing w:line="480" w:lineRule="auto"/>
        <w:rPr>
          <w:rFonts w:ascii="Arial" w:hAnsi="Arial" w:cs="Times New Roman"/>
          <w:sz w:val="20"/>
          <w:szCs w:val="20"/>
        </w:rPr>
      </w:pPr>
    </w:p>
    <w:p w14:paraId="6EDEC125" w14:textId="3985746B" w:rsidR="00426B57" w:rsidRPr="00B9143D" w:rsidRDefault="006C721D" w:rsidP="00D9243D">
      <w:pPr>
        <w:tabs>
          <w:tab w:val="left" w:pos="2070"/>
          <w:tab w:val="left" w:pos="2880"/>
          <w:tab w:val="left" w:pos="3600"/>
          <w:tab w:val="left" w:pos="4050"/>
          <w:tab w:val="left" w:pos="4860"/>
          <w:tab w:val="left" w:pos="6300"/>
          <w:tab w:val="left" w:pos="7290"/>
        </w:tabs>
        <w:spacing w:line="480" w:lineRule="auto"/>
        <w:rPr>
          <w:rFonts w:ascii="Arial" w:hAnsi="Arial" w:cs="Times New Roman"/>
          <w:sz w:val="20"/>
          <w:szCs w:val="20"/>
        </w:rPr>
      </w:pPr>
      <w:r w:rsidRPr="00B9143D">
        <w:rPr>
          <w:rFonts w:ascii="Arial" w:hAnsi="Arial" w:cs="Times New Roman"/>
          <w:sz w:val="20"/>
          <w:szCs w:val="20"/>
        </w:rPr>
        <w:t xml:space="preserve">TABLE </w:t>
      </w:r>
      <w:r w:rsidR="00426B57">
        <w:rPr>
          <w:rFonts w:ascii="Arial" w:hAnsi="Arial" w:cs="Times New Roman"/>
          <w:sz w:val="20"/>
          <w:szCs w:val="20"/>
        </w:rPr>
        <w:t>3</w:t>
      </w:r>
      <w:r w:rsidRPr="00B9143D">
        <w:rPr>
          <w:rFonts w:ascii="Arial" w:hAnsi="Arial" w:cs="Times New Roman"/>
          <w:sz w:val="20"/>
          <w:szCs w:val="20"/>
        </w:rPr>
        <w:t>: Radius data of various mammals. Conventions as in Table 1.</w:t>
      </w:r>
      <w:r w:rsidR="00EE7762">
        <w:rPr>
          <w:rFonts w:ascii="Arial" w:hAnsi="Arial" w:cs="Times New Roman"/>
          <w:sz w:val="20"/>
          <w:szCs w:val="20"/>
        </w:rPr>
        <w:t xml:space="preserve"> </w:t>
      </w:r>
      <w:r w:rsidR="00426B57">
        <w:rPr>
          <w:rFonts w:ascii="Arial" w:hAnsi="Arial" w:cs="Times New Roman"/>
          <w:sz w:val="20"/>
          <w:szCs w:val="20"/>
        </w:rPr>
        <w:t xml:space="preserve"> </w:t>
      </w:r>
    </w:p>
    <w:p w14:paraId="3EA1BB07" w14:textId="2A044E78" w:rsidR="006C721D" w:rsidRPr="00B9143D" w:rsidRDefault="006C721D" w:rsidP="00D9243D">
      <w:pPr>
        <w:tabs>
          <w:tab w:val="left" w:pos="2070"/>
          <w:tab w:val="left" w:pos="2880"/>
          <w:tab w:val="left" w:pos="3600"/>
          <w:tab w:val="left" w:pos="4050"/>
          <w:tab w:val="left" w:pos="4860"/>
          <w:tab w:val="left" w:pos="6300"/>
          <w:tab w:val="left" w:pos="7290"/>
        </w:tabs>
        <w:spacing w:line="480" w:lineRule="auto"/>
        <w:rPr>
          <w:rFonts w:ascii="Arial" w:hAnsi="Arial" w:cs="Times New Roman"/>
          <w:sz w:val="20"/>
          <w:szCs w:val="20"/>
        </w:rPr>
      </w:pPr>
    </w:p>
    <w:p w14:paraId="5D90DF32" w14:textId="3DD5A86A" w:rsidR="006C721D" w:rsidRPr="00B9143D" w:rsidRDefault="006C721D" w:rsidP="00D9243D">
      <w:pPr>
        <w:tabs>
          <w:tab w:val="left" w:pos="2070"/>
          <w:tab w:val="left" w:pos="2610"/>
          <w:tab w:val="left" w:pos="3600"/>
          <w:tab w:val="left" w:pos="4050"/>
          <w:tab w:val="left" w:pos="4860"/>
          <w:tab w:val="left" w:pos="6300"/>
          <w:tab w:val="left" w:pos="7290"/>
        </w:tabs>
        <w:spacing w:line="480" w:lineRule="auto"/>
        <w:rPr>
          <w:rFonts w:ascii="Arial" w:hAnsi="Arial" w:cs="Times New Roman"/>
          <w:sz w:val="20"/>
          <w:szCs w:val="20"/>
          <w:u w:val="single"/>
        </w:rPr>
      </w:pPr>
      <w:r w:rsidRPr="00B9143D">
        <w:rPr>
          <w:rFonts w:ascii="Arial" w:hAnsi="Arial" w:cs="Times New Roman"/>
          <w:sz w:val="20"/>
          <w:szCs w:val="20"/>
          <w:u w:val="single"/>
        </w:rPr>
        <w:t>TAXON</w:t>
      </w:r>
      <w:r w:rsidRPr="00B9143D">
        <w:rPr>
          <w:rFonts w:ascii="Arial" w:hAnsi="Arial" w:cs="Times New Roman"/>
          <w:sz w:val="20"/>
          <w:szCs w:val="20"/>
          <w:u w:val="single"/>
        </w:rPr>
        <w:tab/>
        <w:t>N</w:t>
      </w:r>
      <w:r w:rsidRPr="00B9143D">
        <w:rPr>
          <w:rFonts w:ascii="Arial" w:hAnsi="Arial" w:cs="Times New Roman"/>
          <w:sz w:val="20"/>
          <w:szCs w:val="20"/>
          <w:u w:val="single"/>
        </w:rPr>
        <w:tab/>
        <w:t xml:space="preserve">L.S. SLOPE  Y-INTERCEPT  </w:t>
      </w:r>
      <w:r w:rsidR="00F602C2" w:rsidRPr="00B9143D">
        <w:rPr>
          <w:rFonts w:ascii="Arial" w:hAnsi="Arial" w:cs="Times New Roman"/>
          <w:sz w:val="20"/>
          <w:szCs w:val="20"/>
          <w:u w:val="single"/>
        </w:rPr>
        <w:t xml:space="preserve">     </w:t>
      </w:r>
      <w:r w:rsidRPr="00B9143D">
        <w:rPr>
          <w:rFonts w:ascii="Arial" w:hAnsi="Arial" w:cs="Times New Roman"/>
          <w:sz w:val="20"/>
          <w:szCs w:val="20"/>
          <w:u w:val="single"/>
        </w:rPr>
        <w:t xml:space="preserve"> R</w:t>
      </w:r>
      <w:r w:rsidRPr="00B9143D">
        <w:rPr>
          <w:rFonts w:ascii="Arial" w:hAnsi="Arial" w:cs="Times New Roman"/>
          <w:sz w:val="20"/>
          <w:szCs w:val="20"/>
          <w:u w:val="single"/>
          <w:vertAlign w:val="superscript"/>
        </w:rPr>
        <w:t>2</w:t>
      </w:r>
      <w:r w:rsidRPr="00B9143D">
        <w:rPr>
          <w:rFonts w:ascii="Arial" w:hAnsi="Arial" w:cs="Times New Roman"/>
          <w:sz w:val="20"/>
          <w:szCs w:val="20"/>
          <w:u w:val="single"/>
        </w:rPr>
        <w:t xml:space="preserve">     </w:t>
      </w:r>
      <w:r w:rsidR="00F602C2" w:rsidRPr="00B9143D">
        <w:rPr>
          <w:rFonts w:ascii="Arial" w:hAnsi="Arial" w:cs="Times New Roman"/>
          <w:sz w:val="20"/>
          <w:szCs w:val="20"/>
          <w:u w:val="single"/>
        </w:rPr>
        <w:t xml:space="preserve">     </w:t>
      </w:r>
      <w:r w:rsidRPr="00B9143D">
        <w:rPr>
          <w:rFonts w:ascii="Arial" w:hAnsi="Arial" w:cs="Times New Roman"/>
          <w:sz w:val="20"/>
          <w:szCs w:val="20"/>
          <w:u w:val="single"/>
        </w:rPr>
        <w:t xml:space="preserve">SLOPE C.I.     </w:t>
      </w:r>
      <w:r w:rsidR="002935A3" w:rsidRPr="00B9143D">
        <w:rPr>
          <w:rFonts w:ascii="Arial" w:hAnsi="Arial" w:cs="Times New Roman"/>
          <w:sz w:val="20"/>
          <w:szCs w:val="20"/>
          <w:u w:val="single"/>
        </w:rPr>
        <w:t xml:space="preserve"> </w:t>
      </w:r>
      <w:r w:rsidRPr="00B9143D">
        <w:rPr>
          <w:rFonts w:ascii="Arial" w:hAnsi="Arial" w:cs="Times New Roman"/>
          <w:sz w:val="20"/>
          <w:szCs w:val="20"/>
          <w:u w:val="single"/>
        </w:rPr>
        <w:t>RMA</w:t>
      </w:r>
    </w:p>
    <w:p w14:paraId="19CF7156" w14:textId="7B349791" w:rsidR="006C721D" w:rsidRPr="00B9143D" w:rsidRDefault="006C721D" w:rsidP="00D9243D">
      <w:pPr>
        <w:tabs>
          <w:tab w:val="left" w:pos="2070"/>
          <w:tab w:val="left" w:pos="2880"/>
          <w:tab w:val="left" w:pos="3600"/>
          <w:tab w:val="left" w:pos="4050"/>
          <w:tab w:val="left" w:pos="4860"/>
          <w:tab w:val="left" w:pos="6030"/>
          <w:tab w:val="left" w:pos="7290"/>
        </w:tabs>
        <w:spacing w:line="480" w:lineRule="auto"/>
        <w:rPr>
          <w:rFonts w:ascii="Arial" w:hAnsi="Arial" w:cs="Times New Roman"/>
          <w:b/>
          <w:sz w:val="20"/>
          <w:szCs w:val="20"/>
        </w:rPr>
      </w:pPr>
      <w:r w:rsidRPr="00B9143D">
        <w:rPr>
          <w:rFonts w:ascii="Arial" w:hAnsi="Arial" w:cs="Times New Roman"/>
          <w:b/>
          <w:sz w:val="20"/>
          <w:szCs w:val="20"/>
        </w:rPr>
        <w:t>Length vs. circumference</w:t>
      </w:r>
      <w:r w:rsidR="002935A3" w:rsidRPr="00B9143D">
        <w:rPr>
          <w:rFonts w:ascii="Arial" w:hAnsi="Arial" w:cs="Times New Roman"/>
          <w:b/>
          <w:sz w:val="20"/>
          <w:szCs w:val="20"/>
        </w:rPr>
        <w:t xml:space="preserve"> </w:t>
      </w:r>
    </w:p>
    <w:p w14:paraId="463BA07F" w14:textId="77777777" w:rsidR="006C721D" w:rsidRPr="00B9143D" w:rsidRDefault="006C721D" w:rsidP="00D9243D">
      <w:pPr>
        <w:tabs>
          <w:tab w:val="left" w:pos="2070"/>
          <w:tab w:val="left" w:pos="2880"/>
          <w:tab w:val="left" w:pos="3600"/>
          <w:tab w:val="left" w:pos="4050"/>
          <w:tab w:val="left" w:pos="4860"/>
          <w:tab w:val="left" w:pos="6030"/>
          <w:tab w:val="left" w:pos="7290"/>
        </w:tabs>
        <w:spacing w:line="480" w:lineRule="auto"/>
        <w:rPr>
          <w:rFonts w:ascii="Arial" w:hAnsi="Arial" w:cs="Times New Roman"/>
          <w:sz w:val="20"/>
          <w:szCs w:val="20"/>
        </w:rPr>
      </w:pPr>
    </w:p>
    <w:tbl>
      <w:tblPr>
        <w:tblStyle w:val="TableGrid"/>
        <w:tblW w:w="0" w:type="auto"/>
        <w:tblLayout w:type="fixed"/>
        <w:tblLook w:val="04A0" w:firstRow="1" w:lastRow="0" w:firstColumn="1" w:lastColumn="0" w:noHBand="0" w:noVBand="1"/>
      </w:tblPr>
      <w:tblGrid>
        <w:gridCol w:w="2161"/>
        <w:gridCol w:w="788"/>
        <w:gridCol w:w="849"/>
        <w:gridCol w:w="1350"/>
        <w:gridCol w:w="1080"/>
        <w:gridCol w:w="1253"/>
        <w:gridCol w:w="236"/>
        <w:gridCol w:w="606"/>
        <w:gridCol w:w="245"/>
      </w:tblGrid>
      <w:tr w:rsidR="0003366D" w:rsidRPr="0001399F" w14:paraId="4ACE6E64" w14:textId="77777777" w:rsidTr="008023DB">
        <w:tc>
          <w:tcPr>
            <w:tcW w:w="2161" w:type="dxa"/>
          </w:tcPr>
          <w:p w14:paraId="4540B934" w14:textId="77777777" w:rsidR="0003366D" w:rsidRPr="0001399F" w:rsidRDefault="0003366D" w:rsidP="00340899">
            <w:pPr>
              <w:spacing w:line="480" w:lineRule="auto"/>
              <w:rPr>
                <w:rFonts w:ascii="Arial" w:hAnsi="Arial" w:cs="Times New Roman"/>
                <w:sz w:val="20"/>
                <w:szCs w:val="20"/>
              </w:rPr>
            </w:pPr>
            <w:r w:rsidRPr="0001399F">
              <w:rPr>
                <w:rFonts w:ascii="Arial" w:hAnsi="Arial" w:cs="Times New Roman"/>
                <w:i/>
                <w:sz w:val="20"/>
                <w:szCs w:val="20"/>
              </w:rPr>
              <w:t>Smilodon fatalis</w:t>
            </w:r>
          </w:p>
        </w:tc>
        <w:tc>
          <w:tcPr>
            <w:tcW w:w="788" w:type="dxa"/>
          </w:tcPr>
          <w:p w14:paraId="5F0DD30F" w14:textId="77777777" w:rsidR="0003366D" w:rsidRPr="0001399F" w:rsidRDefault="0003366D" w:rsidP="00340899">
            <w:pPr>
              <w:tabs>
                <w:tab w:val="decimal" w:pos="297"/>
              </w:tabs>
              <w:spacing w:line="480" w:lineRule="auto"/>
              <w:rPr>
                <w:rFonts w:ascii="Arial" w:hAnsi="Arial" w:cs="Times New Roman"/>
                <w:sz w:val="20"/>
                <w:szCs w:val="20"/>
              </w:rPr>
            </w:pPr>
            <w:r w:rsidRPr="0001399F">
              <w:rPr>
                <w:rFonts w:ascii="Arial" w:hAnsi="Arial" w:cs="Times New Roman"/>
                <w:sz w:val="20"/>
                <w:szCs w:val="20"/>
              </w:rPr>
              <w:t xml:space="preserve">  35</w:t>
            </w:r>
          </w:p>
        </w:tc>
        <w:tc>
          <w:tcPr>
            <w:tcW w:w="849" w:type="dxa"/>
          </w:tcPr>
          <w:p w14:paraId="3066D81E" w14:textId="77777777" w:rsidR="0003366D" w:rsidRPr="0001399F" w:rsidRDefault="0003366D" w:rsidP="00340899">
            <w:pPr>
              <w:tabs>
                <w:tab w:val="decimal" w:pos="567"/>
              </w:tabs>
              <w:spacing w:line="480" w:lineRule="auto"/>
              <w:rPr>
                <w:rFonts w:ascii="Arial" w:hAnsi="Arial" w:cs="Times New Roman"/>
                <w:sz w:val="20"/>
                <w:szCs w:val="20"/>
              </w:rPr>
            </w:pPr>
            <w:r w:rsidRPr="0001399F">
              <w:rPr>
                <w:rFonts w:ascii="Arial" w:hAnsi="Arial" w:cs="Times New Roman"/>
                <w:sz w:val="20"/>
                <w:szCs w:val="20"/>
              </w:rPr>
              <w:t>0.669</w:t>
            </w:r>
          </w:p>
        </w:tc>
        <w:tc>
          <w:tcPr>
            <w:tcW w:w="1350" w:type="dxa"/>
          </w:tcPr>
          <w:p w14:paraId="747DBF6D" w14:textId="77777777" w:rsidR="0003366D" w:rsidRPr="0001399F" w:rsidRDefault="0003366D" w:rsidP="00340899">
            <w:pPr>
              <w:tabs>
                <w:tab w:val="decimal" w:pos="522"/>
              </w:tabs>
              <w:spacing w:line="480" w:lineRule="auto"/>
              <w:rPr>
                <w:rFonts w:ascii="Arial" w:hAnsi="Arial" w:cs="Times New Roman"/>
                <w:sz w:val="20"/>
                <w:szCs w:val="20"/>
              </w:rPr>
            </w:pPr>
            <w:r w:rsidRPr="0001399F">
              <w:rPr>
                <w:rFonts w:ascii="Arial" w:hAnsi="Arial" w:cs="Times New Roman"/>
                <w:sz w:val="20"/>
                <w:szCs w:val="20"/>
              </w:rPr>
              <w:t>0.8254</w:t>
            </w:r>
          </w:p>
        </w:tc>
        <w:tc>
          <w:tcPr>
            <w:tcW w:w="1080" w:type="dxa"/>
          </w:tcPr>
          <w:p w14:paraId="1725B236" w14:textId="77777777" w:rsidR="0003366D" w:rsidRPr="0001399F" w:rsidRDefault="0003366D" w:rsidP="00340899">
            <w:pPr>
              <w:tabs>
                <w:tab w:val="decimal" w:pos="252"/>
              </w:tabs>
              <w:spacing w:line="480" w:lineRule="auto"/>
              <w:rPr>
                <w:rFonts w:ascii="Arial" w:hAnsi="Arial" w:cs="Times New Roman"/>
                <w:sz w:val="20"/>
                <w:szCs w:val="20"/>
              </w:rPr>
            </w:pPr>
            <w:r w:rsidRPr="0001399F">
              <w:rPr>
                <w:rFonts w:ascii="Arial" w:hAnsi="Arial" w:cs="Times New Roman"/>
                <w:sz w:val="20"/>
                <w:szCs w:val="20"/>
              </w:rPr>
              <w:t>0.932</w:t>
            </w:r>
          </w:p>
        </w:tc>
        <w:tc>
          <w:tcPr>
            <w:tcW w:w="1253" w:type="dxa"/>
          </w:tcPr>
          <w:p w14:paraId="1C326D9A" w14:textId="77777777" w:rsidR="0003366D" w:rsidRPr="0001399F" w:rsidRDefault="0003366D" w:rsidP="00340899">
            <w:pPr>
              <w:spacing w:line="480" w:lineRule="auto"/>
              <w:rPr>
                <w:rFonts w:ascii="Arial" w:hAnsi="Arial" w:cs="Times New Roman"/>
                <w:sz w:val="20"/>
                <w:szCs w:val="20"/>
              </w:rPr>
            </w:pPr>
            <w:r w:rsidRPr="0001399F">
              <w:rPr>
                <w:rFonts w:ascii="Arial" w:hAnsi="Arial" w:cs="Times New Roman"/>
                <w:sz w:val="20"/>
                <w:szCs w:val="20"/>
              </w:rPr>
              <w:t>1.31, 1.58</w:t>
            </w:r>
          </w:p>
        </w:tc>
        <w:tc>
          <w:tcPr>
            <w:tcW w:w="236" w:type="dxa"/>
          </w:tcPr>
          <w:p w14:paraId="55A37852" w14:textId="77777777" w:rsidR="0003366D" w:rsidRPr="0001399F" w:rsidRDefault="0003366D" w:rsidP="00340899">
            <w:pPr>
              <w:tabs>
                <w:tab w:val="decimal" w:pos="72"/>
              </w:tabs>
              <w:spacing w:line="480" w:lineRule="auto"/>
              <w:rPr>
                <w:rFonts w:ascii="Arial" w:hAnsi="Arial" w:cs="Times New Roman"/>
                <w:sz w:val="20"/>
                <w:szCs w:val="20"/>
              </w:rPr>
            </w:pPr>
          </w:p>
        </w:tc>
        <w:tc>
          <w:tcPr>
            <w:tcW w:w="606" w:type="dxa"/>
          </w:tcPr>
          <w:p w14:paraId="7B4BD7A6" w14:textId="77777777" w:rsidR="0003366D" w:rsidRPr="0001399F" w:rsidRDefault="0003366D" w:rsidP="00340899">
            <w:pPr>
              <w:spacing w:line="480" w:lineRule="auto"/>
              <w:rPr>
                <w:rFonts w:ascii="Arial" w:hAnsi="Arial" w:cs="Times New Roman"/>
                <w:sz w:val="20"/>
                <w:szCs w:val="20"/>
              </w:rPr>
            </w:pPr>
            <w:r w:rsidRPr="0001399F">
              <w:rPr>
                <w:rFonts w:ascii="Arial" w:hAnsi="Arial" w:cs="Times New Roman"/>
                <w:sz w:val="20"/>
                <w:szCs w:val="20"/>
              </w:rPr>
              <w:t>1.44 (G)</w:t>
            </w:r>
          </w:p>
        </w:tc>
        <w:tc>
          <w:tcPr>
            <w:tcW w:w="245" w:type="dxa"/>
          </w:tcPr>
          <w:p w14:paraId="279CF0CB" w14:textId="77777777" w:rsidR="0003366D" w:rsidRPr="0001399F" w:rsidRDefault="0003366D" w:rsidP="00340899">
            <w:pPr>
              <w:spacing w:line="480" w:lineRule="auto"/>
              <w:rPr>
                <w:rFonts w:ascii="Arial" w:hAnsi="Arial" w:cs="Times New Roman"/>
                <w:sz w:val="20"/>
                <w:szCs w:val="20"/>
              </w:rPr>
            </w:pPr>
          </w:p>
        </w:tc>
      </w:tr>
      <w:tr w:rsidR="0003366D" w:rsidRPr="0001399F" w14:paraId="27CD33B2" w14:textId="77777777" w:rsidTr="008023DB">
        <w:tc>
          <w:tcPr>
            <w:tcW w:w="2161" w:type="dxa"/>
          </w:tcPr>
          <w:p w14:paraId="6C6DD994" w14:textId="77777777" w:rsidR="0003366D" w:rsidRPr="0001399F" w:rsidRDefault="0003366D" w:rsidP="00340899">
            <w:pPr>
              <w:spacing w:line="480" w:lineRule="auto"/>
              <w:rPr>
                <w:rFonts w:ascii="Arial" w:hAnsi="Arial" w:cs="Times New Roman"/>
                <w:sz w:val="20"/>
                <w:szCs w:val="20"/>
              </w:rPr>
            </w:pPr>
            <w:r w:rsidRPr="0001399F">
              <w:rPr>
                <w:rFonts w:ascii="Arial" w:hAnsi="Arial" w:cs="Times New Roman"/>
                <w:i/>
                <w:sz w:val="20"/>
                <w:szCs w:val="20"/>
              </w:rPr>
              <w:t>Panthera atrox</w:t>
            </w:r>
          </w:p>
        </w:tc>
        <w:tc>
          <w:tcPr>
            <w:tcW w:w="788" w:type="dxa"/>
          </w:tcPr>
          <w:p w14:paraId="4D40E825" w14:textId="77777777" w:rsidR="0003366D" w:rsidRPr="0001399F" w:rsidRDefault="0003366D" w:rsidP="00340899">
            <w:pPr>
              <w:tabs>
                <w:tab w:val="decimal" w:pos="297"/>
              </w:tabs>
              <w:spacing w:line="480" w:lineRule="auto"/>
              <w:rPr>
                <w:rFonts w:ascii="Arial" w:hAnsi="Arial" w:cs="Times New Roman"/>
                <w:sz w:val="20"/>
                <w:szCs w:val="20"/>
              </w:rPr>
            </w:pPr>
            <w:r w:rsidRPr="0001399F">
              <w:rPr>
                <w:rFonts w:ascii="Arial" w:hAnsi="Arial" w:cs="Times New Roman"/>
                <w:sz w:val="20"/>
                <w:szCs w:val="20"/>
              </w:rPr>
              <w:t>8</w:t>
            </w:r>
          </w:p>
        </w:tc>
        <w:tc>
          <w:tcPr>
            <w:tcW w:w="849" w:type="dxa"/>
          </w:tcPr>
          <w:p w14:paraId="4E16A423" w14:textId="77777777" w:rsidR="0003366D" w:rsidRPr="0001399F" w:rsidRDefault="0003366D" w:rsidP="00340899">
            <w:pPr>
              <w:tabs>
                <w:tab w:val="decimal" w:pos="567"/>
              </w:tabs>
              <w:spacing w:line="480" w:lineRule="auto"/>
              <w:rPr>
                <w:rFonts w:ascii="Arial" w:hAnsi="Arial" w:cs="Times New Roman"/>
                <w:sz w:val="20"/>
                <w:szCs w:val="20"/>
              </w:rPr>
            </w:pPr>
            <w:r w:rsidRPr="0001399F">
              <w:rPr>
                <w:rFonts w:ascii="Arial" w:hAnsi="Arial" w:cs="Times New Roman"/>
                <w:sz w:val="20"/>
                <w:szCs w:val="20"/>
              </w:rPr>
              <w:t>1.241</w:t>
            </w:r>
          </w:p>
        </w:tc>
        <w:tc>
          <w:tcPr>
            <w:tcW w:w="1350" w:type="dxa"/>
          </w:tcPr>
          <w:p w14:paraId="55A3C49B" w14:textId="77777777" w:rsidR="0003366D" w:rsidRPr="0001399F" w:rsidRDefault="0003366D" w:rsidP="00340899">
            <w:pPr>
              <w:tabs>
                <w:tab w:val="decimal" w:pos="522"/>
              </w:tabs>
              <w:spacing w:line="480" w:lineRule="auto"/>
              <w:rPr>
                <w:rFonts w:ascii="Arial" w:hAnsi="Arial" w:cs="Times New Roman"/>
                <w:sz w:val="20"/>
                <w:szCs w:val="20"/>
              </w:rPr>
            </w:pPr>
            <w:r w:rsidRPr="0001399F">
              <w:rPr>
                <w:rFonts w:ascii="Arial" w:hAnsi="Arial" w:cs="Times New Roman"/>
                <w:sz w:val="20"/>
                <w:szCs w:val="20"/>
              </w:rPr>
              <w:t>-2.4223</w:t>
            </w:r>
          </w:p>
        </w:tc>
        <w:tc>
          <w:tcPr>
            <w:tcW w:w="1080" w:type="dxa"/>
          </w:tcPr>
          <w:p w14:paraId="06BA4BBF" w14:textId="77777777" w:rsidR="0003366D" w:rsidRPr="0001399F" w:rsidRDefault="0003366D" w:rsidP="00340899">
            <w:pPr>
              <w:tabs>
                <w:tab w:val="decimal" w:pos="252"/>
              </w:tabs>
              <w:spacing w:line="480" w:lineRule="auto"/>
              <w:rPr>
                <w:rFonts w:ascii="Arial" w:hAnsi="Arial" w:cs="Times New Roman"/>
                <w:sz w:val="20"/>
                <w:szCs w:val="20"/>
              </w:rPr>
            </w:pPr>
            <w:r w:rsidRPr="0001399F">
              <w:rPr>
                <w:rFonts w:ascii="Arial" w:hAnsi="Arial" w:cs="Times New Roman"/>
                <w:sz w:val="20"/>
                <w:szCs w:val="20"/>
              </w:rPr>
              <w:t>0.906</w:t>
            </w:r>
          </w:p>
        </w:tc>
        <w:tc>
          <w:tcPr>
            <w:tcW w:w="1253" w:type="dxa"/>
          </w:tcPr>
          <w:p w14:paraId="33F8A545" w14:textId="77777777" w:rsidR="0003366D" w:rsidRPr="0001399F" w:rsidRDefault="0003366D" w:rsidP="00340899">
            <w:pPr>
              <w:spacing w:line="480" w:lineRule="auto"/>
              <w:rPr>
                <w:rFonts w:ascii="Arial" w:hAnsi="Arial" w:cs="Times New Roman"/>
                <w:sz w:val="20"/>
                <w:szCs w:val="20"/>
              </w:rPr>
            </w:pPr>
            <w:r w:rsidRPr="0001399F">
              <w:rPr>
                <w:rFonts w:ascii="Arial" w:hAnsi="Arial" w:cs="Times New Roman"/>
                <w:sz w:val="20"/>
                <w:szCs w:val="20"/>
              </w:rPr>
              <w:t>0.27, 0.43</w:t>
            </w:r>
          </w:p>
        </w:tc>
        <w:tc>
          <w:tcPr>
            <w:tcW w:w="236" w:type="dxa"/>
          </w:tcPr>
          <w:p w14:paraId="64E91B76" w14:textId="77777777" w:rsidR="0003366D" w:rsidRPr="0001399F" w:rsidRDefault="0003366D" w:rsidP="00340899">
            <w:pPr>
              <w:tabs>
                <w:tab w:val="decimal" w:pos="72"/>
              </w:tabs>
              <w:spacing w:line="480" w:lineRule="auto"/>
              <w:rPr>
                <w:rFonts w:ascii="Arial" w:hAnsi="Arial" w:cs="Times New Roman"/>
                <w:sz w:val="20"/>
                <w:szCs w:val="20"/>
              </w:rPr>
            </w:pPr>
          </w:p>
        </w:tc>
        <w:tc>
          <w:tcPr>
            <w:tcW w:w="606" w:type="dxa"/>
          </w:tcPr>
          <w:p w14:paraId="5DCF5E13" w14:textId="77777777" w:rsidR="0003366D" w:rsidRPr="0001399F" w:rsidRDefault="0003366D" w:rsidP="00340899">
            <w:pPr>
              <w:spacing w:line="480" w:lineRule="auto"/>
              <w:rPr>
                <w:rFonts w:ascii="Arial" w:hAnsi="Arial" w:cs="Times New Roman"/>
                <w:sz w:val="20"/>
                <w:szCs w:val="20"/>
              </w:rPr>
            </w:pPr>
            <w:r w:rsidRPr="0001399F">
              <w:rPr>
                <w:rFonts w:ascii="Arial" w:hAnsi="Arial" w:cs="Times New Roman"/>
                <w:sz w:val="20"/>
                <w:szCs w:val="20"/>
              </w:rPr>
              <w:t xml:space="preserve">0.34 (R) </w:t>
            </w:r>
          </w:p>
        </w:tc>
        <w:tc>
          <w:tcPr>
            <w:tcW w:w="245" w:type="dxa"/>
          </w:tcPr>
          <w:p w14:paraId="7758E16E" w14:textId="77777777" w:rsidR="0003366D" w:rsidRPr="0001399F" w:rsidRDefault="0003366D" w:rsidP="00340899">
            <w:pPr>
              <w:spacing w:line="480" w:lineRule="auto"/>
              <w:rPr>
                <w:rFonts w:ascii="Arial" w:hAnsi="Arial" w:cs="Times New Roman"/>
                <w:sz w:val="20"/>
                <w:szCs w:val="20"/>
              </w:rPr>
            </w:pPr>
            <w:r w:rsidRPr="0001399F">
              <w:rPr>
                <w:rFonts w:ascii="Arial" w:hAnsi="Arial" w:cs="Times New Roman"/>
                <w:sz w:val="20"/>
                <w:szCs w:val="20"/>
              </w:rPr>
              <w:t xml:space="preserve"> </w:t>
            </w:r>
          </w:p>
        </w:tc>
      </w:tr>
      <w:tr w:rsidR="0003366D" w:rsidRPr="0001399F" w14:paraId="71437DB7" w14:textId="77777777" w:rsidTr="008023DB">
        <w:tc>
          <w:tcPr>
            <w:tcW w:w="2161" w:type="dxa"/>
          </w:tcPr>
          <w:p w14:paraId="0644FB86" w14:textId="77777777" w:rsidR="0003366D" w:rsidRPr="0001399F" w:rsidRDefault="0003366D" w:rsidP="00340899">
            <w:pPr>
              <w:spacing w:line="480" w:lineRule="auto"/>
              <w:rPr>
                <w:rFonts w:ascii="Arial" w:hAnsi="Arial" w:cs="Times New Roman"/>
                <w:sz w:val="20"/>
                <w:szCs w:val="20"/>
              </w:rPr>
            </w:pPr>
            <w:r w:rsidRPr="0001399F">
              <w:rPr>
                <w:rFonts w:ascii="Arial" w:hAnsi="Arial" w:cs="Times New Roman"/>
                <w:i/>
                <w:sz w:val="20"/>
                <w:szCs w:val="20"/>
              </w:rPr>
              <w:t>Panthera tigris</w:t>
            </w:r>
          </w:p>
        </w:tc>
        <w:tc>
          <w:tcPr>
            <w:tcW w:w="788" w:type="dxa"/>
          </w:tcPr>
          <w:p w14:paraId="1F71FE93" w14:textId="77777777" w:rsidR="0003366D" w:rsidRPr="0001399F" w:rsidRDefault="0003366D" w:rsidP="00340899">
            <w:pPr>
              <w:tabs>
                <w:tab w:val="decimal" w:pos="297"/>
              </w:tabs>
              <w:spacing w:line="480" w:lineRule="auto"/>
              <w:rPr>
                <w:rFonts w:ascii="Arial" w:hAnsi="Arial" w:cs="Times New Roman"/>
                <w:sz w:val="20"/>
                <w:szCs w:val="20"/>
              </w:rPr>
            </w:pPr>
            <w:r w:rsidRPr="0001399F">
              <w:rPr>
                <w:rFonts w:ascii="Arial" w:hAnsi="Arial" w:cs="Times New Roman"/>
                <w:sz w:val="20"/>
                <w:szCs w:val="20"/>
              </w:rPr>
              <w:t>12</w:t>
            </w:r>
          </w:p>
        </w:tc>
        <w:tc>
          <w:tcPr>
            <w:tcW w:w="849" w:type="dxa"/>
          </w:tcPr>
          <w:p w14:paraId="73401E66" w14:textId="0FF43403" w:rsidR="0003366D" w:rsidRPr="0001399F" w:rsidRDefault="00B06DC1" w:rsidP="00340899">
            <w:pPr>
              <w:tabs>
                <w:tab w:val="decimal" w:pos="567"/>
              </w:tabs>
              <w:spacing w:line="480" w:lineRule="auto"/>
              <w:rPr>
                <w:rFonts w:ascii="Arial" w:hAnsi="Arial" w:cs="Times New Roman"/>
                <w:sz w:val="20"/>
                <w:szCs w:val="20"/>
              </w:rPr>
            </w:pPr>
            <w:ins w:id="52" w:author="Donald Prothero" w:date="2017-09-06T10:35:00Z">
              <w:r>
                <w:rPr>
                  <w:rFonts w:ascii="Arial" w:hAnsi="Arial" w:cs="Times New Roman"/>
                  <w:sz w:val="20"/>
                  <w:szCs w:val="20"/>
                </w:rPr>
                <w:t>0.223</w:t>
              </w:r>
            </w:ins>
            <w:r w:rsidR="0003366D" w:rsidRPr="0001399F">
              <w:rPr>
                <w:rFonts w:ascii="Arial" w:hAnsi="Arial" w:cs="Times New Roman"/>
                <w:sz w:val="20"/>
                <w:szCs w:val="20"/>
              </w:rPr>
              <w:t xml:space="preserve"> </w:t>
            </w:r>
          </w:p>
        </w:tc>
        <w:tc>
          <w:tcPr>
            <w:tcW w:w="1350" w:type="dxa"/>
          </w:tcPr>
          <w:p w14:paraId="7DDB1674" w14:textId="77777777" w:rsidR="0003366D" w:rsidRPr="0001399F" w:rsidRDefault="0003366D" w:rsidP="00340899">
            <w:pPr>
              <w:tabs>
                <w:tab w:val="decimal" w:pos="522"/>
              </w:tabs>
              <w:spacing w:line="480" w:lineRule="auto"/>
              <w:rPr>
                <w:rFonts w:ascii="Arial" w:hAnsi="Arial" w:cs="Times New Roman"/>
                <w:sz w:val="20"/>
                <w:szCs w:val="20"/>
              </w:rPr>
            </w:pPr>
            <w:r w:rsidRPr="0001399F">
              <w:rPr>
                <w:rFonts w:ascii="Arial" w:hAnsi="Arial" w:cs="Times New Roman"/>
                <w:sz w:val="20"/>
                <w:szCs w:val="20"/>
              </w:rPr>
              <w:t>-0.0026</w:t>
            </w:r>
          </w:p>
        </w:tc>
        <w:tc>
          <w:tcPr>
            <w:tcW w:w="1080" w:type="dxa"/>
          </w:tcPr>
          <w:p w14:paraId="58F95374" w14:textId="77777777" w:rsidR="0003366D" w:rsidRPr="0001399F" w:rsidRDefault="0003366D" w:rsidP="00340899">
            <w:pPr>
              <w:tabs>
                <w:tab w:val="decimal" w:pos="252"/>
              </w:tabs>
              <w:spacing w:line="480" w:lineRule="auto"/>
              <w:rPr>
                <w:rFonts w:ascii="Arial" w:hAnsi="Arial" w:cs="Times New Roman"/>
                <w:sz w:val="20"/>
                <w:szCs w:val="20"/>
              </w:rPr>
            </w:pPr>
            <w:r w:rsidRPr="0001399F">
              <w:rPr>
                <w:rFonts w:ascii="Arial" w:hAnsi="Arial" w:cs="Times New Roman"/>
                <w:sz w:val="20"/>
                <w:szCs w:val="20"/>
              </w:rPr>
              <w:t>0.986</w:t>
            </w:r>
          </w:p>
        </w:tc>
        <w:tc>
          <w:tcPr>
            <w:tcW w:w="1253" w:type="dxa"/>
          </w:tcPr>
          <w:p w14:paraId="700377F5" w14:textId="793ADE19" w:rsidR="0003366D" w:rsidRPr="0001399F" w:rsidRDefault="0003366D" w:rsidP="00340899">
            <w:pPr>
              <w:spacing w:line="480" w:lineRule="auto"/>
              <w:rPr>
                <w:rFonts w:ascii="Arial" w:hAnsi="Arial" w:cs="Times New Roman"/>
                <w:sz w:val="20"/>
                <w:szCs w:val="20"/>
              </w:rPr>
            </w:pPr>
            <w:del w:id="53" w:author="Donald Prothero" w:date="2017-09-08T16:53:00Z">
              <w:r w:rsidRPr="0001399F" w:rsidDel="008A18B7">
                <w:rPr>
                  <w:rFonts w:ascii="Arial" w:hAnsi="Arial" w:cs="Times New Roman"/>
                  <w:sz w:val="20"/>
                  <w:szCs w:val="20"/>
                </w:rPr>
                <w:delText>0.25</w:delText>
              </w:r>
            </w:del>
            <w:ins w:id="54" w:author="Donald Prothero" w:date="2017-09-08T16:53:00Z">
              <w:r w:rsidR="008A18B7">
                <w:rPr>
                  <w:rFonts w:ascii="Arial" w:hAnsi="Arial" w:cs="Times New Roman"/>
                  <w:sz w:val="20"/>
                  <w:szCs w:val="20"/>
                </w:rPr>
                <w:t>1.22</w:t>
              </w:r>
            </w:ins>
            <w:r w:rsidRPr="0001399F">
              <w:rPr>
                <w:rFonts w:ascii="Arial" w:hAnsi="Arial" w:cs="Times New Roman"/>
                <w:sz w:val="20"/>
                <w:szCs w:val="20"/>
              </w:rPr>
              <w:t>, 1.44</w:t>
            </w:r>
          </w:p>
        </w:tc>
        <w:tc>
          <w:tcPr>
            <w:tcW w:w="236" w:type="dxa"/>
          </w:tcPr>
          <w:p w14:paraId="501DE4A5" w14:textId="77777777" w:rsidR="0003366D" w:rsidRPr="0001399F" w:rsidRDefault="0003366D" w:rsidP="00340899">
            <w:pPr>
              <w:tabs>
                <w:tab w:val="decimal" w:pos="72"/>
              </w:tabs>
              <w:spacing w:line="480" w:lineRule="auto"/>
              <w:rPr>
                <w:rFonts w:ascii="Arial" w:hAnsi="Arial" w:cs="Times New Roman"/>
                <w:sz w:val="20"/>
                <w:szCs w:val="20"/>
              </w:rPr>
            </w:pPr>
          </w:p>
        </w:tc>
        <w:tc>
          <w:tcPr>
            <w:tcW w:w="606" w:type="dxa"/>
          </w:tcPr>
          <w:p w14:paraId="25D9647C" w14:textId="77777777" w:rsidR="0003366D" w:rsidRPr="0001399F" w:rsidRDefault="0003366D" w:rsidP="00340899">
            <w:pPr>
              <w:spacing w:line="480" w:lineRule="auto"/>
              <w:rPr>
                <w:rFonts w:ascii="Arial" w:hAnsi="Arial" w:cs="Times New Roman"/>
                <w:sz w:val="20"/>
                <w:szCs w:val="20"/>
              </w:rPr>
            </w:pPr>
            <w:r w:rsidRPr="0001399F">
              <w:rPr>
                <w:rFonts w:ascii="Arial" w:hAnsi="Arial" w:cs="Times New Roman"/>
                <w:sz w:val="20"/>
                <w:szCs w:val="20"/>
              </w:rPr>
              <w:t>1.33 (G)</w:t>
            </w:r>
          </w:p>
        </w:tc>
        <w:tc>
          <w:tcPr>
            <w:tcW w:w="245" w:type="dxa"/>
          </w:tcPr>
          <w:p w14:paraId="1FF0BB05" w14:textId="77777777" w:rsidR="0003366D" w:rsidRPr="0001399F" w:rsidRDefault="0003366D" w:rsidP="00340899">
            <w:pPr>
              <w:spacing w:line="480" w:lineRule="auto"/>
              <w:rPr>
                <w:rFonts w:ascii="Arial" w:hAnsi="Arial" w:cs="Times New Roman"/>
                <w:sz w:val="20"/>
                <w:szCs w:val="20"/>
              </w:rPr>
            </w:pPr>
          </w:p>
        </w:tc>
      </w:tr>
      <w:tr w:rsidR="0003366D" w:rsidRPr="0001399F" w14:paraId="0B14D011" w14:textId="77777777" w:rsidTr="008023DB">
        <w:tc>
          <w:tcPr>
            <w:tcW w:w="2161" w:type="dxa"/>
          </w:tcPr>
          <w:p w14:paraId="453AB996" w14:textId="77777777" w:rsidR="0003366D" w:rsidRPr="0001399F" w:rsidRDefault="0003366D" w:rsidP="00340899">
            <w:pPr>
              <w:spacing w:line="480" w:lineRule="auto"/>
              <w:rPr>
                <w:rFonts w:ascii="Arial" w:hAnsi="Arial" w:cs="Times New Roman"/>
                <w:sz w:val="20"/>
                <w:szCs w:val="20"/>
              </w:rPr>
            </w:pPr>
            <w:r w:rsidRPr="0001399F">
              <w:rPr>
                <w:rFonts w:ascii="Arial" w:hAnsi="Arial" w:cs="Times New Roman"/>
                <w:i/>
                <w:sz w:val="20"/>
                <w:szCs w:val="20"/>
              </w:rPr>
              <w:t>Puma concolor</w:t>
            </w:r>
          </w:p>
        </w:tc>
        <w:tc>
          <w:tcPr>
            <w:tcW w:w="788" w:type="dxa"/>
          </w:tcPr>
          <w:p w14:paraId="78EE7CBD" w14:textId="77777777" w:rsidR="0003366D" w:rsidRPr="0001399F" w:rsidRDefault="0003366D" w:rsidP="00340899">
            <w:pPr>
              <w:tabs>
                <w:tab w:val="decimal" w:pos="297"/>
              </w:tabs>
              <w:spacing w:line="480" w:lineRule="auto"/>
              <w:rPr>
                <w:rFonts w:ascii="Arial" w:hAnsi="Arial" w:cs="Times New Roman"/>
                <w:sz w:val="20"/>
                <w:szCs w:val="20"/>
              </w:rPr>
            </w:pPr>
            <w:r w:rsidRPr="0001399F">
              <w:rPr>
                <w:rFonts w:ascii="Arial" w:hAnsi="Arial" w:cs="Times New Roman"/>
                <w:sz w:val="20"/>
                <w:szCs w:val="20"/>
              </w:rPr>
              <w:t>14</w:t>
            </w:r>
          </w:p>
        </w:tc>
        <w:tc>
          <w:tcPr>
            <w:tcW w:w="849" w:type="dxa"/>
          </w:tcPr>
          <w:p w14:paraId="70346946" w14:textId="49766175" w:rsidR="0003366D" w:rsidRPr="0001399F" w:rsidRDefault="00B06DC1" w:rsidP="00340899">
            <w:pPr>
              <w:tabs>
                <w:tab w:val="decimal" w:pos="567"/>
              </w:tabs>
              <w:spacing w:line="480" w:lineRule="auto"/>
              <w:rPr>
                <w:rFonts w:ascii="Arial" w:hAnsi="Arial" w:cs="Times New Roman"/>
                <w:sz w:val="20"/>
                <w:szCs w:val="20"/>
              </w:rPr>
            </w:pPr>
            <w:ins w:id="55" w:author="Donald Prothero" w:date="2017-09-06T10:36:00Z">
              <w:r>
                <w:rPr>
                  <w:rFonts w:ascii="Arial" w:hAnsi="Arial" w:cs="Times New Roman"/>
                  <w:sz w:val="20"/>
                  <w:szCs w:val="20"/>
                </w:rPr>
                <w:t>0.299</w:t>
              </w:r>
            </w:ins>
            <w:r w:rsidR="0003366D" w:rsidRPr="0001399F">
              <w:rPr>
                <w:rFonts w:ascii="Arial" w:hAnsi="Arial" w:cs="Times New Roman"/>
                <w:sz w:val="20"/>
                <w:szCs w:val="20"/>
              </w:rPr>
              <w:t xml:space="preserve"> </w:t>
            </w:r>
          </w:p>
        </w:tc>
        <w:tc>
          <w:tcPr>
            <w:tcW w:w="1350" w:type="dxa"/>
          </w:tcPr>
          <w:p w14:paraId="25B7A422" w14:textId="77777777" w:rsidR="0003366D" w:rsidRPr="0001399F" w:rsidRDefault="0003366D" w:rsidP="00340899">
            <w:pPr>
              <w:tabs>
                <w:tab w:val="decimal" w:pos="522"/>
              </w:tabs>
              <w:spacing w:line="480" w:lineRule="auto"/>
              <w:rPr>
                <w:rFonts w:ascii="Arial" w:hAnsi="Arial" w:cs="Times New Roman"/>
                <w:sz w:val="20"/>
                <w:szCs w:val="20"/>
              </w:rPr>
            </w:pPr>
            <w:r w:rsidRPr="0001399F">
              <w:rPr>
                <w:rFonts w:ascii="Arial" w:hAnsi="Arial" w:cs="Times New Roman"/>
                <w:sz w:val="20"/>
                <w:szCs w:val="20"/>
              </w:rPr>
              <w:t>1.690</w:t>
            </w:r>
          </w:p>
        </w:tc>
        <w:tc>
          <w:tcPr>
            <w:tcW w:w="1080" w:type="dxa"/>
          </w:tcPr>
          <w:p w14:paraId="11207004" w14:textId="77777777" w:rsidR="0003366D" w:rsidRPr="0001399F" w:rsidRDefault="0003366D" w:rsidP="00340899">
            <w:pPr>
              <w:tabs>
                <w:tab w:val="decimal" w:pos="252"/>
              </w:tabs>
              <w:spacing w:line="480" w:lineRule="auto"/>
              <w:rPr>
                <w:rFonts w:ascii="Arial" w:hAnsi="Arial" w:cs="Times New Roman"/>
                <w:sz w:val="20"/>
                <w:szCs w:val="20"/>
              </w:rPr>
            </w:pPr>
            <w:r w:rsidRPr="0001399F">
              <w:rPr>
                <w:rFonts w:ascii="Arial" w:hAnsi="Arial" w:cs="Times New Roman"/>
                <w:sz w:val="20"/>
                <w:szCs w:val="20"/>
              </w:rPr>
              <w:t>0.902</w:t>
            </w:r>
          </w:p>
        </w:tc>
        <w:tc>
          <w:tcPr>
            <w:tcW w:w="1253" w:type="dxa"/>
          </w:tcPr>
          <w:p w14:paraId="2475FDC1" w14:textId="08299BC2" w:rsidR="0003366D" w:rsidRPr="0001399F" w:rsidRDefault="0003366D" w:rsidP="00705FC5">
            <w:pPr>
              <w:spacing w:line="480" w:lineRule="auto"/>
              <w:rPr>
                <w:rFonts w:ascii="Arial" w:hAnsi="Arial" w:cs="Times New Roman"/>
                <w:sz w:val="20"/>
                <w:szCs w:val="20"/>
              </w:rPr>
            </w:pPr>
            <w:r w:rsidRPr="0001399F">
              <w:rPr>
                <w:rFonts w:ascii="Arial" w:hAnsi="Arial" w:cs="Times New Roman"/>
                <w:sz w:val="20"/>
                <w:szCs w:val="20"/>
              </w:rPr>
              <w:t>0.</w:t>
            </w:r>
            <w:del w:id="56" w:author="Donald Prothero" w:date="2017-09-08T17:11:00Z">
              <w:r w:rsidRPr="0001399F" w:rsidDel="00705FC5">
                <w:rPr>
                  <w:rFonts w:ascii="Arial" w:hAnsi="Arial" w:cs="Times New Roman"/>
                  <w:sz w:val="20"/>
                  <w:szCs w:val="20"/>
                </w:rPr>
                <w:delText>72</w:delText>
              </w:r>
            </w:del>
            <w:ins w:id="57" w:author="Donald Prothero" w:date="2017-09-08T17:11:00Z">
              <w:r w:rsidR="00705FC5" w:rsidRPr="0001399F">
                <w:rPr>
                  <w:rFonts w:ascii="Arial" w:hAnsi="Arial" w:cs="Times New Roman"/>
                  <w:sz w:val="20"/>
                  <w:szCs w:val="20"/>
                </w:rPr>
                <w:t>7</w:t>
              </w:r>
              <w:r w:rsidR="00705FC5">
                <w:rPr>
                  <w:rFonts w:ascii="Arial" w:hAnsi="Arial" w:cs="Times New Roman"/>
                  <w:sz w:val="20"/>
                  <w:szCs w:val="20"/>
                </w:rPr>
                <w:t>4</w:t>
              </w:r>
            </w:ins>
            <w:r w:rsidRPr="0001399F">
              <w:rPr>
                <w:rFonts w:ascii="Arial" w:hAnsi="Arial" w:cs="Times New Roman"/>
                <w:sz w:val="20"/>
                <w:szCs w:val="20"/>
              </w:rPr>
              <w:t>, 1.</w:t>
            </w:r>
            <w:del w:id="58" w:author="Donald Prothero" w:date="2017-09-08T17:11:00Z">
              <w:r w:rsidRPr="0001399F" w:rsidDel="00705FC5">
                <w:rPr>
                  <w:rFonts w:ascii="Arial" w:hAnsi="Arial" w:cs="Times New Roman"/>
                  <w:sz w:val="20"/>
                  <w:szCs w:val="20"/>
                </w:rPr>
                <w:delText>06</w:delText>
              </w:r>
            </w:del>
            <w:ins w:id="59" w:author="Donald Prothero" w:date="2017-09-08T17:11:00Z">
              <w:r w:rsidR="00705FC5" w:rsidRPr="0001399F">
                <w:rPr>
                  <w:rFonts w:ascii="Arial" w:hAnsi="Arial" w:cs="Times New Roman"/>
                  <w:sz w:val="20"/>
                  <w:szCs w:val="20"/>
                </w:rPr>
                <w:t>0</w:t>
              </w:r>
              <w:r w:rsidR="00705FC5">
                <w:rPr>
                  <w:rFonts w:ascii="Arial" w:hAnsi="Arial" w:cs="Times New Roman"/>
                  <w:sz w:val="20"/>
                  <w:szCs w:val="20"/>
                </w:rPr>
                <w:t>9</w:t>
              </w:r>
            </w:ins>
          </w:p>
        </w:tc>
        <w:tc>
          <w:tcPr>
            <w:tcW w:w="236" w:type="dxa"/>
          </w:tcPr>
          <w:p w14:paraId="5D94A6B5" w14:textId="77777777" w:rsidR="0003366D" w:rsidRPr="0001399F" w:rsidRDefault="0003366D" w:rsidP="00340899">
            <w:pPr>
              <w:tabs>
                <w:tab w:val="decimal" w:pos="72"/>
              </w:tabs>
              <w:spacing w:line="480" w:lineRule="auto"/>
              <w:rPr>
                <w:rFonts w:ascii="Arial" w:hAnsi="Arial" w:cs="Times New Roman"/>
                <w:sz w:val="20"/>
                <w:szCs w:val="20"/>
              </w:rPr>
            </w:pPr>
          </w:p>
        </w:tc>
        <w:tc>
          <w:tcPr>
            <w:tcW w:w="606" w:type="dxa"/>
          </w:tcPr>
          <w:p w14:paraId="2ACC668A" w14:textId="77777777" w:rsidR="0003366D" w:rsidRPr="0001399F" w:rsidRDefault="0003366D" w:rsidP="00340899">
            <w:pPr>
              <w:spacing w:line="480" w:lineRule="auto"/>
              <w:rPr>
                <w:rFonts w:ascii="Arial" w:hAnsi="Arial" w:cs="Times New Roman"/>
                <w:sz w:val="20"/>
                <w:szCs w:val="20"/>
              </w:rPr>
            </w:pPr>
            <w:r w:rsidRPr="0001399F">
              <w:rPr>
                <w:rFonts w:ascii="Arial" w:hAnsi="Arial" w:cs="Times New Roman"/>
                <w:sz w:val="20"/>
                <w:szCs w:val="20"/>
              </w:rPr>
              <w:t>0.90 (I)</w:t>
            </w:r>
          </w:p>
        </w:tc>
        <w:tc>
          <w:tcPr>
            <w:tcW w:w="245" w:type="dxa"/>
          </w:tcPr>
          <w:p w14:paraId="7E868E7A" w14:textId="77777777" w:rsidR="0003366D" w:rsidRPr="0001399F" w:rsidRDefault="0003366D" w:rsidP="00340899">
            <w:pPr>
              <w:spacing w:line="480" w:lineRule="auto"/>
              <w:rPr>
                <w:rFonts w:ascii="Arial" w:hAnsi="Arial" w:cs="Times New Roman"/>
                <w:sz w:val="20"/>
                <w:szCs w:val="20"/>
              </w:rPr>
            </w:pPr>
          </w:p>
        </w:tc>
      </w:tr>
      <w:tr w:rsidR="0003366D" w:rsidRPr="0001399F" w14:paraId="1E7843A0" w14:textId="77777777" w:rsidTr="008023DB">
        <w:tc>
          <w:tcPr>
            <w:tcW w:w="2161" w:type="dxa"/>
          </w:tcPr>
          <w:p w14:paraId="387EC576" w14:textId="77777777" w:rsidR="0003366D" w:rsidRPr="0001399F" w:rsidRDefault="0003366D" w:rsidP="00340899">
            <w:pPr>
              <w:spacing w:line="480" w:lineRule="auto"/>
              <w:rPr>
                <w:rFonts w:ascii="Arial" w:hAnsi="Arial" w:cs="Times New Roman"/>
                <w:i/>
                <w:sz w:val="20"/>
                <w:szCs w:val="20"/>
              </w:rPr>
            </w:pPr>
            <w:r w:rsidRPr="0001399F">
              <w:rPr>
                <w:rFonts w:ascii="Arial" w:hAnsi="Arial" w:cs="Times New Roman"/>
                <w:i/>
                <w:sz w:val="20"/>
                <w:szCs w:val="20"/>
              </w:rPr>
              <w:t>Felis sylvestris</w:t>
            </w:r>
          </w:p>
        </w:tc>
        <w:tc>
          <w:tcPr>
            <w:tcW w:w="788" w:type="dxa"/>
          </w:tcPr>
          <w:p w14:paraId="726A1CED" w14:textId="77777777" w:rsidR="0003366D" w:rsidRPr="0001399F" w:rsidRDefault="0003366D" w:rsidP="00340899">
            <w:pPr>
              <w:tabs>
                <w:tab w:val="decimal" w:pos="297"/>
              </w:tabs>
              <w:spacing w:line="480" w:lineRule="auto"/>
              <w:rPr>
                <w:rFonts w:ascii="Arial" w:hAnsi="Arial" w:cs="Times New Roman"/>
                <w:sz w:val="20"/>
                <w:szCs w:val="20"/>
              </w:rPr>
            </w:pPr>
            <w:r w:rsidRPr="0001399F">
              <w:rPr>
                <w:rFonts w:ascii="Arial" w:hAnsi="Arial" w:cs="Times New Roman"/>
                <w:sz w:val="20"/>
                <w:szCs w:val="20"/>
              </w:rPr>
              <w:t>25</w:t>
            </w:r>
          </w:p>
        </w:tc>
        <w:tc>
          <w:tcPr>
            <w:tcW w:w="849" w:type="dxa"/>
          </w:tcPr>
          <w:p w14:paraId="6BE4A0DD" w14:textId="700393A3" w:rsidR="0003366D" w:rsidRPr="0001399F" w:rsidRDefault="00B06DC1" w:rsidP="00340899">
            <w:pPr>
              <w:tabs>
                <w:tab w:val="decimal" w:pos="567"/>
              </w:tabs>
              <w:spacing w:line="480" w:lineRule="auto"/>
              <w:rPr>
                <w:rFonts w:ascii="Arial" w:hAnsi="Arial" w:cs="Times New Roman"/>
                <w:sz w:val="20"/>
                <w:szCs w:val="20"/>
              </w:rPr>
            </w:pPr>
            <w:ins w:id="60" w:author="Donald Prothero" w:date="2017-09-06T10:34:00Z">
              <w:r>
                <w:rPr>
                  <w:rFonts w:ascii="Arial" w:hAnsi="Arial" w:cs="Times New Roman"/>
                  <w:sz w:val="20"/>
                  <w:szCs w:val="20"/>
                </w:rPr>
                <w:t>0.150</w:t>
              </w:r>
            </w:ins>
            <w:r w:rsidR="0003366D" w:rsidRPr="0001399F">
              <w:rPr>
                <w:rFonts w:ascii="Arial" w:hAnsi="Arial" w:cs="Times New Roman"/>
                <w:sz w:val="20"/>
                <w:szCs w:val="20"/>
              </w:rPr>
              <w:t xml:space="preserve"> </w:t>
            </w:r>
          </w:p>
        </w:tc>
        <w:tc>
          <w:tcPr>
            <w:tcW w:w="1350" w:type="dxa"/>
          </w:tcPr>
          <w:p w14:paraId="3CFC265C" w14:textId="77777777" w:rsidR="0003366D" w:rsidRPr="0001399F" w:rsidRDefault="0003366D" w:rsidP="00340899">
            <w:pPr>
              <w:tabs>
                <w:tab w:val="decimal" w:pos="522"/>
              </w:tabs>
              <w:spacing w:line="480" w:lineRule="auto"/>
              <w:rPr>
                <w:rFonts w:ascii="Arial" w:hAnsi="Arial" w:cs="Times New Roman"/>
                <w:sz w:val="20"/>
                <w:szCs w:val="20"/>
              </w:rPr>
            </w:pPr>
            <w:r w:rsidRPr="0001399F">
              <w:rPr>
                <w:rFonts w:ascii="Arial" w:hAnsi="Arial" w:cs="Times New Roman"/>
                <w:sz w:val="20"/>
                <w:szCs w:val="20"/>
              </w:rPr>
              <w:t>0.5512</w:t>
            </w:r>
          </w:p>
        </w:tc>
        <w:tc>
          <w:tcPr>
            <w:tcW w:w="1080" w:type="dxa"/>
          </w:tcPr>
          <w:p w14:paraId="30587CCD" w14:textId="77777777" w:rsidR="0003366D" w:rsidRPr="0001399F" w:rsidRDefault="0003366D" w:rsidP="00340899">
            <w:pPr>
              <w:tabs>
                <w:tab w:val="decimal" w:pos="252"/>
              </w:tabs>
              <w:spacing w:line="480" w:lineRule="auto"/>
              <w:rPr>
                <w:rFonts w:ascii="Arial" w:hAnsi="Arial" w:cs="Times New Roman"/>
                <w:sz w:val="20"/>
                <w:szCs w:val="20"/>
              </w:rPr>
            </w:pPr>
            <w:r w:rsidRPr="0001399F">
              <w:rPr>
                <w:rFonts w:ascii="Arial" w:hAnsi="Arial" w:cs="Times New Roman"/>
                <w:sz w:val="20"/>
                <w:szCs w:val="20"/>
              </w:rPr>
              <w:t>0.88</w:t>
            </w:r>
          </w:p>
        </w:tc>
        <w:tc>
          <w:tcPr>
            <w:tcW w:w="1253" w:type="dxa"/>
          </w:tcPr>
          <w:p w14:paraId="4DB89518" w14:textId="4C7C9735" w:rsidR="0003366D" w:rsidRPr="0001399F" w:rsidRDefault="0003366D" w:rsidP="008A18B7">
            <w:pPr>
              <w:spacing w:line="480" w:lineRule="auto"/>
              <w:rPr>
                <w:rFonts w:ascii="Arial" w:hAnsi="Arial" w:cs="Times New Roman"/>
                <w:sz w:val="20"/>
                <w:szCs w:val="20"/>
              </w:rPr>
            </w:pPr>
            <w:r w:rsidRPr="0001399F">
              <w:rPr>
                <w:rFonts w:ascii="Arial" w:hAnsi="Arial" w:cs="Times New Roman"/>
                <w:sz w:val="20"/>
                <w:szCs w:val="20"/>
              </w:rPr>
              <w:t>1.</w:t>
            </w:r>
            <w:del w:id="61" w:author="Donald Prothero" w:date="2017-09-08T16:50:00Z">
              <w:r w:rsidRPr="0001399F" w:rsidDel="008A18B7">
                <w:rPr>
                  <w:rFonts w:ascii="Arial" w:hAnsi="Arial" w:cs="Times New Roman"/>
                  <w:sz w:val="20"/>
                  <w:szCs w:val="20"/>
                </w:rPr>
                <w:delText>13</w:delText>
              </w:r>
            </w:del>
            <w:ins w:id="62" w:author="Donald Prothero" w:date="2017-09-08T16:50:00Z">
              <w:r w:rsidR="008A18B7" w:rsidRPr="0001399F">
                <w:rPr>
                  <w:rFonts w:ascii="Arial" w:hAnsi="Arial" w:cs="Times New Roman"/>
                  <w:sz w:val="20"/>
                  <w:szCs w:val="20"/>
                </w:rPr>
                <w:t>1</w:t>
              </w:r>
              <w:r w:rsidR="008A18B7">
                <w:rPr>
                  <w:rFonts w:ascii="Arial" w:hAnsi="Arial" w:cs="Times New Roman"/>
                  <w:sz w:val="20"/>
                  <w:szCs w:val="20"/>
                </w:rPr>
                <w:t>9</w:t>
              </w:r>
            </w:ins>
            <w:r w:rsidRPr="0001399F">
              <w:rPr>
                <w:rFonts w:ascii="Arial" w:hAnsi="Arial" w:cs="Times New Roman"/>
                <w:sz w:val="20"/>
                <w:szCs w:val="20"/>
              </w:rPr>
              <w:t>, 1.</w:t>
            </w:r>
            <w:ins w:id="63" w:author="Donald Prothero" w:date="2017-09-08T16:51:00Z">
              <w:r w:rsidR="008A18B7">
                <w:rPr>
                  <w:rFonts w:ascii="Arial" w:hAnsi="Arial" w:cs="Times New Roman"/>
                  <w:sz w:val="20"/>
                  <w:szCs w:val="20"/>
                </w:rPr>
                <w:t>60</w:t>
              </w:r>
            </w:ins>
            <w:del w:id="64" w:author="Donald Prothero" w:date="2017-09-08T16:51:00Z">
              <w:r w:rsidRPr="0001399F" w:rsidDel="008A18B7">
                <w:rPr>
                  <w:rFonts w:ascii="Arial" w:hAnsi="Arial" w:cs="Times New Roman"/>
                  <w:sz w:val="20"/>
                  <w:szCs w:val="20"/>
                </w:rPr>
                <w:delText>53</w:delText>
              </w:r>
            </w:del>
          </w:p>
        </w:tc>
        <w:tc>
          <w:tcPr>
            <w:tcW w:w="236" w:type="dxa"/>
          </w:tcPr>
          <w:p w14:paraId="3D3CA4A4" w14:textId="77777777" w:rsidR="0003366D" w:rsidRPr="0001399F" w:rsidRDefault="0003366D" w:rsidP="00340899">
            <w:pPr>
              <w:tabs>
                <w:tab w:val="decimal" w:pos="72"/>
              </w:tabs>
              <w:spacing w:line="480" w:lineRule="auto"/>
              <w:rPr>
                <w:rFonts w:ascii="Arial" w:hAnsi="Arial" w:cs="Times New Roman"/>
                <w:sz w:val="20"/>
                <w:szCs w:val="20"/>
              </w:rPr>
            </w:pPr>
          </w:p>
        </w:tc>
        <w:tc>
          <w:tcPr>
            <w:tcW w:w="606" w:type="dxa"/>
          </w:tcPr>
          <w:p w14:paraId="5A850922" w14:textId="77777777" w:rsidR="0003366D" w:rsidRPr="0001399F" w:rsidRDefault="0003366D" w:rsidP="00340899">
            <w:pPr>
              <w:spacing w:line="480" w:lineRule="auto"/>
              <w:rPr>
                <w:rFonts w:ascii="Arial" w:hAnsi="Arial" w:cs="Times New Roman"/>
                <w:sz w:val="20"/>
                <w:szCs w:val="20"/>
              </w:rPr>
            </w:pPr>
            <w:r w:rsidRPr="0001399F">
              <w:rPr>
                <w:rFonts w:ascii="Arial" w:hAnsi="Arial" w:cs="Times New Roman"/>
                <w:sz w:val="20"/>
                <w:szCs w:val="20"/>
              </w:rPr>
              <w:t>1.38 (G)</w:t>
            </w:r>
          </w:p>
        </w:tc>
        <w:tc>
          <w:tcPr>
            <w:tcW w:w="245" w:type="dxa"/>
          </w:tcPr>
          <w:p w14:paraId="3CBC4A39" w14:textId="77777777" w:rsidR="0003366D" w:rsidRPr="0001399F" w:rsidRDefault="0003366D" w:rsidP="00340899">
            <w:pPr>
              <w:spacing w:line="480" w:lineRule="auto"/>
              <w:rPr>
                <w:rFonts w:ascii="Arial" w:hAnsi="Arial" w:cs="Times New Roman"/>
                <w:sz w:val="20"/>
                <w:szCs w:val="20"/>
              </w:rPr>
            </w:pPr>
          </w:p>
        </w:tc>
      </w:tr>
    </w:tbl>
    <w:p w14:paraId="49FCE66A" w14:textId="77777777" w:rsidR="006C721D" w:rsidRPr="00B9143D" w:rsidRDefault="006C721D" w:rsidP="00D9243D">
      <w:pPr>
        <w:tabs>
          <w:tab w:val="decimal" w:pos="2250"/>
          <w:tab w:val="decimal" w:pos="3060"/>
          <w:tab w:val="decimal" w:pos="4410"/>
          <w:tab w:val="decimal" w:pos="5670"/>
          <w:tab w:val="left" w:pos="6390"/>
          <w:tab w:val="decimal" w:pos="7380"/>
          <w:tab w:val="left" w:pos="7740"/>
        </w:tabs>
        <w:spacing w:line="480" w:lineRule="auto"/>
        <w:rPr>
          <w:rFonts w:ascii="Arial" w:hAnsi="Arial" w:cs="Times New Roman"/>
          <w:sz w:val="20"/>
          <w:szCs w:val="20"/>
        </w:rPr>
      </w:pPr>
    </w:p>
    <w:p w14:paraId="0620518B" w14:textId="6C327A73" w:rsidR="00426B57" w:rsidRDefault="00426B57">
      <w:pPr>
        <w:rPr>
          <w:rFonts w:ascii="Arial" w:hAnsi="Arial" w:cs="Times New Roman"/>
          <w:sz w:val="20"/>
          <w:szCs w:val="20"/>
        </w:rPr>
      </w:pPr>
      <w:r>
        <w:rPr>
          <w:rFonts w:ascii="Arial" w:hAnsi="Arial" w:cs="Times New Roman"/>
          <w:sz w:val="20"/>
          <w:szCs w:val="20"/>
        </w:rPr>
        <w:br w:type="page"/>
      </w:r>
    </w:p>
    <w:p w14:paraId="67907DB8" w14:textId="77777777" w:rsidR="006C721D" w:rsidRDefault="006C721D" w:rsidP="00D9243D">
      <w:pPr>
        <w:tabs>
          <w:tab w:val="decimal" w:pos="2250"/>
          <w:tab w:val="decimal" w:pos="3060"/>
          <w:tab w:val="decimal" w:pos="4410"/>
          <w:tab w:val="decimal" w:pos="6210"/>
          <w:tab w:val="decimal" w:pos="7380"/>
          <w:tab w:val="left" w:pos="7740"/>
        </w:tabs>
        <w:spacing w:line="480" w:lineRule="auto"/>
        <w:rPr>
          <w:rFonts w:ascii="Arial" w:hAnsi="Arial" w:cs="Times New Roman"/>
          <w:sz w:val="20"/>
          <w:szCs w:val="20"/>
        </w:rPr>
      </w:pPr>
    </w:p>
    <w:p w14:paraId="65AEBF2D" w14:textId="41FFDE6B" w:rsidR="00EE7762" w:rsidRDefault="00426B57" w:rsidP="00D9243D">
      <w:pPr>
        <w:tabs>
          <w:tab w:val="decimal" w:pos="2250"/>
          <w:tab w:val="decimal" w:pos="3060"/>
          <w:tab w:val="decimal" w:pos="4410"/>
          <w:tab w:val="decimal" w:pos="6210"/>
          <w:tab w:val="decimal" w:pos="7380"/>
          <w:tab w:val="left" w:pos="7740"/>
        </w:tabs>
        <w:spacing w:line="480" w:lineRule="auto"/>
        <w:rPr>
          <w:rFonts w:ascii="Arial" w:hAnsi="Arial" w:cs="Times New Roman"/>
          <w:sz w:val="20"/>
          <w:szCs w:val="20"/>
        </w:rPr>
      </w:pPr>
      <w:r>
        <w:rPr>
          <w:rFonts w:ascii="Arial" w:hAnsi="Arial" w:cs="Times New Roman"/>
          <w:sz w:val="20"/>
          <w:szCs w:val="20"/>
        </w:rPr>
        <w:t>TABLE  4: Radius data of various mammals. Conventions as in Table 1.</w:t>
      </w:r>
    </w:p>
    <w:p w14:paraId="10047D53" w14:textId="77777777" w:rsidR="00426B57" w:rsidRDefault="00426B57" w:rsidP="00D9243D">
      <w:pPr>
        <w:tabs>
          <w:tab w:val="decimal" w:pos="2250"/>
          <w:tab w:val="decimal" w:pos="3060"/>
          <w:tab w:val="decimal" w:pos="4410"/>
          <w:tab w:val="decimal" w:pos="6210"/>
          <w:tab w:val="decimal" w:pos="7380"/>
          <w:tab w:val="left" w:pos="7740"/>
        </w:tabs>
        <w:spacing w:line="480" w:lineRule="auto"/>
        <w:rPr>
          <w:rFonts w:ascii="Arial" w:hAnsi="Arial" w:cs="Times New Roman"/>
          <w:sz w:val="20"/>
          <w:szCs w:val="20"/>
        </w:rPr>
      </w:pPr>
    </w:p>
    <w:p w14:paraId="5BF294A6" w14:textId="5CDFC99D" w:rsidR="00426B57" w:rsidRPr="0041177F" w:rsidRDefault="00426B57" w:rsidP="0041177F">
      <w:pPr>
        <w:tabs>
          <w:tab w:val="left" w:pos="2070"/>
          <w:tab w:val="left" w:pos="2700"/>
          <w:tab w:val="left" w:pos="3600"/>
          <w:tab w:val="left" w:pos="4050"/>
          <w:tab w:val="left" w:pos="4860"/>
          <w:tab w:val="left" w:pos="6300"/>
          <w:tab w:val="left" w:pos="7290"/>
        </w:tabs>
        <w:spacing w:line="480" w:lineRule="auto"/>
        <w:rPr>
          <w:rFonts w:ascii="Arial" w:hAnsi="Arial" w:cs="Times New Roman"/>
          <w:sz w:val="20"/>
          <w:szCs w:val="20"/>
          <w:u w:val="single"/>
        </w:rPr>
      </w:pPr>
      <w:r w:rsidRPr="00B9143D">
        <w:rPr>
          <w:rFonts w:ascii="Arial" w:hAnsi="Arial" w:cs="Times New Roman"/>
          <w:sz w:val="20"/>
          <w:szCs w:val="20"/>
          <w:u w:val="single"/>
        </w:rPr>
        <w:t>TAXON</w:t>
      </w:r>
      <w:r w:rsidRPr="00B9143D">
        <w:rPr>
          <w:rFonts w:ascii="Arial" w:hAnsi="Arial" w:cs="Times New Roman"/>
          <w:sz w:val="20"/>
          <w:szCs w:val="20"/>
          <w:u w:val="single"/>
        </w:rPr>
        <w:tab/>
        <w:t>N</w:t>
      </w:r>
      <w:r w:rsidRPr="00B9143D">
        <w:rPr>
          <w:rFonts w:ascii="Arial" w:hAnsi="Arial" w:cs="Times New Roman"/>
          <w:sz w:val="20"/>
          <w:szCs w:val="20"/>
          <w:u w:val="single"/>
        </w:rPr>
        <w:tab/>
        <w:t xml:space="preserve">L.S.SLOPE  Y-INTERCEPT   </w:t>
      </w:r>
      <w:r>
        <w:rPr>
          <w:rFonts w:ascii="Arial" w:hAnsi="Arial" w:cs="Times New Roman"/>
          <w:sz w:val="20"/>
          <w:szCs w:val="20"/>
          <w:u w:val="single"/>
        </w:rPr>
        <w:t xml:space="preserve">  </w:t>
      </w:r>
      <w:r w:rsidRPr="00B9143D">
        <w:rPr>
          <w:rFonts w:ascii="Arial" w:hAnsi="Arial" w:cs="Times New Roman"/>
          <w:sz w:val="20"/>
          <w:szCs w:val="20"/>
          <w:u w:val="single"/>
        </w:rPr>
        <w:t xml:space="preserve">  R</w:t>
      </w:r>
      <w:r w:rsidRPr="00B9143D">
        <w:rPr>
          <w:rFonts w:ascii="Arial" w:hAnsi="Arial" w:cs="Times New Roman"/>
          <w:sz w:val="20"/>
          <w:szCs w:val="20"/>
          <w:u w:val="single"/>
          <w:vertAlign w:val="superscript"/>
        </w:rPr>
        <w:t>2</w:t>
      </w:r>
      <w:r w:rsidRPr="00B9143D">
        <w:rPr>
          <w:rFonts w:ascii="Arial" w:hAnsi="Arial" w:cs="Times New Roman"/>
          <w:sz w:val="20"/>
          <w:szCs w:val="20"/>
          <w:u w:val="single"/>
        </w:rPr>
        <w:t xml:space="preserve">         SLOPE C.I.     RMA</w:t>
      </w:r>
    </w:p>
    <w:p w14:paraId="20E4FD97" w14:textId="77777777" w:rsidR="006C721D" w:rsidRPr="00B9143D" w:rsidRDefault="006C721D" w:rsidP="00D9243D">
      <w:pPr>
        <w:tabs>
          <w:tab w:val="decimal" w:pos="2250"/>
          <w:tab w:val="decimal" w:pos="3060"/>
          <w:tab w:val="decimal" w:pos="4410"/>
          <w:tab w:val="decimal" w:pos="6210"/>
          <w:tab w:val="decimal" w:pos="7380"/>
          <w:tab w:val="left" w:pos="7740"/>
        </w:tabs>
        <w:spacing w:line="480" w:lineRule="auto"/>
        <w:rPr>
          <w:rFonts w:ascii="Arial" w:hAnsi="Arial" w:cs="Times New Roman"/>
          <w:b/>
          <w:sz w:val="20"/>
          <w:szCs w:val="20"/>
        </w:rPr>
      </w:pPr>
      <w:r w:rsidRPr="00B9143D">
        <w:rPr>
          <w:rFonts w:ascii="Arial" w:hAnsi="Arial" w:cs="Times New Roman"/>
          <w:b/>
          <w:sz w:val="20"/>
          <w:szCs w:val="20"/>
        </w:rPr>
        <w:t>Length vs. cross-sectional area</w:t>
      </w:r>
    </w:p>
    <w:p w14:paraId="0BE15743" w14:textId="77777777" w:rsidR="006C721D" w:rsidRPr="00B9143D" w:rsidRDefault="006C721D" w:rsidP="00D9243D">
      <w:pPr>
        <w:tabs>
          <w:tab w:val="decimal" w:pos="2250"/>
          <w:tab w:val="decimal" w:pos="3060"/>
          <w:tab w:val="decimal" w:pos="4410"/>
          <w:tab w:val="decimal" w:pos="6210"/>
          <w:tab w:val="decimal" w:pos="7380"/>
          <w:tab w:val="left" w:pos="7740"/>
        </w:tabs>
        <w:spacing w:line="480" w:lineRule="auto"/>
        <w:rPr>
          <w:rFonts w:ascii="Arial" w:hAnsi="Arial" w:cs="Times New Roman"/>
          <w:sz w:val="20"/>
          <w:szCs w:val="20"/>
        </w:rPr>
      </w:pPr>
    </w:p>
    <w:tbl>
      <w:tblPr>
        <w:tblStyle w:val="TableGrid"/>
        <w:tblW w:w="0" w:type="auto"/>
        <w:tblLayout w:type="fixed"/>
        <w:tblLook w:val="04A0" w:firstRow="1" w:lastRow="0" w:firstColumn="1" w:lastColumn="0" w:noHBand="0" w:noVBand="1"/>
      </w:tblPr>
      <w:tblGrid>
        <w:gridCol w:w="2150"/>
        <w:gridCol w:w="786"/>
        <w:gridCol w:w="862"/>
        <w:gridCol w:w="1350"/>
        <w:gridCol w:w="1080"/>
        <w:gridCol w:w="1207"/>
        <w:gridCol w:w="236"/>
        <w:gridCol w:w="987"/>
      </w:tblGrid>
      <w:tr w:rsidR="00F65A29" w:rsidRPr="00C338FA" w14:paraId="7C3E802B" w14:textId="77777777" w:rsidTr="008023DB">
        <w:tc>
          <w:tcPr>
            <w:tcW w:w="2150" w:type="dxa"/>
          </w:tcPr>
          <w:p w14:paraId="782923D4" w14:textId="77777777" w:rsidR="00F65A29" w:rsidRPr="00C338FA" w:rsidRDefault="00F65A29" w:rsidP="00340899">
            <w:pPr>
              <w:spacing w:line="480" w:lineRule="auto"/>
              <w:rPr>
                <w:rFonts w:ascii="Arial" w:hAnsi="Arial" w:cs="Times New Roman"/>
                <w:sz w:val="20"/>
                <w:szCs w:val="20"/>
              </w:rPr>
            </w:pPr>
            <w:r w:rsidRPr="00C338FA">
              <w:rPr>
                <w:rFonts w:ascii="Arial" w:hAnsi="Arial" w:cs="Times New Roman"/>
                <w:i/>
                <w:sz w:val="20"/>
                <w:szCs w:val="20"/>
              </w:rPr>
              <w:t>Smilodon fatalis</w:t>
            </w:r>
          </w:p>
        </w:tc>
        <w:tc>
          <w:tcPr>
            <w:tcW w:w="786" w:type="dxa"/>
          </w:tcPr>
          <w:p w14:paraId="5D507D1E" w14:textId="77777777" w:rsidR="00F65A29" w:rsidRPr="00C338FA" w:rsidRDefault="00F65A29" w:rsidP="00340899">
            <w:pPr>
              <w:tabs>
                <w:tab w:val="decimal" w:pos="297"/>
              </w:tabs>
              <w:spacing w:line="480" w:lineRule="auto"/>
              <w:rPr>
                <w:rFonts w:ascii="Arial" w:hAnsi="Arial" w:cs="Times New Roman"/>
                <w:sz w:val="20"/>
                <w:szCs w:val="20"/>
              </w:rPr>
            </w:pPr>
            <w:r w:rsidRPr="00C338FA">
              <w:rPr>
                <w:rFonts w:ascii="Arial" w:hAnsi="Arial" w:cs="Times New Roman"/>
                <w:sz w:val="20"/>
                <w:szCs w:val="20"/>
              </w:rPr>
              <w:t xml:space="preserve"> 35</w:t>
            </w:r>
          </w:p>
        </w:tc>
        <w:tc>
          <w:tcPr>
            <w:tcW w:w="862" w:type="dxa"/>
          </w:tcPr>
          <w:p w14:paraId="73DCC089" w14:textId="77777777" w:rsidR="00F65A29" w:rsidRPr="00C338FA" w:rsidRDefault="00F65A29" w:rsidP="00340899">
            <w:pPr>
              <w:tabs>
                <w:tab w:val="decimal" w:pos="567"/>
              </w:tabs>
              <w:spacing w:line="480" w:lineRule="auto"/>
              <w:rPr>
                <w:rFonts w:ascii="Arial" w:hAnsi="Arial" w:cs="Times New Roman"/>
                <w:sz w:val="20"/>
                <w:szCs w:val="20"/>
              </w:rPr>
            </w:pPr>
            <w:r w:rsidRPr="00C338FA">
              <w:rPr>
                <w:rFonts w:ascii="Arial" w:hAnsi="Arial" w:cs="Times New Roman"/>
                <w:sz w:val="20"/>
                <w:szCs w:val="20"/>
              </w:rPr>
              <w:t>1.5044</w:t>
            </w:r>
          </w:p>
        </w:tc>
        <w:tc>
          <w:tcPr>
            <w:tcW w:w="1350" w:type="dxa"/>
          </w:tcPr>
          <w:p w14:paraId="76D34366" w14:textId="77777777" w:rsidR="00F65A29" w:rsidRPr="00C338FA" w:rsidRDefault="00F65A29" w:rsidP="00340899">
            <w:pPr>
              <w:tabs>
                <w:tab w:val="decimal" w:pos="522"/>
              </w:tabs>
              <w:spacing w:line="480" w:lineRule="auto"/>
              <w:rPr>
                <w:rFonts w:ascii="Arial" w:hAnsi="Arial" w:cs="Times New Roman"/>
                <w:sz w:val="20"/>
                <w:szCs w:val="20"/>
              </w:rPr>
            </w:pPr>
            <w:r w:rsidRPr="00C338FA">
              <w:rPr>
                <w:rFonts w:ascii="Arial" w:hAnsi="Arial" w:cs="Times New Roman"/>
                <w:sz w:val="20"/>
                <w:szCs w:val="20"/>
              </w:rPr>
              <w:t>-0.2811</w:t>
            </w:r>
          </w:p>
        </w:tc>
        <w:tc>
          <w:tcPr>
            <w:tcW w:w="1080" w:type="dxa"/>
          </w:tcPr>
          <w:p w14:paraId="21CD952B" w14:textId="77777777" w:rsidR="00F65A29" w:rsidRPr="00C338FA" w:rsidRDefault="00F65A29" w:rsidP="00340899">
            <w:pPr>
              <w:tabs>
                <w:tab w:val="decimal" w:pos="252"/>
              </w:tabs>
              <w:spacing w:line="480" w:lineRule="auto"/>
              <w:rPr>
                <w:rFonts w:ascii="Arial" w:hAnsi="Arial" w:cs="Times New Roman"/>
                <w:sz w:val="20"/>
                <w:szCs w:val="20"/>
              </w:rPr>
            </w:pPr>
            <w:r w:rsidRPr="00C338FA">
              <w:rPr>
                <w:rFonts w:ascii="Arial" w:hAnsi="Arial" w:cs="Times New Roman"/>
                <w:sz w:val="20"/>
                <w:szCs w:val="20"/>
              </w:rPr>
              <w:t>0.9392</w:t>
            </w:r>
          </w:p>
        </w:tc>
        <w:tc>
          <w:tcPr>
            <w:tcW w:w="1207" w:type="dxa"/>
          </w:tcPr>
          <w:p w14:paraId="66E068DD" w14:textId="77777777" w:rsidR="00F65A29" w:rsidRPr="00C338FA" w:rsidRDefault="00F65A29" w:rsidP="00340899">
            <w:pPr>
              <w:spacing w:line="480" w:lineRule="auto"/>
              <w:rPr>
                <w:rFonts w:ascii="Arial" w:hAnsi="Arial" w:cs="Times New Roman"/>
                <w:sz w:val="20"/>
                <w:szCs w:val="20"/>
              </w:rPr>
            </w:pPr>
            <w:r w:rsidRPr="00C338FA">
              <w:rPr>
                <w:rFonts w:ascii="Arial" w:hAnsi="Arial" w:cs="Times New Roman"/>
                <w:sz w:val="20"/>
                <w:szCs w:val="20"/>
              </w:rPr>
              <w:t>0.51, 0.80</w:t>
            </w:r>
          </w:p>
        </w:tc>
        <w:tc>
          <w:tcPr>
            <w:tcW w:w="236" w:type="dxa"/>
          </w:tcPr>
          <w:p w14:paraId="4A23C2BF" w14:textId="77777777" w:rsidR="00F65A29" w:rsidRPr="00C338FA" w:rsidRDefault="00F65A29" w:rsidP="00340899">
            <w:pPr>
              <w:tabs>
                <w:tab w:val="decimal" w:pos="72"/>
              </w:tabs>
              <w:spacing w:line="480" w:lineRule="auto"/>
              <w:rPr>
                <w:rFonts w:ascii="Arial" w:hAnsi="Arial" w:cs="Times New Roman"/>
                <w:sz w:val="20"/>
                <w:szCs w:val="20"/>
              </w:rPr>
            </w:pPr>
          </w:p>
        </w:tc>
        <w:tc>
          <w:tcPr>
            <w:tcW w:w="987" w:type="dxa"/>
          </w:tcPr>
          <w:p w14:paraId="58F2F8C5" w14:textId="77777777" w:rsidR="00F65A29" w:rsidRPr="00C338FA" w:rsidRDefault="00F65A29" w:rsidP="00340899">
            <w:pPr>
              <w:spacing w:line="480" w:lineRule="auto"/>
              <w:rPr>
                <w:rFonts w:ascii="Arial" w:hAnsi="Arial" w:cs="Times New Roman"/>
                <w:sz w:val="20"/>
                <w:szCs w:val="20"/>
              </w:rPr>
            </w:pPr>
            <w:r w:rsidRPr="00C338FA">
              <w:rPr>
                <w:rFonts w:ascii="Arial" w:hAnsi="Arial" w:cs="Times New Roman"/>
                <w:sz w:val="20"/>
                <w:szCs w:val="20"/>
              </w:rPr>
              <w:t>0.64 (R)</w:t>
            </w:r>
          </w:p>
        </w:tc>
      </w:tr>
      <w:tr w:rsidR="00F65A29" w:rsidRPr="00C338FA" w14:paraId="63C6ECE4" w14:textId="77777777" w:rsidTr="008023DB">
        <w:tc>
          <w:tcPr>
            <w:tcW w:w="2150" w:type="dxa"/>
          </w:tcPr>
          <w:p w14:paraId="04C7F353" w14:textId="77777777" w:rsidR="00F65A29" w:rsidRPr="00C338FA" w:rsidRDefault="00F65A29" w:rsidP="00340899">
            <w:pPr>
              <w:spacing w:line="480" w:lineRule="auto"/>
              <w:rPr>
                <w:rFonts w:ascii="Arial" w:hAnsi="Arial" w:cs="Times New Roman"/>
                <w:sz w:val="20"/>
                <w:szCs w:val="20"/>
              </w:rPr>
            </w:pPr>
            <w:r w:rsidRPr="00C338FA">
              <w:rPr>
                <w:rFonts w:ascii="Arial" w:hAnsi="Arial" w:cs="Times New Roman"/>
                <w:i/>
                <w:sz w:val="20"/>
                <w:szCs w:val="20"/>
              </w:rPr>
              <w:t>Panthera atrox</w:t>
            </w:r>
          </w:p>
        </w:tc>
        <w:tc>
          <w:tcPr>
            <w:tcW w:w="786" w:type="dxa"/>
          </w:tcPr>
          <w:p w14:paraId="05CE7AD1" w14:textId="77777777" w:rsidR="00F65A29" w:rsidRPr="00C338FA" w:rsidRDefault="00F65A29" w:rsidP="00340899">
            <w:pPr>
              <w:tabs>
                <w:tab w:val="decimal" w:pos="297"/>
              </w:tabs>
              <w:spacing w:line="480" w:lineRule="auto"/>
              <w:rPr>
                <w:rFonts w:ascii="Arial" w:hAnsi="Arial" w:cs="Times New Roman"/>
                <w:sz w:val="20"/>
                <w:szCs w:val="20"/>
              </w:rPr>
            </w:pPr>
            <w:r w:rsidRPr="00C338FA">
              <w:rPr>
                <w:rFonts w:ascii="Arial" w:hAnsi="Arial" w:cs="Times New Roman"/>
                <w:sz w:val="20"/>
                <w:szCs w:val="20"/>
              </w:rPr>
              <w:t>8</w:t>
            </w:r>
          </w:p>
        </w:tc>
        <w:tc>
          <w:tcPr>
            <w:tcW w:w="862" w:type="dxa"/>
          </w:tcPr>
          <w:p w14:paraId="5D4A5839" w14:textId="77777777" w:rsidR="00F65A29" w:rsidRPr="00C338FA" w:rsidRDefault="00F65A29" w:rsidP="00340899">
            <w:pPr>
              <w:tabs>
                <w:tab w:val="decimal" w:pos="567"/>
              </w:tabs>
              <w:spacing w:line="480" w:lineRule="auto"/>
              <w:rPr>
                <w:rFonts w:ascii="Arial" w:hAnsi="Arial" w:cs="Times New Roman"/>
                <w:sz w:val="20"/>
                <w:szCs w:val="20"/>
              </w:rPr>
            </w:pPr>
            <w:r w:rsidRPr="00C338FA">
              <w:rPr>
                <w:rFonts w:ascii="Arial" w:hAnsi="Arial" w:cs="Times New Roman"/>
                <w:sz w:val="20"/>
                <w:szCs w:val="20"/>
              </w:rPr>
              <w:t>2.8224</w:t>
            </w:r>
          </w:p>
        </w:tc>
        <w:tc>
          <w:tcPr>
            <w:tcW w:w="1350" w:type="dxa"/>
          </w:tcPr>
          <w:p w14:paraId="08277AAC" w14:textId="77777777" w:rsidR="00F65A29" w:rsidRPr="00C338FA" w:rsidRDefault="00F65A29" w:rsidP="00340899">
            <w:pPr>
              <w:tabs>
                <w:tab w:val="decimal" w:pos="522"/>
              </w:tabs>
              <w:spacing w:line="480" w:lineRule="auto"/>
              <w:rPr>
                <w:rFonts w:ascii="Arial" w:hAnsi="Arial" w:cs="Times New Roman"/>
                <w:sz w:val="20"/>
                <w:szCs w:val="20"/>
              </w:rPr>
            </w:pPr>
            <w:r w:rsidRPr="00C338FA">
              <w:rPr>
                <w:rFonts w:ascii="Arial" w:hAnsi="Arial" w:cs="Times New Roman"/>
                <w:sz w:val="20"/>
                <w:szCs w:val="20"/>
              </w:rPr>
              <w:t>-9.2971</w:t>
            </w:r>
          </w:p>
        </w:tc>
        <w:tc>
          <w:tcPr>
            <w:tcW w:w="1080" w:type="dxa"/>
          </w:tcPr>
          <w:p w14:paraId="6D99C48A" w14:textId="77777777" w:rsidR="00F65A29" w:rsidRPr="00C338FA" w:rsidRDefault="00F65A29" w:rsidP="00340899">
            <w:pPr>
              <w:tabs>
                <w:tab w:val="decimal" w:pos="252"/>
              </w:tabs>
              <w:spacing w:line="480" w:lineRule="auto"/>
              <w:rPr>
                <w:rFonts w:ascii="Arial" w:hAnsi="Arial" w:cs="Times New Roman"/>
                <w:sz w:val="20"/>
                <w:szCs w:val="20"/>
              </w:rPr>
            </w:pPr>
            <w:r w:rsidRPr="00C338FA">
              <w:rPr>
                <w:rFonts w:ascii="Arial" w:hAnsi="Arial" w:cs="Times New Roman"/>
                <w:sz w:val="20"/>
                <w:szCs w:val="20"/>
              </w:rPr>
              <w:t>0.9467</w:t>
            </w:r>
          </w:p>
        </w:tc>
        <w:tc>
          <w:tcPr>
            <w:tcW w:w="1207" w:type="dxa"/>
          </w:tcPr>
          <w:p w14:paraId="3F15DAD8" w14:textId="77777777" w:rsidR="00F65A29" w:rsidRPr="00C338FA" w:rsidRDefault="00F65A29" w:rsidP="00340899">
            <w:pPr>
              <w:spacing w:line="480" w:lineRule="auto"/>
              <w:rPr>
                <w:rFonts w:ascii="Arial" w:hAnsi="Arial" w:cs="Times New Roman"/>
                <w:sz w:val="20"/>
                <w:szCs w:val="20"/>
              </w:rPr>
            </w:pPr>
            <w:r w:rsidRPr="00C338FA">
              <w:rPr>
                <w:rFonts w:ascii="Arial" w:hAnsi="Arial" w:cs="Times New Roman"/>
                <w:sz w:val="20"/>
                <w:szCs w:val="20"/>
              </w:rPr>
              <w:t>0.27, 0.43</w:t>
            </w:r>
          </w:p>
        </w:tc>
        <w:tc>
          <w:tcPr>
            <w:tcW w:w="236" w:type="dxa"/>
          </w:tcPr>
          <w:p w14:paraId="44795BEC" w14:textId="77777777" w:rsidR="00F65A29" w:rsidRPr="00C338FA" w:rsidRDefault="00F65A29" w:rsidP="00340899">
            <w:pPr>
              <w:tabs>
                <w:tab w:val="decimal" w:pos="72"/>
              </w:tabs>
              <w:spacing w:line="480" w:lineRule="auto"/>
              <w:rPr>
                <w:rFonts w:ascii="Arial" w:hAnsi="Arial" w:cs="Times New Roman"/>
                <w:sz w:val="20"/>
                <w:szCs w:val="20"/>
              </w:rPr>
            </w:pPr>
          </w:p>
        </w:tc>
        <w:tc>
          <w:tcPr>
            <w:tcW w:w="987" w:type="dxa"/>
          </w:tcPr>
          <w:p w14:paraId="7EC84333" w14:textId="77777777" w:rsidR="00F65A29" w:rsidRPr="00C338FA" w:rsidRDefault="00F65A29" w:rsidP="00340899">
            <w:pPr>
              <w:spacing w:line="480" w:lineRule="auto"/>
              <w:rPr>
                <w:rFonts w:ascii="Arial" w:hAnsi="Arial" w:cs="Times New Roman"/>
                <w:sz w:val="20"/>
                <w:szCs w:val="20"/>
              </w:rPr>
            </w:pPr>
            <w:r w:rsidRPr="00C338FA">
              <w:rPr>
                <w:rFonts w:ascii="Arial" w:hAnsi="Arial" w:cs="Times New Roman"/>
                <w:sz w:val="20"/>
                <w:szCs w:val="20"/>
              </w:rPr>
              <w:t xml:space="preserve">0.34 (R)  </w:t>
            </w:r>
          </w:p>
        </w:tc>
      </w:tr>
    </w:tbl>
    <w:p w14:paraId="07B13C6C" w14:textId="77777777" w:rsidR="006C721D" w:rsidRPr="00B9143D" w:rsidRDefault="006C721D" w:rsidP="00D9243D">
      <w:pPr>
        <w:spacing w:line="480" w:lineRule="auto"/>
        <w:rPr>
          <w:rFonts w:ascii="Arial" w:hAnsi="Arial" w:cs="Times New Roman"/>
          <w:sz w:val="20"/>
          <w:szCs w:val="20"/>
        </w:rPr>
      </w:pPr>
      <w:r w:rsidRPr="00B9143D">
        <w:rPr>
          <w:rFonts w:ascii="Arial" w:hAnsi="Arial" w:cs="Times New Roman"/>
          <w:sz w:val="20"/>
          <w:szCs w:val="20"/>
        </w:rPr>
        <w:br w:type="page"/>
      </w:r>
    </w:p>
    <w:p w14:paraId="3567A9C4" w14:textId="77777777" w:rsidR="006C721D" w:rsidRPr="00B9143D" w:rsidRDefault="006C721D" w:rsidP="00D9243D">
      <w:pPr>
        <w:tabs>
          <w:tab w:val="left" w:pos="2070"/>
          <w:tab w:val="left" w:pos="2880"/>
          <w:tab w:val="left" w:pos="4050"/>
          <w:tab w:val="left" w:pos="6030"/>
          <w:tab w:val="left" w:pos="7740"/>
        </w:tabs>
        <w:spacing w:line="480" w:lineRule="auto"/>
        <w:rPr>
          <w:rFonts w:ascii="Arial" w:hAnsi="Arial" w:cs="Times New Roman"/>
          <w:sz w:val="20"/>
          <w:szCs w:val="20"/>
        </w:rPr>
      </w:pPr>
    </w:p>
    <w:p w14:paraId="64E89653" w14:textId="4FCFF88C" w:rsidR="006C721D" w:rsidRPr="00B9143D" w:rsidRDefault="006C721D" w:rsidP="00D9243D">
      <w:pPr>
        <w:tabs>
          <w:tab w:val="left" w:pos="2070"/>
          <w:tab w:val="left" w:pos="2880"/>
          <w:tab w:val="left" w:pos="4050"/>
          <w:tab w:val="left" w:pos="6030"/>
          <w:tab w:val="left" w:pos="7740"/>
        </w:tabs>
        <w:spacing w:line="480" w:lineRule="auto"/>
        <w:rPr>
          <w:rFonts w:ascii="Arial" w:hAnsi="Arial" w:cs="Times New Roman"/>
          <w:sz w:val="20"/>
          <w:szCs w:val="20"/>
        </w:rPr>
      </w:pPr>
      <w:r w:rsidRPr="00B9143D">
        <w:rPr>
          <w:rFonts w:ascii="Arial" w:hAnsi="Arial" w:cs="Times New Roman"/>
          <w:sz w:val="20"/>
          <w:szCs w:val="20"/>
        </w:rPr>
        <w:t xml:space="preserve">TABLE </w:t>
      </w:r>
      <w:r w:rsidR="00426B57">
        <w:rPr>
          <w:rFonts w:ascii="Arial" w:hAnsi="Arial" w:cs="Times New Roman"/>
          <w:sz w:val="20"/>
          <w:szCs w:val="20"/>
        </w:rPr>
        <w:t>5</w:t>
      </w:r>
      <w:r w:rsidRPr="00B9143D">
        <w:rPr>
          <w:rFonts w:ascii="Arial" w:hAnsi="Arial" w:cs="Times New Roman"/>
          <w:sz w:val="20"/>
          <w:szCs w:val="20"/>
        </w:rPr>
        <w:t>: Femoral data of various mammals. Conventions as in Table 1.</w:t>
      </w:r>
      <w:r w:rsidR="00EE7762">
        <w:rPr>
          <w:rFonts w:ascii="Arial" w:hAnsi="Arial" w:cs="Times New Roman"/>
          <w:sz w:val="20"/>
          <w:szCs w:val="20"/>
        </w:rPr>
        <w:t xml:space="preserve"> </w:t>
      </w:r>
    </w:p>
    <w:p w14:paraId="6FD877C6" w14:textId="77777777" w:rsidR="00426B57" w:rsidRPr="00B9143D" w:rsidRDefault="00426B57" w:rsidP="00D9243D">
      <w:pPr>
        <w:tabs>
          <w:tab w:val="left" w:pos="2070"/>
          <w:tab w:val="left" w:pos="2880"/>
          <w:tab w:val="left" w:pos="4050"/>
          <w:tab w:val="left" w:pos="6030"/>
          <w:tab w:val="left" w:pos="7740"/>
        </w:tabs>
        <w:spacing w:line="480" w:lineRule="auto"/>
        <w:rPr>
          <w:rFonts w:ascii="Arial" w:hAnsi="Arial" w:cs="Times New Roman"/>
          <w:sz w:val="20"/>
          <w:szCs w:val="20"/>
        </w:rPr>
      </w:pPr>
    </w:p>
    <w:p w14:paraId="100727C7" w14:textId="1A31DAED" w:rsidR="006C721D" w:rsidRPr="00B9143D" w:rsidRDefault="006C721D" w:rsidP="00D9243D">
      <w:pPr>
        <w:tabs>
          <w:tab w:val="left" w:pos="2070"/>
          <w:tab w:val="left" w:pos="2700"/>
          <w:tab w:val="left" w:pos="3600"/>
          <w:tab w:val="left" w:pos="4050"/>
          <w:tab w:val="left" w:pos="4860"/>
          <w:tab w:val="left" w:pos="6300"/>
          <w:tab w:val="left" w:pos="7290"/>
        </w:tabs>
        <w:spacing w:line="480" w:lineRule="auto"/>
        <w:rPr>
          <w:rFonts w:ascii="Arial" w:hAnsi="Arial" w:cs="Times New Roman"/>
          <w:sz w:val="20"/>
          <w:szCs w:val="20"/>
          <w:u w:val="single"/>
        </w:rPr>
      </w:pPr>
      <w:r w:rsidRPr="00B9143D">
        <w:rPr>
          <w:rFonts w:ascii="Arial" w:hAnsi="Arial" w:cs="Times New Roman"/>
          <w:sz w:val="20"/>
          <w:szCs w:val="20"/>
          <w:u w:val="single"/>
        </w:rPr>
        <w:t>TAXON</w:t>
      </w:r>
      <w:r w:rsidRPr="00B9143D">
        <w:rPr>
          <w:rFonts w:ascii="Arial" w:hAnsi="Arial" w:cs="Times New Roman"/>
          <w:sz w:val="20"/>
          <w:szCs w:val="20"/>
          <w:u w:val="single"/>
        </w:rPr>
        <w:tab/>
        <w:t>N</w:t>
      </w:r>
      <w:r w:rsidRPr="00B9143D">
        <w:rPr>
          <w:rFonts w:ascii="Arial" w:hAnsi="Arial" w:cs="Times New Roman"/>
          <w:sz w:val="20"/>
          <w:szCs w:val="20"/>
          <w:u w:val="single"/>
        </w:rPr>
        <w:tab/>
        <w:t xml:space="preserve">L.S. SLOPE   Y-INTERCEPT  </w:t>
      </w:r>
      <w:r w:rsidR="00A95358">
        <w:rPr>
          <w:rFonts w:ascii="Arial" w:hAnsi="Arial" w:cs="Times New Roman"/>
          <w:sz w:val="20"/>
          <w:szCs w:val="20"/>
          <w:u w:val="single"/>
        </w:rPr>
        <w:t xml:space="preserve">  </w:t>
      </w:r>
      <w:r w:rsidRPr="00B9143D">
        <w:rPr>
          <w:rFonts w:ascii="Arial" w:hAnsi="Arial" w:cs="Times New Roman"/>
          <w:sz w:val="20"/>
          <w:szCs w:val="20"/>
          <w:u w:val="single"/>
        </w:rPr>
        <w:t>R</w:t>
      </w:r>
      <w:r w:rsidRPr="00B9143D">
        <w:rPr>
          <w:rFonts w:ascii="Arial" w:hAnsi="Arial" w:cs="Times New Roman"/>
          <w:sz w:val="20"/>
          <w:szCs w:val="20"/>
          <w:u w:val="single"/>
          <w:vertAlign w:val="superscript"/>
        </w:rPr>
        <w:t>2</w:t>
      </w:r>
      <w:r w:rsidRPr="00B9143D">
        <w:rPr>
          <w:rFonts w:ascii="Arial" w:hAnsi="Arial" w:cs="Times New Roman"/>
          <w:sz w:val="20"/>
          <w:szCs w:val="20"/>
          <w:u w:val="single"/>
        </w:rPr>
        <w:t xml:space="preserve">    </w:t>
      </w:r>
      <w:r w:rsidR="002935A3" w:rsidRPr="00B9143D">
        <w:rPr>
          <w:rFonts w:ascii="Arial" w:hAnsi="Arial" w:cs="Times New Roman"/>
          <w:sz w:val="20"/>
          <w:szCs w:val="20"/>
          <w:u w:val="single"/>
        </w:rPr>
        <w:t xml:space="preserve">    </w:t>
      </w:r>
      <w:r w:rsidR="006C3F4E" w:rsidRPr="00B9143D">
        <w:rPr>
          <w:rFonts w:ascii="Arial" w:hAnsi="Arial" w:cs="Times New Roman"/>
          <w:sz w:val="20"/>
          <w:szCs w:val="20"/>
          <w:u w:val="single"/>
        </w:rPr>
        <w:t xml:space="preserve"> </w:t>
      </w:r>
      <w:r w:rsidR="002935A3" w:rsidRPr="00B9143D">
        <w:rPr>
          <w:rFonts w:ascii="Arial" w:hAnsi="Arial" w:cs="Times New Roman"/>
          <w:sz w:val="20"/>
          <w:szCs w:val="20"/>
          <w:u w:val="single"/>
        </w:rPr>
        <w:t xml:space="preserve"> </w:t>
      </w:r>
      <w:r w:rsidRPr="00B9143D">
        <w:rPr>
          <w:rFonts w:ascii="Arial" w:hAnsi="Arial" w:cs="Times New Roman"/>
          <w:sz w:val="20"/>
          <w:szCs w:val="20"/>
          <w:u w:val="single"/>
        </w:rPr>
        <w:t xml:space="preserve">SLOPE C.I.    </w:t>
      </w:r>
      <w:r w:rsidR="002935A3" w:rsidRPr="00B9143D">
        <w:rPr>
          <w:rFonts w:ascii="Arial" w:hAnsi="Arial" w:cs="Times New Roman"/>
          <w:sz w:val="20"/>
          <w:szCs w:val="20"/>
          <w:u w:val="single"/>
        </w:rPr>
        <w:t xml:space="preserve">    </w:t>
      </w:r>
      <w:r w:rsidRPr="00B9143D">
        <w:rPr>
          <w:rFonts w:ascii="Arial" w:hAnsi="Arial" w:cs="Times New Roman"/>
          <w:sz w:val="20"/>
          <w:szCs w:val="20"/>
          <w:u w:val="single"/>
        </w:rPr>
        <w:t xml:space="preserve"> RMA</w:t>
      </w:r>
    </w:p>
    <w:p w14:paraId="7D8DA4ED" w14:textId="77777777" w:rsidR="006C721D" w:rsidRPr="00B9143D" w:rsidRDefault="006C721D" w:rsidP="00D9243D">
      <w:pPr>
        <w:tabs>
          <w:tab w:val="left" w:pos="2070"/>
          <w:tab w:val="left" w:pos="2880"/>
          <w:tab w:val="left" w:pos="3600"/>
          <w:tab w:val="left" w:pos="4050"/>
          <w:tab w:val="left" w:pos="4860"/>
          <w:tab w:val="left" w:pos="6030"/>
          <w:tab w:val="left" w:pos="7290"/>
        </w:tabs>
        <w:spacing w:line="480" w:lineRule="auto"/>
        <w:rPr>
          <w:rFonts w:ascii="Arial" w:hAnsi="Arial" w:cs="Times New Roman"/>
          <w:b/>
          <w:sz w:val="20"/>
          <w:szCs w:val="20"/>
        </w:rPr>
      </w:pPr>
      <w:r w:rsidRPr="00B9143D">
        <w:rPr>
          <w:rFonts w:ascii="Arial" w:hAnsi="Arial" w:cs="Times New Roman"/>
          <w:b/>
          <w:sz w:val="20"/>
          <w:szCs w:val="20"/>
        </w:rPr>
        <w:t>Length vs. circumference</w:t>
      </w:r>
    </w:p>
    <w:p w14:paraId="3DFD1BAC" w14:textId="77777777" w:rsidR="006C721D" w:rsidRPr="00B9143D" w:rsidRDefault="006C721D" w:rsidP="00D9243D">
      <w:pPr>
        <w:tabs>
          <w:tab w:val="left" w:pos="2070"/>
          <w:tab w:val="left" w:pos="2880"/>
          <w:tab w:val="left" w:pos="3600"/>
          <w:tab w:val="left" w:pos="4050"/>
          <w:tab w:val="left" w:pos="4860"/>
          <w:tab w:val="left" w:pos="6030"/>
          <w:tab w:val="left" w:pos="7290"/>
        </w:tabs>
        <w:spacing w:line="480" w:lineRule="auto"/>
        <w:rPr>
          <w:rFonts w:ascii="Arial" w:hAnsi="Arial" w:cs="Times New Roman"/>
          <w:sz w:val="20"/>
          <w:szCs w:val="20"/>
        </w:rPr>
      </w:pPr>
    </w:p>
    <w:tbl>
      <w:tblPr>
        <w:tblStyle w:val="TableGrid"/>
        <w:tblW w:w="0" w:type="auto"/>
        <w:tblLook w:val="04A0" w:firstRow="1" w:lastRow="0" w:firstColumn="1" w:lastColumn="0" w:noHBand="0" w:noVBand="1"/>
        <w:tblPrChange w:id="65" w:author="Donald Prothero" w:date="2017-09-06T09:30:00Z">
          <w:tblPr>
            <w:tblStyle w:val="TableGrid"/>
            <w:tblW w:w="0" w:type="auto"/>
            <w:tblLook w:val="04A0" w:firstRow="1" w:lastRow="0" w:firstColumn="1" w:lastColumn="0" w:noHBand="0" w:noVBand="1"/>
          </w:tblPr>
        </w:tblPrChange>
      </w:tblPr>
      <w:tblGrid>
        <w:gridCol w:w="243"/>
        <w:gridCol w:w="1648"/>
        <w:gridCol w:w="1031"/>
        <w:gridCol w:w="1206"/>
        <w:gridCol w:w="1170"/>
        <w:gridCol w:w="1236"/>
        <w:gridCol w:w="1473"/>
        <w:gridCol w:w="606"/>
        <w:gridCol w:w="243"/>
        <w:tblGridChange w:id="66">
          <w:tblGrid>
            <w:gridCol w:w="243"/>
            <w:gridCol w:w="1648"/>
            <w:gridCol w:w="1031"/>
            <w:gridCol w:w="1206"/>
            <w:gridCol w:w="1170"/>
            <w:gridCol w:w="1236"/>
            <w:gridCol w:w="1473"/>
            <w:gridCol w:w="606"/>
            <w:gridCol w:w="243"/>
          </w:tblGrid>
        </w:tblGridChange>
      </w:tblGrid>
      <w:tr w:rsidR="00340899" w:rsidRPr="00825D87" w14:paraId="16F96FD9" w14:textId="77777777" w:rsidTr="00D13E67">
        <w:tc>
          <w:tcPr>
            <w:tcW w:w="1891" w:type="dxa"/>
            <w:gridSpan w:val="2"/>
            <w:tcPrChange w:id="67" w:author="Donald Prothero" w:date="2017-09-06T09:30:00Z">
              <w:tcPr>
                <w:tcW w:w="1908" w:type="dxa"/>
                <w:gridSpan w:val="2"/>
              </w:tcPr>
            </w:tcPrChange>
          </w:tcPr>
          <w:p w14:paraId="30CFE0FA" w14:textId="77777777" w:rsidR="00340899" w:rsidRPr="00825D87" w:rsidRDefault="00340899" w:rsidP="005452D0">
            <w:pPr>
              <w:spacing w:line="480" w:lineRule="auto"/>
              <w:rPr>
                <w:rFonts w:ascii="Arial" w:hAnsi="Arial" w:cs="Times New Roman"/>
                <w:sz w:val="20"/>
                <w:szCs w:val="20"/>
              </w:rPr>
            </w:pPr>
            <w:r w:rsidRPr="00825D87">
              <w:rPr>
                <w:rFonts w:ascii="Arial" w:hAnsi="Arial" w:cs="Times New Roman"/>
                <w:i/>
                <w:sz w:val="20"/>
                <w:szCs w:val="20"/>
              </w:rPr>
              <w:t>Smilodon fatalis</w:t>
            </w:r>
          </w:p>
        </w:tc>
        <w:tc>
          <w:tcPr>
            <w:tcW w:w="1031" w:type="dxa"/>
            <w:tcPrChange w:id="68" w:author="Donald Prothero" w:date="2017-09-06T09:30:00Z">
              <w:tcPr>
                <w:tcW w:w="1043" w:type="dxa"/>
              </w:tcPr>
            </w:tcPrChange>
          </w:tcPr>
          <w:p w14:paraId="31F6A160" w14:textId="77777777" w:rsidR="00340899" w:rsidRPr="00825D87" w:rsidRDefault="00340899" w:rsidP="005452D0">
            <w:pPr>
              <w:tabs>
                <w:tab w:val="decimal" w:pos="297"/>
              </w:tabs>
              <w:spacing w:line="480" w:lineRule="auto"/>
              <w:rPr>
                <w:rFonts w:ascii="Arial" w:hAnsi="Arial" w:cs="Times New Roman"/>
                <w:sz w:val="20"/>
                <w:szCs w:val="20"/>
              </w:rPr>
            </w:pPr>
            <w:r w:rsidRPr="00825D87">
              <w:rPr>
                <w:rFonts w:ascii="Arial" w:hAnsi="Arial" w:cs="Times New Roman"/>
                <w:sz w:val="20"/>
                <w:szCs w:val="20"/>
              </w:rPr>
              <w:t xml:space="preserve">  30</w:t>
            </w:r>
          </w:p>
        </w:tc>
        <w:tc>
          <w:tcPr>
            <w:tcW w:w="1206" w:type="dxa"/>
            <w:tcPrChange w:id="69" w:author="Donald Prothero" w:date="2017-09-06T09:30:00Z">
              <w:tcPr>
                <w:tcW w:w="1207" w:type="dxa"/>
              </w:tcPr>
            </w:tcPrChange>
          </w:tcPr>
          <w:p w14:paraId="5D99AF73" w14:textId="77777777" w:rsidR="00340899" w:rsidRPr="00825D87" w:rsidRDefault="00340899" w:rsidP="005452D0">
            <w:pPr>
              <w:tabs>
                <w:tab w:val="decimal" w:pos="567"/>
              </w:tabs>
              <w:spacing w:line="480" w:lineRule="auto"/>
              <w:rPr>
                <w:rFonts w:ascii="Arial" w:hAnsi="Arial" w:cs="Times New Roman"/>
                <w:sz w:val="20"/>
                <w:szCs w:val="20"/>
              </w:rPr>
            </w:pPr>
            <w:r w:rsidRPr="00825D87">
              <w:rPr>
                <w:rFonts w:ascii="Arial" w:hAnsi="Arial" w:cs="Times New Roman"/>
                <w:sz w:val="20"/>
                <w:szCs w:val="20"/>
              </w:rPr>
              <w:t>0.578</w:t>
            </w:r>
          </w:p>
        </w:tc>
        <w:tc>
          <w:tcPr>
            <w:tcW w:w="1170" w:type="dxa"/>
            <w:tcPrChange w:id="70" w:author="Donald Prothero" w:date="2017-09-06T09:30:00Z">
              <w:tcPr>
                <w:tcW w:w="1170" w:type="dxa"/>
              </w:tcPr>
            </w:tcPrChange>
          </w:tcPr>
          <w:p w14:paraId="6BECA4DE" w14:textId="77777777" w:rsidR="00340899" w:rsidRPr="00825D87" w:rsidRDefault="00340899" w:rsidP="005452D0">
            <w:pPr>
              <w:tabs>
                <w:tab w:val="decimal" w:pos="432"/>
              </w:tabs>
              <w:spacing w:line="480" w:lineRule="auto"/>
              <w:rPr>
                <w:rFonts w:ascii="Arial" w:hAnsi="Arial" w:cs="Times New Roman"/>
                <w:sz w:val="20"/>
                <w:szCs w:val="20"/>
              </w:rPr>
            </w:pPr>
            <w:r w:rsidRPr="00825D87">
              <w:rPr>
                <w:rFonts w:ascii="Arial" w:hAnsi="Arial" w:cs="Times New Roman"/>
                <w:sz w:val="20"/>
                <w:szCs w:val="20"/>
              </w:rPr>
              <w:t>1.3202</w:t>
            </w:r>
          </w:p>
        </w:tc>
        <w:tc>
          <w:tcPr>
            <w:tcW w:w="1236" w:type="dxa"/>
            <w:tcPrChange w:id="71" w:author="Donald Prothero" w:date="2017-09-06T09:30:00Z">
              <w:tcPr>
                <w:tcW w:w="903" w:type="dxa"/>
              </w:tcPr>
            </w:tcPrChange>
          </w:tcPr>
          <w:p w14:paraId="707DCD89" w14:textId="77777777" w:rsidR="00340899" w:rsidRPr="00825D87" w:rsidRDefault="00340899" w:rsidP="005452D0">
            <w:pPr>
              <w:tabs>
                <w:tab w:val="decimal" w:pos="297"/>
              </w:tabs>
              <w:spacing w:line="480" w:lineRule="auto"/>
              <w:rPr>
                <w:rFonts w:ascii="Arial" w:hAnsi="Arial" w:cs="Times New Roman"/>
                <w:sz w:val="20"/>
                <w:szCs w:val="20"/>
              </w:rPr>
            </w:pPr>
            <w:r w:rsidRPr="00825D87">
              <w:rPr>
                <w:rFonts w:ascii="Arial" w:hAnsi="Arial" w:cs="Times New Roman"/>
                <w:sz w:val="20"/>
                <w:szCs w:val="20"/>
              </w:rPr>
              <w:t>0.904</w:t>
            </w:r>
          </w:p>
        </w:tc>
        <w:tc>
          <w:tcPr>
            <w:tcW w:w="1473" w:type="dxa"/>
            <w:tcPrChange w:id="72" w:author="Donald Prothero" w:date="2017-09-06T09:30:00Z">
              <w:tcPr>
                <w:tcW w:w="1487" w:type="dxa"/>
              </w:tcPr>
            </w:tcPrChange>
          </w:tcPr>
          <w:p w14:paraId="2542E866" w14:textId="77777777" w:rsidR="00340899" w:rsidRPr="00825D87" w:rsidRDefault="00340899" w:rsidP="005452D0">
            <w:pPr>
              <w:spacing w:line="480" w:lineRule="auto"/>
              <w:rPr>
                <w:rFonts w:ascii="Arial" w:hAnsi="Arial" w:cs="Times New Roman"/>
                <w:sz w:val="20"/>
                <w:szCs w:val="20"/>
              </w:rPr>
            </w:pPr>
            <w:r w:rsidRPr="00825D87">
              <w:rPr>
                <w:rFonts w:ascii="Arial" w:hAnsi="Arial" w:cs="Times New Roman"/>
                <w:sz w:val="20"/>
                <w:szCs w:val="20"/>
              </w:rPr>
              <w:t>1.46, 1.85</w:t>
            </w:r>
          </w:p>
        </w:tc>
        <w:tc>
          <w:tcPr>
            <w:tcW w:w="606" w:type="dxa"/>
            <w:tcPrChange w:id="73" w:author="Donald Prothero" w:date="2017-09-06T09:30:00Z">
              <w:tcPr>
                <w:tcW w:w="606" w:type="dxa"/>
              </w:tcPr>
            </w:tcPrChange>
          </w:tcPr>
          <w:p w14:paraId="12DA4CA0" w14:textId="77777777" w:rsidR="00340899" w:rsidRPr="00825D87" w:rsidRDefault="00340899" w:rsidP="005452D0">
            <w:pPr>
              <w:spacing w:line="480" w:lineRule="auto"/>
              <w:rPr>
                <w:rFonts w:ascii="Arial" w:hAnsi="Arial" w:cs="Times New Roman"/>
                <w:sz w:val="20"/>
                <w:szCs w:val="20"/>
              </w:rPr>
            </w:pPr>
            <w:r w:rsidRPr="00825D87">
              <w:rPr>
                <w:rFonts w:ascii="Arial" w:hAnsi="Arial" w:cs="Times New Roman"/>
                <w:sz w:val="20"/>
                <w:szCs w:val="20"/>
              </w:rPr>
              <w:t>1.65 (G)</w:t>
            </w:r>
          </w:p>
        </w:tc>
        <w:tc>
          <w:tcPr>
            <w:tcW w:w="243" w:type="dxa"/>
            <w:tcPrChange w:id="74" w:author="Donald Prothero" w:date="2017-09-06T09:30:00Z">
              <w:tcPr>
                <w:tcW w:w="244" w:type="dxa"/>
              </w:tcPr>
            </w:tcPrChange>
          </w:tcPr>
          <w:p w14:paraId="5BBA591C" w14:textId="77777777" w:rsidR="00340899" w:rsidRPr="00825D87" w:rsidRDefault="00340899" w:rsidP="005452D0">
            <w:pPr>
              <w:spacing w:line="480" w:lineRule="auto"/>
              <w:rPr>
                <w:rFonts w:ascii="Arial" w:hAnsi="Arial" w:cs="Times New Roman"/>
                <w:sz w:val="20"/>
                <w:szCs w:val="20"/>
              </w:rPr>
            </w:pPr>
          </w:p>
        </w:tc>
      </w:tr>
      <w:tr w:rsidR="00340899" w:rsidRPr="00825D87" w14:paraId="46F2616D" w14:textId="77777777" w:rsidTr="00D13E67">
        <w:tc>
          <w:tcPr>
            <w:tcW w:w="1891" w:type="dxa"/>
            <w:gridSpan w:val="2"/>
            <w:tcPrChange w:id="75" w:author="Donald Prothero" w:date="2017-09-06T09:30:00Z">
              <w:tcPr>
                <w:tcW w:w="1908" w:type="dxa"/>
                <w:gridSpan w:val="2"/>
              </w:tcPr>
            </w:tcPrChange>
          </w:tcPr>
          <w:p w14:paraId="7A44A827" w14:textId="77777777" w:rsidR="00340899" w:rsidRPr="00825D87" w:rsidRDefault="00340899" w:rsidP="005452D0">
            <w:pPr>
              <w:spacing w:line="480" w:lineRule="auto"/>
              <w:rPr>
                <w:rFonts w:ascii="Arial" w:hAnsi="Arial" w:cs="Times New Roman"/>
                <w:sz w:val="20"/>
                <w:szCs w:val="20"/>
              </w:rPr>
            </w:pPr>
            <w:r w:rsidRPr="00825D87">
              <w:rPr>
                <w:rFonts w:ascii="Arial" w:hAnsi="Arial" w:cs="Times New Roman"/>
                <w:i/>
                <w:sz w:val="20"/>
                <w:szCs w:val="20"/>
              </w:rPr>
              <w:t>Panthera atrox</w:t>
            </w:r>
          </w:p>
        </w:tc>
        <w:tc>
          <w:tcPr>
            <w:tcW w:w="1031" w:type="dxa"/>
            <w:tcPrChange w:id="76" w:author="Donald Prothero" w:date="2017-09-06T09:30:00Z">
              <w:tcPr>
                <w:tcW w:w="1043" w:type="dxa"/>
              </w:tcPr>
            </w:tcPrChange>
          </w:tcPr>
          <w:p w14:paraId="36F3D595" w14:textId="77777777" w:rsidR="00340899" w:rsidRPr="00825D87" w:rsidRDefault="00340899" w:rsidP="005452D0">
            <w:pPr>
              <w:tabs>
                <w:tab w:val="decimal" w:pos="297"/>
              </w:tabs>
              <w:spacing w:line="480" w:lineRule="auto"/>
              <w:rPr>
                <w:rFonts w:ascii="Arial" w:hAnsi="Arial" w:cs="Times New Roman"/>
                <w:sz w:val="20"/>
                <w:szCs w:val="20"/>
              </w:rPr>
            </w:pPr>
            <w:r w:rsidRPr="00825D87">
              <w:rPr>
                <w:rFonts w:ascii="Arial" w:hAnsi="Arial" w:cs="Times New Roman"/>
                <w:sz w:val="20"/>
                <w:szCs w:val="20"/>
              </w:rPr>
              <w:t>8</w:t>
            </w:r>
          </w:p>
        </w:tc>
        <w:tc>
          <w:tcPr>
            <w:tcW w:w="1206" w:type="dxa"/>
            <w:tcPrChange w:id="77" w:author="Donald Prothero" w:date="2017-09-06T09:30:00Z">
              <w:tcPr>
                <w:tcW w:w="1207" w:type="dxa"/>
              </w:tcPr>
            </w:tcPrChange>
          </w:tcPr>
          <w:p w14:paraId="435580E2" w14:textId="77777777" w:rsidR="00340899" w:rsidRPr="00825D87" w:rsidRDefault="00340899" w:rsidP="005452D0">
            <w:pPr>
              <w:tabs>
                <w:tab w:val="decimal" w:pos="567"/>
              </w:tabs>
              <w:spacing w:line="480" w:lineRule="auto"/>
              <w:rPr>
                <w:rFonts w:ascii="Arial" w:hAnsi="Arial" w:cs="Times New Roman"/>
                <w:sz w:val="20"/>
                <w:szCs w:val="20"/>
              </w:rPr>
            </w:pPr>
            <w:r w:rsidRPr="00825D87">
              <w:rPr>
                <w:rFonts w:ascii="Arial" w:hAnsi="Arial" w:cs="Times New Roman"/>
                <w:sz w:val="20"/>
                <w:szCs w:val="20"/>
              </w:rPr>
              <w:t>0.526</w:t>
            </w:r>
          </w:p>
        </w:tc>
        <w:tc>
          <w:tcPr>
            <w:tcW w:w="1170" w:type="dxa"/>
            <w:tcPrChange w:id="78" w:author="Donald Prothero" w:date="2017-09-06T09:30:00Z">
              <w:tcPr>
                <w:tcW w:w="1170" w:type="dxa"/>
              </w:tcPr>
            </w:tcPrChange>
          </w:tcPr>
          <w:p w14:paraId="423E2A14" w14:textId="77777777" w:rsidR="00340899" w:rsidRPr="00825D87" w:rsidRDefault="00340899" w:rsidP="005452D0">
            <w:pPr>
              <w:tabs>
                <w:tab w:val="decimal" w:pos="432"/>
              </w:tabs>
              <w:spacing w:line="480" w:lineRule="auto"/>
              <w:rPr>
                <w:rFonts w:ascii="Arial" w:hAnsi="Arial" w:cs="Times New Roman"/>
                <w:sz w:val="20"/>
                <w:szCs w:val="20"/>
              </w:rPr>
            </w:pPr>
            <w:r w:rsidRPr="00825D87">
              <w:rPr>
                <w:rFonts w:ascii="Arial" w:hAnsi="Arial" w:cs="Times New Roman"/>
                <w:sz w:val="20"/>
                <w:szCs w:val="20"/>
              </w:rPr>
              <w:t>1.6829</w:t>
            </w:r>
          </w:p>
        </w:tc>
        <w:tc>
          <w:tcPr>
            <w:tcW w:w="1236" w:type="dxa"/>
            <w:tcPrChange w:id="79" w:author="Donald Prothero" w:date="2017-09-06T09:30:00Z">
              <w:tcPr>
                <w:tcW w:w="903" w:type="dxa"/>
              </w:tcPr>
            </w:tcPrChange>
          </w:tcPr>
          <w:p w14:paraId="65E12225" w14:textId="77777777" w:rsidR="00340899" w:rsidRPr="00825D87" w:rsidRDefault="00340899" w:rsidP="005452D0">
            <w:pPr>
              <w:tabs>
                <w:tab w:val="decimal" w:pos="297"/>
              </w:tabs>
              <w:spacing w:line="480" w:lineRule="auto"/>
              <w:rPr>
                <w:rFonts w:ascii="Arial" w:hAnsi="Arial" w:cs="Times New Roman"/>
                <w:sz w:val="20"/>
                <w:szCs w:val="20"/>
              </w:rPr>
            </w:pPr>
            <w:r w:rsidRPr="00825D87">
              <w:rPr>
                <w:rFonts w:ascii="Arial" w:hAnsi="Arial" w:cs="Times New Roman"/>
                <w:sz w:val="20"/>
                <w:szCs w:val="20"/>
              </w:rPr>
              <w:t>0.733</w:t>
            </w:r>
          </w:p>
        </w:tc>
        <w:tc>
          <w:tcPr>
            <w:tcW w:w="1473" w:type="dxa"/>
            <w:tcPrChange w:id="80" w:author="Donald Prothero" w:date="2017-09-06T09:30:00Z">
              <w:tcPr>
                <w:tcW w:w="1487" w:type="dxa"/>
              </w:tcPr>
            </w:tcPrChange>
          </w:tcPr>
          <w:p w14:paraId="08E7E054" w14:textId="77777777" w:rsidR="00340899" w:rsidRPr="00825D87" w:rsidRDefault="00340899" w:rsidP="005452D0">
            <w:pPr>
              <w:spacing w:line="480" w:lineRule="auto"/>
              <w:rPr>
                <w:rFonts w:ascii="Arial" w:hAnsi="Arial" w:cs="Times New Roman"/>
                <w:sz w:val="20"/>
                <w:szCs w:val="20"/>
              </w:rPr>
            </w:pPr>
            <w:r w:rsidRPr="00825D87">
              <w:rPr>
                <w:rFonts w:ascii="Arial" w:hAnsi="Arial" w:cs="Times New Roman"/>
                <w:sz w:val="20"/>
                <w:szCs w:val="20"/>
              </w:rPr>
              <w:t>0.99, 2.66</w:t>
            </w:r>
          </w:p>
        </w:tc>
        <w:tc>
          <w:tcPr>
            <w:tcW w:w="606" w:type="dxa"/>
            <w:tcPrChange w:id="81" w:author="Donald Prothero" w:date="2017-09-06T09:30:00Z">
              <w:tcPr>
                <w:tcW w:w="606" w:type="dxa"/>
              </w:tcPr>
            </w:tcPrChange>
          </w:tcPr>
          <w:p w14:paraId="4295A5CC" w14:textId="77777777" w:rsidR="00340899" w:rsidRPr="00825D87" w:rsidRDefault="00340899" w:rsidP="005452D0">
            <w:pPr>
              <w:spacing w:line="480" w:lineRule="auto"/>
              <w:rPr>
                <w:rFonts w:ascii="Arial" w:hAnsi="Arial" w:cs="Times New Roman"/>
                <w:sz w:val="20"/>
                <w:szCs w:val="20"/>
              </w:rPr>
            </w:pPr>
            <w:r w:rsidRPr="00825D87">
              <w:rPr>
                <w:rFonts w:ascii="Arial" w:hAnsi="Arial" w:cs="Times New Roman"/>
                <w:sz w:val="20"/>
                <w:szCs w:val="20"/>
              </w:rPr>
              <w:t xml:space="preserve">1.63 (G) </w:t>
            </w:r>
          </w:p>
        </w:tc>
        <w:tc>
          <w:tcPr>
            <w:tcW w:w="243" w:type="dxa"/>
            <w:tcPrChange w:id="82" w:author="Donald Prothero" w:date="2017-09-06T09:30:00Z">
              <w:tcPr>
                <w:tcW w:w="244" w:type="dxa"/>
              </w:tcPr>
            </w:tcPrChange>
          </w:tcPr>
          <w:p w14:paraId="02064E31" w14:textId="77777777" w:rsidR="00340899" w:rsidRPr="00825D87" w:rsidRDefault="00340899" w:rsidP="005452D0">
            <w:pPr>
              <w:spacing w:line="480" w:lineRule="auto"/>
              <w:rPr>
                <w:rFonts w:ascii="Arial" w:hAnsi="Arial" w:cs="Times New Roman"/>
                <w:sz w:val="20"/>
                <w:szCs w:val="20"/>
              </w:rPr>
            </w:pPr>
            <w:r w:rsidRPr="00825D87">
              <w:rPr>
                <w:rFonts w:ascii="Arial" w:hAnsi="Arial" w:cs="Times New Roman"/>
                <w:sz w:val="20"/>
                <w:szCs w:val="20"/>
              </w:rPr>
              <w:t xml:space="preserve"> </w:t>
            </w:r>
          </w:p>
        </w:tc>
      </w:tr>
      <w:tr w:rsidR="00340899" w:rsidRPr="00825D87" w14:paraId="7A0AF4AF" w14:textId="77777777" w:rsidTr="00D13E67">
        <w:tc>
          <w:tcPr>
            <w:tcW w:w="1891" w:type="dxa"/>
            <w:gridSpan w:val="2"/>
            <w:tcPrChange w:id="83" w:author="Donald Prothero" w:date="2017-09-06T09:30:00Z">
              <w:tcPr>
                <w:tcW w:w="1908" w:type="dxa"/>
                <w:gridSpan w:val="2"/>
              </w:tcPr>
            </w:tcPrChange>
          </w:tcPr>
          <w:p w14:paraId="5B907235" w14:textId="77777777" w:rsidR="00340899" w:rsidRPr="00825D87" w:rsidRDefault="00340899" w:rsidP="005452D0">
            <w:pPr>
              <w:spacing w:line="480" w:lineRule="auto"/>
              <w:rPr>
                <w:rFonts w:ascii="Arial" w:hAnsi="Arial" w:cs="Times New Roman"/>
                <w:sz w:val="20"/>
                <w:szCs w:val="20"/>
              </w:rPr>
            </w:pPr>
            <w:r w:rsidRPr="00825D87">
              <w:rPr>
                <w:rFonts w:ascii="Arial" w:hAnsi="Arial" w:cs="Times New Roman"/>
                <w:i/>
                <w:sz w:val="20"/>
                <w:szCs w:val="20"/>
              </w:rPr>
              <w:t>Panthera tigris</w:t>
            </w:r>
          </w:p>
        </w:tc>
        <w:tc>
          <w:tcPr>
            <w:tcW w:w="1031" w:type="dxa"/>
            <w:tcPrChange w:id="84" w:author="Donald Prothero" w:date="2017-09-06T09:30:00Z">
              <w:tcPr>
                <w:tcW w:w="1043" w:type="dxa"/>
              </w:tcPr>
            </w:tcPrChange>
          </w:tcPr>
          <w:p w14:paraId="4F7A4367" w14:textId="77777777" w:rsidR="00340899" w:rsidRPr="00825D87" w:rsidRDefault="00340899" w:rsidP="005452D0">
            <w:pPr>
              <w:tabs>
                <w:tab w:val="decimal" w:pos="297"/>
              </w:tabs>
              <w:spacing w:line="480" w:lineRule="auto"/>
              <w:rPr>
                <w:rFonts w:ascii="Arial" w:hAnsi="Arial" w:cs="Times New Roman"/>
                <w:sz w:val="20"/>
                <w:szCs w:val="20"/>
              </w:rPr>
            </w:pPr>
            <w:r w:rsidRPr="00825D87">
              <w:rPr>
                <w:rFonts w:ascii="Arial" w:hAnsi="Arial" w:cs="Times New Roman"/>
                <w:sz w:val="20"/>
                <w:szCs w:val="20"/>
              </w:rPr>
              <w:t>15</w:t>
            </w:r>
          </w:p>
        </w:tc>
        <w:tc>
          <w:tcPr>
            <w:tcW w:w="1206" w:type="dxa"/>
            <w:tcPrChange w:id="85" w:author="Donald Prothero" w:date="2017-09-06T09:30:00Z">
              <w:tcPr>
                <w:tcW w:w="1207" w:type="dxa"/>
              </w:tcPr>
            </w:tcPrChange>
          </w:tcPr>
          <w:p w14:paraId="2078B2B1" w14:textId="2A6B3191" w:rsidR="00340899" w:rsidRPr="00825D87" w:rsidRDefault="00B8731C" w:rsidP="005452D0">
            <w:pPr>
              <w:tabs>
                <w:tab w:val="decimal" w:pos="567"/>
              </w:tabs>
              <w:spacing w:line="480" w:lineRule="auto"/>
              <w:rPr>
                <w:rFonts w:ascii="Arial" w:hAnsi="Arial" w:cs="Times New Roman"/>
                <w:sz w:val="20"/>
                <w:szCs w:val="20"/>
              </w:rPr>
            </w:pPr>
            <w:ins w:id="86" w:author="Donald Prothero" w:date="2017-09-06T10:14:00Z">
              <w:r>
                <w:rPr>
                  <w:rFonts w:ascii="Arial" w:hAnsi="Arial" w:cs="Times New Roman"/>
                  <w:sz w:val="20"/>
                  <w:szCs w:val="20"/>
                </w:rPr>
                <w:t>0.215</w:t>
              </w:r>
            </w:ins>
            <w:r w:rsidR="00340899" w:rsidRPr="00825D87">
              <w:rPr>
                <w:rFonts w:ascii="Arial" w:hAnsi="Arial" w:cs="Times New Roman"/>
                <w:sz w:val="20"/>
                <w:szCs w:val="20"/>
              </w:rPr>
              <w:t xml:space="preserve"> </w:t>
            </w:r>
          </w:p>
        </w:tc>
        <w:tc>
          <w:tcPr>
            <w:tcW w:w="1170" w:type="dxa"/>
            <w:tcPrChange w:id="87" w:author="Donald Prothero" w:date="2017-09-06T09:30:00Z">
              <w:tcPr>
                <w:tcW w:w="1170" w:type="dxa"/>
              </w:tcPr>
            </w:tcPrChange>
          </w:tcPr>
          <w:p w14:paraId="516BF5D5" w14:textId="77777777" w:rsidR="00340899" w:rsidRPr="00825D87" w:rsidRDefault="00340899" w:rsidP="005452D0">
            <w:pPr>
              <w:tabs>
                <w:tab w:val="decimal" w:pos="432"/>
              </w:tabs>
              <w:spacing w:line="480" w:lineRule="auto"/>
              <w:rPr>
                <w:rFonts w:ascii="Arial" w:hAnsi="Arial" w:cs="Times New Roman"/>
                <w:sz w:val="20"/>
                <w:szCs w:val="20"/>
              </w:rPr>
            </w:pPr>
            <w:r w:rsidRPr="00825D87">
              <w:rPr>
                <w:rFonts w:ascii="Arial" w:hAnsi="Arial" w:cs="Times New Roman"/>
                <w:sz w:val="20"/>
                <w:szCs w:val="20"/>
              </w:rPr>
              <w:t>-0.7215</w:t>
            </w:r>
          </w:p>
        </w:tc>
        <w:tc>
          <w:tcPr>
            <w:tcW w:w="1236" w:type="dxa"/>
            <w:tcPrChange w:id="88" w:author="Donald Prothero" w:date="2017-09-06T09:30:00Z">
              <w:tcPr>
                <w:tcW w:w="903" w:type="dxa"/>
              </w:tcPr>
            </w:tcPrChange>
          </w:tcPr>
          <w:p w14:paraId="35C2DBCC" w14:textId="77777777" w:rsidR="00340899" w:rsidRPr="00825D87" w:rsidRDefault="00340899" w:rsidP="005452D0">
            <w:pPr>
              <w:tabs>
                <w:tab w:val="decimal" w:pos="297"/>
              </w:tabs>
              <w:spacing w:line="480" w:lineRule="auto"/>
              <w:rPr>
                <w:rFonts w:ascii="Arial" w:hAnsi="Arial" w:cs="Times New Roman"/>
                <w:sz w:val="20"/>
                <w:szCs w:val="20"/>
              </w:rPr>
            </w:pPr>
            <w:r w:rsidRPr="00825D87">
              <w:rPr>
                <w:rFonts w:ascii="Arial" w:hAnsi="Arial" w:cs="Times New Roman"/>
                <w:sz w:val="20"/>
                <w:szCs w:val="20"/>
              </w:rPr>
              <w:t>0.985</w:t>
            </w:r>
          </w:p>
        </w:tc>
        <w:tc>
          <w:tcPr>
            <w:tcW w:w="1473" w:type="dxa"/>
            <w:tcPrChange w:id="89" w:author="Donald Prothero" w:date="2017-09-06T09:30:00Z">
              <w:tcPr>
                <w:tcW w:w="1487" w:type="dxa"/>
              </w:tcPr>
            </w:tcPrChange>
          </w:tcPr>
          <w:p w14:paraId="0F76FEC6" w14:textId="2F2EF883" w:rsidR="00340899" w:rsidRPr="00825D87" w:rsidRDefault="00340899" w:rsidP="00426847">
            <w:pPr>
              <w:spacing w:line="480" w:lineRule="auto"/>
              <w:rPr>
                <w:rFonts w:ascii="Arial" w:hAnsi="Arial" w:cs="Times New Roman"/>
                <w:sz w:val="20"/>
                <w:szCs w:val="20"/>
              </w:rPr>
            </w:pPr>
            <w:r w:rsidRPr="00825D87">
              <w:rPr>
                <w:rFonts w:ascii="Arial" w:hAnsi="Arial" w:cs="Times New Roman"/>
                <w:sz w:val="20"/>
                <w:szCs w:val="20"/>
              </w:rPr>
              <w:t>1.</w:t>
            </w:r>
            <w:del w:id="90" w:author="Donald Prothero" w:date="2017-09-06T09:14:00Z">
              <w:r w:rsidRPr="00825D87" w:rsidDel="00426847">
                <w:rPr>
                  <w:rFonts w:ascii="Arial" w:hAnsi="Arial" w:cs="Times New Roman"/>
                  <w:sz w:val="20"/>
                  <w:szCs w:val="20"/>
                </w:rPr>
                <w:delText>38</w:delText>
              </w:r>
            </w:del>
            <w:ins w:id="91" w:author="Donald Prothero" w:date="2017-09-06T09:14:00Z">
              <w:r w:rsidR="00426847" w:rsidRPr="00825D87">
                <w:rPr>
                  <w:rFonts w:ascii="Arial" w:hAnsi="Arial" w:cs="Times New Roman"/>
                  <w:sz w:val="20"/>
                  <w:szCs w:val="20"/>
                </w:rPr>
                <w:t>3</w:t>
              </w:r>
              <w:r w:rsidR="00426847">
                <w:rPr>
                  <w:rFonts w:ascii="Arial" w:hAnsi="Arial" w:cs="Times New Roman"/>
                  <w:sz w:val="20"/>
                  <w:szCs w:val="20"/>
                </w:rPr>
                <w:t>6</w:t>
              </w:r>
            </w:ins>
            <w:r w:rsidRPr="00825D87">
              <w:rPr>
                <w:rFonts w:ascii="Arial" w:hAnsi="Arial" w:cs="Times New Roman"/>
                <w:sz w:val="20"/>
                <w:szCs w:val="20"/>
              </w:rPr>
              <w:t>, 1.58</w:t>
            </w:r>
          </w:p>
        </w:tc>
        <w:tc>
          <w:tcPr>
            <w:tcW w:w="606" w:type="dxa"/>
            <w:tcPrChange w:id="92" w:author="Donald Prothero" w:date="2017-09-06T09:30:00Z">
              <w:tcPr>
                <w:tcW w:w="606" w:type="dxa"/>
              </w:tcPr>
            </w:tcPrChange>
          </w:tcPr>
          <w:p w14:paraId="6318A75A" w14:textId="77777777" w:rsidR="00340899" w:rsidRPr="00825D87" w:rsidRDefault="00340899" w:rsidP="005452D0">
            <w:pPr>
              <w:spacing w:line="480" w:lineRule="auto"/>
              <w:rPr>
                <w:rFonts w:ascii="Arial" w:hAnsi="Arial" w:cs="Times New Roman"/>
                <w:sz w:val="20"/>
                <w:szCs w:val="20"/>
              </w:rPr>
            </w:pPr>
            <w:r w:rsidRPr="00825D87">
              <w:rPr>
                <w:rFonts w:ascii="Arial" w:hAnsi="Arial" w:cs="Times New Roman"/>
                <w:sz w:val="20"/>
                <w:szCs w:val="20"/>
              </w:rPr>
              <w:t>1.46 (G)</w:t>
            </w:r>
          </w:p>
        </w:tc>
        <w:tc>
          <w:tcPr>
            <w:tcW w:w="243" w:type="dxa"/>
            <w:tcPrChange w:id="93" w:author="Donald Prothero" w:date="2017-09-06T09:30:00Z">
              <w:tcPr>
                <w:tcW w:w="244" w:type="dxa"/>
              </w:tcPr>
            </w:tcPrChange>
          </w:tcPr>
          <w:p w14:paraId="43D91517" w14:textId="77777777" w:rsidR="00340899" w:rsidRPr="00825D87" w:rsidRDefault="00340899" w:rsidP="005452D0">
            <w:pPr>
              <w:spacing w:line="480" w:lineRule="auto"/>
              <w:rPr>
                <w:rFonts w:ascii="Arial" w:hAnsi="Arial" w:cs="Times New Roman"/>
                <w:sz w:val="20"/>
                <w:szCs w:val="20"/>
              </w:rPr>
            </w:pPr>
          </w:p>
        </w:tc>
      </w:tr>
      <w:tr w:rsidR="00340899" w:rsidRPr="00825D87" w14:paraId="12EB0F7B" w14:textId="77777777" w:rsidTr="00D13E67">
        <w:tc>
          <w:tcPr>
            <w:tcW w:w="1891" w:type="dxa"/>
            <w:gridSpan w:val="2"/>
            <w:tcPrChange w:id="94" w:author="Donald Prothero" w:date="2017-09-06T09:30:00Z">
              <w:tcPr>
                <w:tcW w:w="1908" w:type="dxa"/>
                <w:gridSpan w:val="2"/>
              </w:tcPr>
            </w:tcPrChange>
          </w:tcPr>
          <w:p w14:paraId="1159DBE8" w14:textId="77777777" w:rsidR="00340899" w:rsidRPr="00825D87" w:rsidRDefault="00340899" w:rsidP="005452D0">
            <w:pPr>
              <w:spacing w:line="480" w:lineRule="auto"/>
              <w:rPr>
                <w:rFonts w:ascii="Arial" w:hAnsi="Arial" w:cs="Times New Roman"/>
                <w:sz w:val="20"/>
                <w:szCs w:val="20"/>
              </w:rPr>
            </w:pPr>
            <w:r w:rsidRPr="00825D87">
              <w:rPr>
                <w:rFonts w:ascii="Arial" w:hAnsi="Arial" w:cs="Times New Roman"/>
                <w:i/>
                <w:sz w:val="20"/>
                <w:szCs w:val="20"/>
              </w:rPr>
              <w:t>Puma concolor</w:t>
            </w:r>
          </w:p>
        </w:tc>
        <w:tc>
          <w:tcPr>
            <w:tcW w:w="1031" w:type="dxa"/>
            <w:tcPrChange w:id="95" w:author="Donald Prothero" w:date="2017-09-06T09:30:00Z">
              <w:tcPr>
                <w:tcW w:w="1043" w:type="dxa"/>
              </w:tcPr>
            </w:tcPrChange>
          </w:tcPr>
          <w:p w14:paraId="3F561059" w14:textId="77777777" w:rsidR="00340899" w:rsidRPr="00825D87" w:rsidRDefault="00340899" w:rsidP="005452D0">
            <w:pPr>
              <w:tabs>
                <w:tab w:val="decimal" w:pos="297"/>
              </w:tabs>
              <w:spacing w:line="480" w:lineRule="auto"/>
              <w:rPr>
                <w:rFonts w:ascii="Arial" w:hAnsi="Arial" w:cs="Times New Roman"/>
                <w:sz w:val="20"/>
                <w:szCs w:val="20"/>
              </w:rPr>
            </w:pPr>
            <w:r w:rsidRPr="00825D87">
              <w:rPr>
                <w:rFonts w:ascii="Arial" w:hAnsi="Arial" w:cs="Times New Roman"/>
                <w:sz w:val="20"/>
                <w:szCs w:val="20"/>
              </w:rPr>
              <w:t>14</w:t>
            </w:r>
          </w:p>
        </w:tc>
        <w:tc>
          <w:tcPr>
            <w:tcW w:w="1206" w:type="dxa"/>
            <w:tcPrChange w:id="96" w:author="Donald Prothero" w:date="2017-09-06T09:30:00Z">
              <w:tcPr>
                <w:tcW w:w="1207" w:type="dxa"/>
              </w:tcPr>
            </w:tcPrChange>
          </w:tcPr>
          <w:p w14:paraId="63BE0198" w14:textId="51BE7773" w:rsidR="00340899" w:rsidRPr="00825D87" w:rsidRDefault="00FB1AF6" w:rsidP="005452D0">
            <w:pPr>
              <w:tabs>
                <w:tab w:val="decimal" w:pos="567"/>
              </w:tabs>
              <w:spacing w:line="480" w:lineRule="auto"/>
              <w:rPr>
                <w:rFonts w:ascii="Arial" w:hAnsi="Arial" w:cs="Times New Roman"/>
                <w:sz w:val="20"/>
                <w:szCs w:val="20"/>
              </w:rPr>
            </w:pPr>
            <w:ins w:id="97" w:author="Donald Prothero" w:date="2017-09-06T10:16:00Z">
              <w:r>
                <w:rPr>
                  <w:rFonts w:ascii="Arial" w:hAnsi="Arial" w:cs="Times New Roman"/>
                  <w:sz w:val="20"/>
                  <w:szCs w:val="20"/>
                </w:rPr>
                <w:t>0.196</w:t>
              </w:r>
            </w:ins>
            <w:r w:rsidR="00340899" w:rsidRPr="00825D87">
              <w:rPr>
                <w:rFonts w:ascii="Arial" w:hAnsi="Arial" w:cs="Times New Roman"/>
                <w:sz w:val="20"/>
                <w:szCs w:val="20"/>
              </w:rPr>
              <w:t xml:space="preserve"> </w:t>
            </w:r>
          </w:p>
        </w:tc>
        <w:tc>
          <w:tcPr>
            <w:tcW w:w="1170" w:type="dxa"/>
            <w:tcPrChange w:id="98" w:author="Donald Prothero" w:date="2017-09-06T09:30:00Z">
              <w:tcPr>
                <w:tcW w:w="1170" w:type="dxa"/>
              </w:tcPr>
            </w:tcPrChange>
          </w:tcPr>
          <w:p w14:paraId="0B500734" w14:textId="77777777" w:rsidR="00340899" w:rsidRPr="00825D87" w:rsidRDefault="00340899" w:rsidP="005452D0">
            <w:pPr>
              <w:tabs>
                <w:tab w:val="decimal" w:pos="432"/>
              </w:tabs>
              <w:spacing w:line="480" w:lineRule="auto"/>
              <w:rPr>
                <w:rFonts w:ascii="Arial" w:hAnsi="Arial" w:cs="Times New Roman"/>
                <w:sz w:val="20"/>
                <w:szCs w:val="20"/>
              </w:rPr>
            </w:pPr>
            <w:r w:rsidRPr="00825D87">
              <w:rPr>
                <w:rFonts w:ascii="Arial" w:hAnsi="Arial" w:cs="Times New Roman"/>
                <w:sz w:val="20"/>
                <w:szCs w:val="20"/>
              </w:rPr>
              <w:t>0.8108</w:t>
            </w:r>
          </w:p>
        </w:tc>
        <w:tc>
          <w:tcPr>
            <w:tcW w:w="1236" w:type="dxa"/>
            <w:tcPrChange w:id="99" w:author="Donald Prothero" w:date="2017-09-06T09:30:00Z">
              <w:tcPr>
                <w:tcW w:w="903" w:type="dxa"/>
              </w:tcPr>
            </w:tcPrChange>
          </w:tcPr>
          <w:p w14:paraId="18310759" w14:textId="57DA1E86" w:rsidR="00340899" w:rsidRPr="00825D87" w:rsidRDefault="00340899" w:rsidP="005452D0">
            <w:pPr>
              <w:tabs>
                <w:tab w:val="decimal" w:pos="297"/>
              </w:tabs>
              <w:spacing w:line="480" w:lineRule="auto"/>
              <w:rPr>
                <w:rFonts w:ascii="Arial" w:hAnsi="Arial" w:cs="Times New Roman"/>
                <w:sz w:val="20"/>
                <w:szCs w:val="20"/>
              </w:rPr>
            </w:pPr>
            <w:r w:rsidRPr="00825D87">
              <w:rPr>
                <w:rFonts w:ascii="Arial" w:hAnsi="Arial" w:cs="Times New Roman"/>
                <w:sz w:val="20"/>
                <w:szCs w:val="20"/>
              </w:rPr>
              <w:t>0.</w:t>
            </w:r>
            <w:ins w:id="100" w:author="Donald Prothero" w:date="2017-09-06T09:16:00Z">
              <w:r w:rsidR="00426847">
                <w:rPr>
                  <w:rFonts w:ascii="Arial" w:hAnsi="Arial" w:cs="Times New Roman"/>
                  <w:sz w:val="20"/>
                  <w:szCs w:val="20"/>
                </w:rPr>
                <w:t>766</w:t>
              </w:r>
            </w:ins>
            <w:del w:id="101" w:author="Donald Prothero" w:date="2017-09-06T09:16:00Z">
              <w:r w:rsidRPr="00825D87" w:rsidDel="00426847">
                <w:rPr>
                  <w:rFonts w:ascii="Arial" w:hAnsi="Arial" w:cs="Times New Roman"/>
                  <w:sz w:val="20"/>
                  <w:szCs w:val="20"/>
                </w:rPr>
                <w:delText>902</w:delText>
              </w:r>
            </w:del>
          </w:p>
        </w:tc>
        <w:tc>
          <w:tcPr>
            <w:tcW w:w="1473" w:type="dxa"/>
            <w:tcPrChange w:id="102" w:author="Donald Prothero" w:date="2017-09-06T09:30:00Z">
              <w:tcPr>
                <w:tcW w:w="1487" w:type="dxa"/>
              </w:tcPr>
            </w:tcPrChange>
          </w:tcPr>
          <w:p w14:paraId="2BF39050" w14:textId="40838EFC" w:rsidR="00340899" w:rsidRPr="00825D87" w:rsidRDefault="00340899" w:rsidP="00426847">
            <w:pPr>
              <w:spacing w:line="480" w:lineRule="auto"/>
              <w:rPr>
                <w:rFonts w:ascii="Arial" w:hAnsi="Arial" w:cs="Times New Roman"/>
                <w:sz w:val="20"/>
                <w:szCs w:val="20"/>
              </w:rPr>
            </w:pPr>
            <w:r w:rsidRPr="00825D87">
              <w:rPr>
                <w:rFonts w:ascii="Arial" w:hAnsi="Arial" w:cs="Times New Roman"/>
                <w:sz w:val="20"/>
                <w:szCs w:val="20"/>
              </w:rPr>
              <w:t>0.</w:t>
            </w:r>
            <w:del w:id="103" w:author="Donald Prothero" w:date="2017-09-06T09:15:00Z">
              <w:r w:rsidRPr="00825D87" w:rsidDel="00426847">
                <w:rPr>
                  <w:rFonts w:ascii="Arial" w:hAnsi="Arial" w:cs="Times New Roman"/>
                  <w:sz w:val="20"/>
                  <w:szCs w:val="20"/>
                </w:rPr>
                <w:delText>86</w:delText>
              </w:r>
            </w:del>
            <w:ins w:id="104" w:author="Donald Prothero" w:date="2017-09-06T09:15:00Z">
              <w:r w:rsidR="00426847" w:rsidRPr="00825D87">
                <w:rPr>
                  <w:rFonts w:ascii="Arial" w:hAnsi="Arial" w:cs="Times New Roman"/>
                  <w:sz w:val="20"/>
                  <w:szCs w:val="20"/>
                </w:rPr>
                <w:t>8</w:t>
              </w:r>
              <w:r w:rsidR="00426847">
                <w:rPr>
                  <w:rFonts w:ascii="Arial" w:hAnsi="Arial" w:cs="Times New Roman"/>
                  <w:sz w:val="20"/>
                  <w:szCs w:val="20"/>
                </w:rPr>
                <w:t>5</w:t>
              </w:r>
            </w:ins>
            <w:r w:rsidRPr="00825D87">
              <w:rPr>
                <w:rFonts w:ascii="Arial" w:hAnsi="Arial" w:cs="Times New Roman"/>
                <w:sz w:val="20"/>
                <w:szCs w:val="20"/>
              </w:rPr>
              <w:t>, 1.</w:t>
            </w:r>
            <w:ins w:id="105" w:author="Donald Prothero" w:date="2017-09-06T09:15:00Z">
              <w:r w:rsidR="00426847">
                <w:rPr>
                  <w:rFonts w:ascii="Arial" w:hAnsi="Arial" w:cs="Times New Roman"/>
                  <w:sz w:val="20"/>
                  <w:szCs w:val="20"/>
                </w:rPr>
                <w:t>54</w:t>
              </w:r>
            </w:ins>
            <w:del w:id="106" w:author="Donald Prothero" w:date="2017-09-06T09:15:00Z">
              <w:r w:rsidRPr="00825D87" w:rsidDel="00426847">
                <w:rPr>
                  <w:rFonts w:ascii="Arial" w:hAnsi="Arial" w:cs="Times New Roman"/>
                  <w:sz w:val="20"/>
                  <w:szCs w:val="20"/>
                </w:rPr>
                <w:delText>49</w:delText>
              </w:r>
            </w:del>
          </w:p>
        </w:tc>
        <w:tc>
          <w:tcPr>
            <w:tcW w:w="606" w:type="dxa"/>
            <w:tcPrChange w:id="107" w:author="Donald Prothero" w:date="2017-09-06T09:30:00Z">
              <w:tcPr>
                <w:tcW w:w="606" w:type="dxa"/>
              </w:tcPr>
            </w:tcPrChange>
          </w:tcPr>
          <w:p w14:paraId="39F422A2" w14:textId="77777777" w:rsidR="00340899" w:rsidRPr="00825D87" w:rsidRDefault="00340899" w:rsidP="005452D0">
            <w:pPr>
              <w:spacing w:line="480" w:lineRule="auto"/>
              <w:rPr>
                <w:rFonts w:ascii="Arial" w:hAnsi="Arial" w:cs="Times New Roman"/>
                <w:sz w:val="20"/>
                <w:szCs w:val="20"/>
              </w:rPr>
            </w:pPr>
            <w:r w:rsidRPr="00825D87">
              <w:rPr>
                <w:rFonts w:ascii="Arial" w:hAnsi="Arial" w:cs="Times New Roman"/>
                <w:sz w:val="20"/>
                <w:szCs w:val="20"/>
              </w:rPr>
              <w:t>1.15 (I)</w:t>
            </w:r>
          </w:p>
        </w:tc>
        <w:tc>
          <w:tcPr>
            <w:tcW w:w="243" w:type="dxa"/>
            <w:tcPrChange w:id="108" w:author="Donald Prothero" w:date="2017-09-06T09:30:00Z">
              <w:tcPr>
                <w:tcW w:w="244" w:type="dxa"/>
              </w:tcPr>
            </w:tcPrChange>
          </w:tcPr>
          <w:p w14:paraId="65E164F6" w14:textId="77777777" w:rsidR="00340899" w:rsidRPr="00825D87" w:rsidRDefault="00340899" w:rsidP="005452D0">
            <w:pPr>
              <w:spacing w:line="480" w:lineRule="auto"/>
              <w:rPr>
                <w:rFonts w:ascii="Arial" w:hAnsi="Arial" w:cs="Times New Roman"/>
                <w:sz w:val="20"/>
                <w:szCs w:val="20"/>
              </w:rPr>
            </w:pPr>
          </w:p>
        </w:tc>
      </w:tr>
      <w:tr w:rsidR="00340899" w:rsidRPr="00825D87" w14:paraId="2584AC87" w14:textId="77777777" w:rsidTr="00D13E67">
        <w:tc>
          <w:tcPr>
            <w:tcW w:w="1891" w:type="dxa"/>
            <w:gridSpan w:val="2"/>
            <w:tcPrChange w:id="109" w:author="Donald Prothero" w:date="2017-09-06T09:30:00Z">
              <w:tcPr>
                <w:tcW w:w="1908" w:type="dxa"/>
                <w:gridSpan w:val="2"/>
              </w:tcPr>
            </w:tcPrChange>
          </w:tcPr>
          <w:p w14:paraId="5EBD9A8D" w14:textId="77777777" w:rsidR="00340899" w:rsidRPr="00825D87" w:rsidRDefault="00340899" w:rsidP="005452D0">
            <w:pPr>
              <w:spacing w:line="480" w:lineRule="auto"/>
              <w:rPr>
                <w:rFonts w:ascii="Arial" w:hAnsi="Arial" w:cs="Times New Roman"/>
                <w:i/>
                <w:sz w:val="20"/>
                <w:szCs w:val="20"/>
              </w:rPr>
            </w:pPr>
            <w:r w:rsidRPr="00825D87">
              <w:rPr>
                <w:rFonts w:ascii="Arial" w:hAnsi="Arial" w:cs="Times New Roman"/>
                <w:i/>
                <w:sz w:val="20"/>
                <w:szCs w:val="20"/>
              </w:rPr>
              <w:t>Felis sylvestris</w:t>
            </w:r>
          </w:p>
        </w:tc>
        <w:tc>
          <w:tcPr>
            <w:tcW w:w="1031" w:type="dxa"/>
            <w:tcPrChange w:id="110" w:author="Donald Prothero" w:date="2017-09-06T09:30:00Z">
              <w:tcPr>
                <w:tcW w:w="1043" w:type="dxa"/>
              </w:tcPr>
            </w:tcPrChange>
          </w:tcPr>
          <w:p w14:paraId="2ADF0E42" w14:textId="77777777" w:rsidR="00340899" w:rsidRPr="00825D87" w:rsidRDefault="00340899" w:rsidP="005452D0">
            <w:pPr>
              <w:tabs>
                <w:tab w:val="decimal" w:pos="297"/>
              </w:tabs>
              <w:spacing w:line="480" w:lineRule="auto"/>
              <w:rPr>
                <w:rFonts w:ascii="Arial" w:hAnsi="Arial" w:cs="Times New Roman"/>
                <w:sz w:val="20"/>
                <w:szCs w:val="20"/>
              </w:rPr>
            </w:pPr>
            <w:r w:rsidRPr="00825D87">
              <w:rPr>
                <w:rFonts w:ascii="Arial" w:hAnsi="Arial" w:cs="Times New Roman"/>
                <w:sz w:val="20"/>
                <w:szCs w:val="20"/>
              </w:rPr>
              <w:t>36</w:t>
            </w:r>
          </w:p>
        </w:tc>
        <w:tc>
          <w:tcPr>
            <w:tcW w:w="1206" w:type="dxa"/>
            <w:tcPrChange w:id="111" w:author="Donald Prothero" w:date="2017-09-06T09:30:00Z">
              <w:tcPr>
                <w:tcW w:w="1207" w:type="dxa"/>
              </w:tcPr>
            </w:tcPrChange>
          </w:tcPr>
          <w:p w14:paraId="4A32B731" w14:textId="3C12701F" w:rsidR="00340899" w:rsidRPr="00825D87" w:rsidRDefault="00340899" w:rsidP="005452D0">
            <w:pPr>
              <w:tabs>
                <w:tab w:val="decimal" w:pos="567"/>
              </w:tabs>
              <w:spacing w:line="480" w:lineRule="auto"/>
              <w:rPr>
                <w:rFonts w:ascii="Arial" w:hAnsi="Arial" w:cs="Times New Roman"/>
                <w:sz w:val="20"/>
                <w:szCs w:val="20"/>
              </w:rPr>
            </w:pPr>
            <w:r w:rsidRPr="00825D87">
              <w:rPr>
                <w:rFonts w:ascii="Arial" w:hAnsi="Arial" w:cs="Times New Roman"/>
                <w:sz w:val="20"/>
                <w:szCs w:val="20"/>
              </w:rPr>
              <w:t xml:space="preserve"> </w:t>
            </w:r>
            <w:ins w:id="112" w:author="Donald Prothero" w:date="2017-09-06T10:11:00Z">
              <w:r w:rsidR="00D442B4">
                <w:rPr>
                  <w:rFonts w:ascii="Arial" w:hAnsi="Arial" w:cs="Times New Roman"/>
                  <w:sz w:val="20"/>
                  <w:szCs w:val="20"/>
                </w:rPr>
                <w:t>0.203</w:t>
              </w:r>
            </w:ins>
          </w:p>
        </w:tc>
        <w:tc>
          <w:tcPr>
            <w:tcW w:w="1170" w:type="dxa"/>
            <w:tcPrChange w:id="113" w:author="Donald Prothero" w:date="2017-09-06T09:30:00Z">
              <w:tcPr>
                <w:tcW w:w="1170" w:type="dxa"/>
              </w:tcPr>
            </w:tcPrChange>
          </w:tcPr>
          <w:p w14:paraId="16AABC01" w14:textId="77777777" w:rsidR="00340899" w:rsidRPr="00825D87" w:rsidRDefault="00340899" w:rsidP="005452D0">
            <w:pPr>
              <w:tabs>
                <w:tab w:val="decimal" w:pos="432"/>
              </w:tabs>
              <w:spacing w:line="480" w:lineRule="auto"/>
              <w:rPr>
                <w:rFonts w:ascii="Arial" w:hAnsi="Arial" w:cs="Times New Roman"/>
                <w:sz w:val="20"/>
                <w:szCs w:val="20"/>
              </w:rPr>
            </w:pPr>
            <w:r w:rsidRPr="00825D87">
              <w:rPr>
                <w:rFonts w:ascii="Arial" w:hAnsi="Arial" w:cs="Times New Roman"/>
                <w:sz w:val="20"/>
                <w:szCs w:val="20"/>
              </w:rPr>
              <w:t>-0.6248</w:t>
            </w:r>
          </w:p>
        </w:tc>
        <w:tc>
          <w:tcPr>
            <w:tcW w:w="1236" w:type="dxa"/>
            <w:tcPrChange w:id="114" w:author="Donald Prothero" w:date="2017-09-06T09:30:00Z">
              <w:tcPr>
                <w:tcW w:w="903" w:type="dxa"/>
              </w:tcPr>
            </w:tcPrChange>
          </w:tcPr>
          <w:p w14:paraId="2EFB26BD" w14:textId="77777777" w:rsidR="00340899" w:rsidRPr="00825D87" w:rsidRDefault="00340899" w:rsidP="005452D0">
            <w:pPr>
              <w:tabs>
                <w:tab w:val="decimal" w:pos="297"/>
              </w:tabs>
              <w:spacing w:line="480" w:lineRule="auto"/>
              <w:rPr>
                <w:rFonts w:ascii="Arial" w:hAnsi="Arial" w:cs="Times New Roman"/>
                <w:sz w:val="20"/>
                <w:szCs w:val="20"/>
              </w:rPr>
            </w:pPr>
            <w:r w:rsidRPr="00825D87">
              <w:rPr>
                <w:rFonts w:ascii="Arial" w:hAnsi="Arial" w:cs="Times New Roman"/>
                <w:sz w:val="20"/>
                <w:szCs w:val="20"/>
              </w:rPr>
              <w:t>0.961</w:t>
            </w:r>
          </w:p>
        </w:tc>
        <w:tc>
          <w:tcPr>
            <w:tcW w:w="1473" w:type="dxa"/>
            <w:tcPrChange w:id="115" w:author="Donald Prothero" w:date="2017-09-06T09:30:00Z">
              <w:tcPr>
                <w:tcW w:w="1487" w:type="dxa"/>
              </w:tcPr>
            </w:tcPrChange>
          </w:tcPr>
          <w:p w14:paraId="7409F939" w14:textId="4DDBFB5C" w:rsidR="00340899" w:rsidRPr="00825D87" w:rsidRDefault="00340899" w:rsidP="00620AF7">
            <w:pPr>
              <w:spacing w:line="480" w:lineRule="auto"/>
              <w:rPr>
                <w:rFonts w:ascii="Arial" w:hAnsi="Arial" w:cs="Times New Roman"/>
                <w:sz w:val="20"/>
                <w:szCs w:val="20"/>
              </w:rPr>
            </w:pPr>
            <w:r w:rsidRPr="00825D87">
              <w:rPr>
                <w:rFonts w:ascii="Arial" w:hAnsi="Arial" w:cs="Times New Roman"/>
                <w:sz w:val="20"/>
                <w:szCs w:val="20"/>
              </w:rPr>
              <w:t>1.50, 1.</w:t>
            </w:r>
            <w:del w:id="116" w:author="Donald Prothero" w:date="2017-09-06T09:12:00Z">
              <w:r w:rsidRPr="00825D87" w:rsidDel="00620AF7">
                <w:rPr>
                  <w:rFonts w:ascii="Arial" w:hAnsi="Arial" w:cs="Times New Roman"/>
                  <w:sz w:val="20"/>
                  <w:szCs w:val="20"/>
                </w:rPr>
                <w:delText>74</w:delText>
              </w:r>
            </w:del>
            <w:ins w:id="117" w:author="Donald Prothero" w:date="2017-09-06T09:12:00Z">
              <w:r w:rsidR="00620AF7" w:rsidRPr="00825D87">
                <w:rPr>
                  <w:rFonts w:ascii="Arial" w:hAnsi="Arial" w:cs="Times New Roman"/>
                  <w:sz w:val="20"/>
                  <w:szCs w:val="20"/>
                </w:rPr>
                <w:t>7</w:t>
              </w:r>
              <w:r w:rsidR="00620AF7">
                <w:rPr>
                  <w:rFonts w:ascii="Arial" w:hAnsi="Arial" w:cs="Times New Roman"/>
                  <w:sz w:val="20"/>
                  <w:szCs w:val="20"/>
                </w:rPr>
                <w:t>2</w:t>
              </w:r>
            </w:ins>
          </w:p>
        </w:tc>
        <w:tc>
          <w:tcPr>
            <w:tcW w:w="606" w:type="dxa"/>
            <w:tcPrChange w:id="118" w:author="Donald Prothero" w:date="2017-09-06T09:30:00Z">
              <w:tcPr>
                <w:tcW w:w="606" w:type="dxa"/>
              </w:tcPr>
            </w:tcPrChange>
          </w:tcPr>
          <w:p w14:paraId="3DAAF45F" w14:textId="77777777" w:rsidR="00340899" w:rsidRPr="00825D87" w:rsidRDefault="00340899" w:rsidP="005452D0">
            <w:pPr>
              <w:spacing w:line="480" w:lineRule="auto"/>
              <w:rPr>
                <w:rFonts w:ascii="Arial" w:hAnsi="Arial" w:cs="Times New Roman"/>
                <w:sz w:val="20"/>
                <w:szCs w:val="20"/>
              </w:rPr>
            </w:pPr>
            <w:r w:rsidRPr="00825D87">
              <w:rPr>
                <w:rFonts w:ascii="Arial" w:hAnsi="Arial" w:cs="Times New Roman"/>
                <w:sz w:val="20"/>
                <w:szCs w:val="20"/>
              </w:rPr>
              <w:t>1.61 (G)</w:t>
            </w:r>
          </w:p>
        </w:tc>
        <w:tc>
          <w:tcPr>
            <w:tcW w:w="243" w:type="dxa"/>
            <w:tcPrChange w:id="119" w:author="Donald Prothero" w:date="2017-09-06T09:30:00Z">
              <w:tcPr>
                <w:tcW w:w="244" w:type="dxa"/>
              </w:tcPr>
            </w:tcPrChange>
          </w:tcPr>
          <w:p w14:paraId="626DB34E" w14:textId="77777777" w:rsidR="00340899" w:rsidRPr="00825D87" w:rsidRDefault="00340899" w:rsidP="005452D0">
            <w:pPr>
              <w:spacing w:line="480" w:lineRule="auto"/>
              <w:rPr>
                <w:rFonts w:ascii="Arial" w:hAnsi="Arial" w:cs="Times New Roman"/>
                <w:sz w:val="20"/>
                <w:szCs w:val="20"/>
              </w:rPr>
            </w:pPr>
          </w:p>
        </w:tc>
      </w:tr>
      <w:tr w:rsidR="00340899" w:rsidRPr="00825D87" w14:paraId="739349AF" w14:textId="77777777" w:rsidTr="00D13E67">
        <w:tc>
          <w:tcPr>
            <w:tcW w:w="1891" w:type="dxa"/>
            <w:gridSpan w:val="2"/>
            <w:tcPrChange w:id="120" w:author="Donald Prothero" w:date="2017-09-06T09:30:00Z">
              <w:tcPr>
                <w:tcW w:w="1908" w:type="dxa"/>
                <w:gridSpan w:val="2"/>
              </w:tcPr>
            </w:tcPrChange>
          </w:tcPr>
          <w:p w14:paraId="6DDB6DD0" w14:textId="77777777" w:rsidR="00340899" w:rsidRPr="00825D87" w:rsidRDefault="00340899" w:rsidP="005452D0">
            <w:pPr>
              <w:spacing w:line="480" w:lineRule="auto"/>
              <w:rPr>
                <w:rFonts w:ascii="Arial" w:hAnsi="Arial" w:cs="Times New Roman"/>
                <w:sz w:val="20"/>
                <w:szCs w:val="20"/>
              </w:rPr>
            </w:pPr>
            <w:r w:rsidRPr="00825D87">
              <w:rPr>
                <w:rFonts w:ascii="Arial" w:hAnsi="Arial" w:cs="Times New Roman"/>
                <w:i/>
                <w:sz w:val="20"/>
                <w:szCs w:val="20"/>
              </w:rPr>
              <w:t>Lepailurus serval</w:t>
            </w:r>
          </w:p>
        </w:tc>
        <w:tc>
          <w:tcPr>
            <w:tcW w:w="1031" w:type="dxa"/>
            <w:tcPrChange w:id="121" w:author="Donald Prothero" w:date="2017-09-06T09:30:00Z">
              <w:tcPr>
                <w:tcW w:w="1043" w:type="dxa"/>
              </w:tcPr>
            </w:tcPrChange>
          </w:tcPr>
          <w:p w14:paraId="1610BC4D" w14:textId="77777777" w:rsidR="00340899" w:rsidRPr="00825D87" w:rsidRDefault="00340899" w:rsidP="005452D0">
            <w:pPr>
              <w:tabs>
                <w:tab w:val="decimal" w:pos="297"/>
              </w:tabs>
              <w:spacing w:line="480" w:lineRule="auto"/>
              <w:rPr>
                <w:rFonts w:ascii="Arial" w:hAnsi="Arial" w:cs="Times New Roman"/>
                <w:sz w:val="20"/>
                <w:szCs w:val="20"/>
              </w:rPr>
            </w:pPr>
            <w:r w:rsidRPr="00825D87">
              <w:rPr>
                <w:rFonts w:ascii="Arial" w:hAnsi="Arial" w:cs="Times New Roman"/>
                <w:sz w:val="20"/>
                <w:szCs w:val="20"/>
              </w:rPr>
              <w:t>15</w:t>
            </w:r>
          </w:p>
        </w:tc>
        <w:tc>
          <w:tcPr>
            <w:tcW w:w="1206" w:type="dxa"/>
            <w:tcPrChange w:id="122" w:author="Donald Prothero" w:date="2017-09-06T09:30:00Z">
              <w:tcPr>
                <w:tcW w:w="1207" w:type="dxa"/>
              </w:tcPr>
            </w:tcPrChange>
          </w:tcPr>
          <w:p w14:paraId="1B1493A4" w14:textId="3D1DBE5A" w:rsidR="00340899" w:rsidRPr="00825D87" w:rsidRDefault="00340899" w:rsidP="005452D0">
            <w:pPr>
              <w:tabs>
                <w:tab w:val="decimal" w:pos="567"/>
              </w:tabs>
              <w:spacing w:line="480" w:lineRule="auto"/>
              <w:rPr>
                <w:rFonts w:ascii="Arial" w:hAnsi="Arial" w:cs="Times New Roman"/>
                <w:sz w:val="20"/>
                <w:szCs w:val="20"/>
              </w:rPr>
            </w:pPr>
            <w:r w:rsidRPr="00825D87">
              <w:rPr>
                <w:rFonts w:ascii="Arial" w:hAnsi="Arial" w:cs="Times New Roman"/>
                <w:sz w:val="20"/>
                <w:szCs w:val="20"/>
              </w:rPr>
              <w:t xml:space="preserve"> </w:t>
            </w:r>
            <w:ins w:id="123" w:author="Donald Prothero" w:date="2017-09-06T10:12:00Z">
              <w:r w:rsidR="00B8731C">
                <w:rPr>
                  <w:rFonts w:ascii="Arial" w:hAnsi="Arial" w:cs="Times New Roman"/>
                  <w:sz w:val="20"/>
                  <w:szCs w:val="20"/>
                </w:rPr>
                <w:t>0.172</w:t>
              </w:r>
            </w:ins>
          </w:p>
        </w:tc>
        <w:tc>
          <w:tcPr>
            <w:tcW w:w="1170" w:type="dxa"/>
            <w:tcPrChange w:id="124" w:author="Donald Prothero" w:date="2017-09-06T09:30:00Z">
              <w:tcPr>
                <w:tcW w:w="1170" w:type="dxa"/>
              </w:tcPr>
            </w:tcPrChange>
          </w:tcPr>
          <w:p w14:paraId="7F70C0DB" w14:textId="77777777" w:rsidR="00340899" w:rsidRPr="00825D87" w:rsidRDefault="00340899" w:rsidP="005452D0">
            <w:pPr>
              <w:tabs>
                <w:tab w:val="decimal" w:pos="432"/>
              </w:tabs>
              <w:spacing w:line="480" w:lineRule="auto"/>
              <w:rPr>
                <w:rFonts w:ascii="Arial" w:hAnsi="Arial" w:cs="Times New Roman"/>
                <w:sz w:val="20"/>
                <w:szCs w:val="20"/>
              </w:rPr>
            </w:pPr>
            <w:r w:rsidRPr="00825D87">
              <w:rPr>
                <w:rFonts w:ascii="Arial" w:hAnsi="Arial" w:cs="Times New Roman"/>
                <w:sz w:val="20"/>
                <w:szCs w:val="20"/>
              </w:rPr>
              <w:t>0.0940</w:t>
            </w:r>
          </w:p>
        </w:tc>
        <w:tc>
          <w:tcPr>
            <w:tcW w:w="1236" w:type="dxa"/>
            <w:tcPrChange w:id="125" w:author="Donald Prothero" w:date="2017-09-06T09:30:00Z">
              <w:tcPr>
                <w:tcW w:w="903" w:type="dxa"/>
              </w:tcPr>
            </w:tcPrChange>
          </w:tcPr>
          <w:p w14:paraId="23A3A04D" w14:textId="77777777" w:rsidR="00340899" w:rsidRPr="00825D87" w:rsidRDefault="00340899" w:rsidP="005452D0">
            <w:pPr>
              <w:tabs>
                <w:tab w:val="decimal" w:pos="297"/>
              </w:tabs>
              <w:spacing w:line="480" w:lineRule="auto"/>
              <w:rPr>
                <w:rFonts w:ascii="Arial" w:hAnsi="Arial" w:cs="Times New Roman"/>
                <w:sz w:val="20"/>
                <w:szCs w:val="20"/>
              </w:rPr>
            </w:pPr>
            <w:r w:rsidRPr="00825D87">
              <w:rPr>
                <w:rFonts w:ascii="Arial" w:hAnsi="Arial" w:cs="Times New Roman"/>
                <w:sz w:val="20"/>
                <w:szCs w:val="20"/>
              </w:rPr>
              <w:t>0.974</w:t>
            </w:r>
          </w:p>
        </w:tc>
        <w:tc>
          <w:tcPr>
            <w:tcW w:w="1473" w:type="dxa"/>
            <w:tcPrChange w:id="126" w:author="Donald Prothero" w:date="2017-09-06T09:30:00Z">
              <w:tcPr>
                <w:tcW w:w="1487" w:type="dxa"/>
              </w:tcPr>
            </w:tcPrChange>
          </w:tcPr>
          <w:p w14:paraId="57495E7F" w14:textId="27FE84F5" w:rsidR="00340899" w:rsidRPr="00825D87" w:rsidRDefault="00340899" w:rsidP="005452D0">
            <w:pPr>
              <w:spacing w:line="480" w:lineRule="auto"/>
              <w:rPr>
                <w:rFonts w:ascii="Arial" w:hAnsi="Arial" w:cs="Times New Roman"/>
                <w:sz w:val="20"/>
                <w:szCs w:val="20"/>
              </w:rPr>
            </w:pPr>
            <w:r w:rsidRPr="00825D87">
              <w:rPr>
                <w:rFonts w:ascii="Arial" w:hAnsi="Arial" w:cs="Times New Roman"/>
                <w:sz w:val="20"/>
                <w:szCs w:val="20"/>
              </w:rPr>
              <w:t>1.</w:t>
            </w:r>
            <w:ins w:id="127" w:author="Donald Prothero" w:date="2017-09-06T09:13:00Z">
              <w:r w:rsidR="00620AF7">
                <w:rPr>
                  <w:rFonts w:ascii="Arial" w:hAnsi="Arial" w:cs="Times New Roman"/>
                  <w:sz w:val="20"/>
                  <w:szCs w:val="20"/>
                </w:rPr>
                <w:t>29</w:t>
              </w:r>
            </w:ins>
            <w:del w:id="128" w:author="Donald Prothero" w:date="2017-09-06T09:13:00Z">
              <w:r w:rsidRPr="00825D87" w:rsidDel="00620AF7">
                <w:rPr>
                  <w:rFonts w:ascii="Arial" w:hAnsi="Arial" w:cs="Times New Roman"/>
                  <w:sz w:val="20"/>
                  <w:szCs w:val="20"/>
                </w:rPr>
                <w:delText>31</w:delText>
              </w:r>
            </w:del>
            <w:r w:rsidRPr="00825D87">
              <w:rPr>
                <w:rFonts w:ascii="Arial" w:hAnsi="Arial" w:cs="Times New Roman"/>
                <w:sz w:val="20"/>
                <w:szCs w:val="20"/>
              </w:rPr>
              <w:t>, 1.5</w:t>
            </w:r>
            <w:ins w:id="129" w:author="Donald Prothero" w:date="2017-09-06T09:13:00Z">
              <w:r w:rsidR="00620AF7">
                <w:rPr>
                  <w:rFonts w:ascii="Arial" w:hAnsi="Arial" w:cs="Times New Roman"/>
                  <w:sz w:val="20"/>
                  <w:szCs w:val="20"/>
                </w:rPr>
                <w:t>6</w:t>
              </w:r>
            </w:ins>
            <w:del w:id="130" w:author="Donald Prothero" w:date="2017-09-06T09:13:00Z">
              <w:r w:rsidRPr="00825D87" w:rsidDel="00620AF7">
                <w:rPr>
                  <w:rFonts w:ascii="Arial" w:hAnsi="Arial" w:cs="Times New Roman"/>
                  <w:sz w:val="20"/>
                  <w:szCs w:val="20"/>
                </w:rPr>
                <w:delText>8</w:delText>
              </w:r>
            </w:del>
          </w:p>
        </w:tc>
        <w:tc>
          <w:tcPr>
            <w:tcW w:w="606" w:type="dxa"/>
            <w:tcPrChange w:id="131" w:author="Donald Prothero" w:date="2017-09-06T09:30:00Z">
              <w:tcPr>
                <w:tcW w:w="606" w:type="dxa"/>
              </w:tcPr>
            </w:tcPrChange>
          </w:tcPr>
          <w:p w14:paraId="34BB14A4" w14:textId="77777777" w:rsidR="00340899" w:rsidRPr="00825D87" w:rsidRDefault="00340899" w:rsidP="005452D0">
            <w:pPr>
              <w:spacing w:line="480" w:lineRule="auto"/>
              <w:rPr>
                <w:rFonts w:ascii="Arial" w:hAnsi="Arial" w:cs="Times New Roman"/>
                <w:sz w:val="20"/>
                <w:szCs w:val="20"/>
              </w:rPr>
            </w:pPr>
            <w:r w:rsidRPr="00825D87">
              <w:rPr>
                <w:rFonts w:ascii="Arial" w:hAnsi="Arial" w:cs="Times New Roman"/>
                <w:sz w:val="20"/>
                <w:szCs w:val="20"/>
              </w:rPr>
              <w:t>1.41 (G)</w:t>
            </w:r>
          </w:p>
        </w:tc>
        <w:tc>
          <w:tcPr>
            <w:tcW w:w="243" w:type="dxa"/>
            <w:tcPrChange w:id="132" w:author="Donald Prothero" w:date="2017-09-06T09:30:00Z">
              <w:tcPr>
                <w:tcW w:w="244" w:type="dxa"/>
              </w:tcPr>
            </w:tcPrChange>
          </w:tcPr>
          <w:p w14:paraId="08139DA4" w14:textId="77777777" w:rsidR="00340899" w:rsidRPr="00825D87" w:rsidRDefault="00340899" w:rsidP="005452D0">
            <w:pPr>
              <w:spacing w:line="480" w:lineRule="auto"/>
              <w:rPr>
                <w:rFonts w:ascii="Arial" w:hAnsi="Arial" w:cs="Times New Roman"/>
                <w:sz w:val="20"/>
                <w:szCs w:val="20"/>
              </w:rPr>
            </w:pPr>
          </w:p>
        </w:tc>
      </w:tr>
      <w:tr w:rsidR="00D13E67" w:rsidRPr="00825D87" w14:paraId="0BD8442F" w14:textId="77777777" w:rsidTr="00D13E67">
        <w:trPr>
          <w:gridAfter w:val="8"/>
          <w:wAfter w:w="8613" w:type="dxa"/>
          <w:trPrChange w:id="133" w:author="Donald Prothero" w:date="2017-09-06T09:30:00Z">
            <w:trPr>
              <w:gridAfter w:val="8"/>
            </w:trPr>
          </w:trPrChange>
        </w:trPr>
        <w:tc>
          <w:tcPr>
            <w:tcW w:w="243" w:type="dxa"/>
            <w:tcPrChange w:id="134" w:author="Donald Prothero" w:date="2017-09-06T09:30:00Z">
              <w:tcPr>
                <w:tcW w:w="244" w:type="dxa"/>
              </w:tcPr>
            </w:tcPrChange>
          </w:tcPr>
          <w:p w14:paraId="1CBCA37A" w14:textId="77777777" w:rsidR="00D13E67" w:rsidRPr="00825D87" w:rsidRDefault="00D13E67" w:rsidP="005452D0">
            <w:pPr>
              <w:spacing w:line="480" w:lineRule="auto"/>
              <w:rPr>
                <w:rFonts w:ascii="Arial" w:hAnsi="Arial" w:cs="Times New Roman"/>
                <w:sz w:val="20"/>
                <w:szCs w:val="20"/>
              </w:rPr>
            </w:pPr>
          </w:p>
        </w:tc>
      </w:tr>
    </w:tbl>
    <w:p w14:paraId="04D169D5" w14:textId="77777777" w:rsidR="006C721D" w:rsidRPr="00B9143D" w:rsidRDefault="006C721D" w:rsidP="00D9243D">
      <w:pPr>
        <w:tabs>
          <w:tab w:val="decimal" w:pos="2250"/>
          <w:tab w:val="decimal" w:pos="3060"/>
          <w:tab w:val="decimal" w:pos="4410"/>
          <w:tab w:val="decimal" w:pos="6210"/>
          <w:tab w:val="decimal" w:pos="7380"/>
          <w:tab w:val="left" w:pos="7740"/>
        </w:tabs>
        <w:spacing w:line="480" w:lineRule="auto"/>
        <w:rPr>
          <w:rFonts w:ascii="Arial" w:hAnsi="Arial" w:cs="Times New Roman"/>
          <w:sz w:val="20"/>
          <w:szCs w:val="20"/>
        </w:rPr>
      </w:pPr>
    </w:p>
    <w:p w14:paraId="70D5BB89" w14:textId="537E298B" w:rsidR="00426B57" w:rsidRDefault="00426B57">
      <w:pPr>
        <w:rPr>
          <w:rFonts w:ascii="Arial" w:hAnsi="Arial" w:cs="Times New Roman"/>
          <w:sz w:val="20"/>
          <w:szCs w:val="20"/>
        </w:rPr>
      </w:pPr>
      <w:r>
        <w:rPr>
          <w:rFonts w:ascii="Arial" w:hAnsi="Arial" w:cs="Times New Roman"/>
          <w:sz w:val="20"/>
          <w:szCs w:val="20"/>
        </w:rPr>
        <w:br w:type="page"/>
      </w:r>
    </w:p>
    <w:p w14:paraId="2A0C9270" w14:textId="77777777" w:rsidR="006C721D" w:rsidRDefault="006C721D" w:rsidP="00D9243D">
      <w:pPr>
        <w:tabs>
          <w:tab w:val="decimal" w:pos="2250"/>
          <w:tab w:val="decimal" w:pos="3060"/>
          <w:tab w:val="decimal" w:pos="4410"/>
          <w:tab w:val="decimal" w:pos="6210"/>
          <w:tab w:val="decimal" w:pos="7380"/>
          <w:tab w:val="left" w:pos="7740"/>
        </w:tabs>
        <w:spacing w:line="480" w:lineRule="auto"/>
        <w:rPr>
          <w:rFonts w:ascii="Arial" w:hAnsi="Arial" w:cs="Times New Roman"/>
          <w:sz w:val="20"/>
          <w:szCs w:val="20"/>
        </w:rPr>
      </w:pPr>
    </w:p>
    <w:p w14:paraId="26B23F3F" w14:textId="1DC47D04" w:rsidR="00EE7762" w:rsidRDefault="00426B57" w:rsidP="00D9243D">
      <w:pPr>
        <w:tabs>
          <w:tab w:val="decimal" w:pos="2250"/>
          <w:tab w:val="decimal" w:pos="3060"/>
          <w:tab w:val="decimal" w:pos="4410"/>
          <w:tab w:val="decimal" w:pos="6210"/>
          <w:tab w:val="decimal" w:pos="7380"/>
          <w:tab w:val="left" w:pos="7740"/>
        </w:tabs>
        <w:spacing w:line="480" w:lineRule="auto"/>
        <w:rPr>
          <w:rFonts w:ascii="Arial" w:hAnsi="Arial" w:cs="Times New Roman"/>
          <w:sz w:val="20"/>
          <w:szCs w:val="20"/>
        </w:rPr>
      </w:pPr>
      <w:r>
        <w:rPr>
          <w:rFonts w:ascii="Arial" w:hAnsi="Arial" w:cs="Times New Roman"/>
          <w:sz w:val="20"/>
          <w:szCs w:val="20"/>
        </w:rPr>
        <w:t>TABLE 6</w:t>
      </w:r>
      <w:r w:rsidR="00EE7762">
        <w:rPr>
          <w:rFonts w:ascii="Arial" w:hAnsi="Arial" w:cs="Times New Roman"/>
          <w:sz w:val="20"/>
          <w:szCs w:val="20"/>
        </w:rPr>
        <w:t>:</w:t>
      </w:r>
      <w:r>
        <w:rPr>
          <w:rFonts w:ascii="Arial" w:hAnsi="Arial" w:cs="Times New Roman"/>
          <w:sz w:val="20"/>
          <w:szCs w:val="20"/>
        </w:rPr>
        <w:t xml:space="preserve"> Femoral data of various mammals. Conventions as in Table 1.</w:t>
      </w:r>
    </w:p>
    <w:p w14:paraId="43E405EF" w14:textId="77777777" w:rsidR="00426B57" w:rsidRDefault="00426B57" w:rsidP="00D9243D">
      <w:pPr>
        <w:tabs>
          <w:tab w:val="decimal" w:pos="2250"/>
          <w:tab w:val="decimal" w:pos="3060"/>
          <w:tab w:val="decimal" w:pos="4410"/>
          <w:tab w:val="decimal" w:pos="6210"/>
          <w:tab w:val="decimal" w:pos="7380"/>
          <w:tab w:val="left" w:pos="7740"/>
        </w:tabs>
        <w:spacing w:line="480" w:lineRule="auto"/>
        <w:rPr>
          <w:rFonts w:ascii="Arial" w:hAnsi="Arial" w:cs="Times New Roman"/>
          <w:sz w:val="20"/>
          <w:szCs w:val="20"/>
        </w:rPr>
      </w:pPr>
    </w:p>
    <w:p w14:paraId="399622B3" w14:textId="33EBD52E" w:rsidR="00426B57" w:rsidRPr="0041177F" w:rsidRDefault="00426B57" w:rsidP="0041177F">
      <w:pPr>
        <w:tabs>
          <w:tab w:val="left" w:pos="2070"/>
          <w:tab w:val="left" w:pos="2700"/>
          <w:tab w:val="left" w:pos="3600"/>
          <w:tab w:val="left" w:pos="4050"/>
          <w:tab w:val="left" w:pos="4860"/>
          <w:tab w:val="left" w:pos="6300"/>
          <w:tab w:val="left" w:pos="7290"/>
        </w:tabs>
        <w:spacing w:line="480" w:lineRule="auto"/>
        <w:rPr>
          <w:rFonts w:ascii="Arial" w:hAnsi="Arial" w:cs="Times New Roman"/>
          <w:sz w:val="20"/>
          <w:szCs w:val="20"/>
          <w:u w:val="single"/>
        </w:rPr>
      </w:pPr>
      <w:r w:rsidRPr="00B9143D">
        <w:rPr>
          <w:rFonts w:ascii="Arial" w:hAnsi="Arial" w:cs="Times New Roman"/>
          <w:sz w:val="20"/>
          <w:szCs w:val="20"/>
          <w:u w:val="single"/>
        </w:rPr>
        <w:t>TAXON</w:t>
      </w:r>
      <w:r w:rsidRPr="00B9143D">
        <w:rPr>
          <w:rFonts w:ascii="Arial" w:hAnsi="Arial" w:cs="Times New Roman"/>
          <w:sz w:val="20"/>
          <w:szCs w:val="20"/>
          <w:u w:val="single"/>
        </w:rPr>
        <w:tab/>
        <w:t>N</w:t>
      </w:r>
      <w:r w:rsidRPr="00B9143D">
        <w:rPr>
          <w:rFonts w:ascii="Arial" w:hAnsi="Arial" w:cs="Times New Roman"/>
          <w:sz w:val="20"/>
          <w:szCs w:val="20"/>
          <w:u w:val="single"/>
        </w:rPr>
        <w:tab/>
        <w:t xml:space="preserve">L.S.SLOPE  Y-INTERCEPT   </w:t>
      </w:r>
      <w:r>
        <w:rPr>
          <w:rFonts w:ascii="Arial" w:hAnsi="Arial" w:cs="Times New Roman"/>
          <w:sz w:val="20"/>
          <w:szCs w:val="20"/>
          <w:u w:val="single"/>
        </w:rPr>
        <w:t xml:space="preserve">  </w:t>
      </w:r>
      <w:r w:rsidRPr="00B9143D">
        <w:rPr>
          <w:rFonts w:ascii="Arial" w:hAnsi="Arial" w:cs="Times New Roman"/>
          <w:sz w:val="20"/>
          <w:szCs w:val="20"/>
          <w:u w:val="single"/>
        </w:rPr>
        <w:t xml:space="preserve">  R</w:t>
      </w:r>
      <w:r w:rsidRPr="00B9143D">
        <w:rPr>
          <w:rFonts w:ascii="Arial" w:hAnsi="Arial" w:cs="Times New Roman"/>
          <w:sz w:val="20"/>
          <w:szCs w:val="20"/>
          <w:u w:val="single"/>
          <w:vertAlign w:val="superscript"/>
        </w:rPr>
        <w:t>2</w:t>
      </w:r>
      <w:r w:rsidRPr="00B9143D">
        <w:rPr>
          <w:rFonts w:ascii="Arial" w:hAnsi="Arial" w:cs="Times New Roman"/>
          <w:sz w:val="20"/>
          <w:szCs w:val="20"/>
          <w:u w:val="single"/>
        </w:rPr>
        <w:t xml:space="preserve">         SLOPE C.I.     RMA</w:t>
      </w:r>
    </w:p>
    <w:p w14:paraId="52886896" w14:textId="77777777" w:rsidR="006C721D" w:rsidRPr="00B9143D" w:rsidRDefault="006C721D" w:rsidP="00D9243D">
      <w:pPr>
        <w:tabs>
          <w:tab w:val="decimal" w:pos="2250"/>
          <w:tab w:val="decimal" w:pos="3060"/>
          <w:tab w:val="decimal" w:pos="4410"/>
          <w:tab w:val="decimal" w:pos="6210"/>
          <w:tab w:val="decimal" w:pos="7380"/>
          <w:tab w:val="left" w:pos="7740"/>
        </w:tabs>
        <w:spacing w:line="480" w:lineRule="auto"/>
        <w:rPr>
          <w:rFonts w:ascii="Arial" w:hAnsi="Arial" w:cs="Times New Roman"/>
          <w:b/>
          <w:sz w:val="20"/>
          <w:szCs w:val="20"/>
        </w:rPr>
      </w:pPr>
      <w:r w:rsidRPr="00B9143D">
        <w:rPr>
          <w:rFonts w:ascii="Arial" w:hAnsi="Arial" w:cs="Times New Roman"/>
          <w:b/>
          <w:sz w:val="20"/>
          <w:szCs w:val="20"/>
        </w:rPr>
        <w:t>Length vs. cross-sectional area</w:t>
      </w:r>
    </w:p>
    <w:p w14:paraId="56211909" w14:textId="77777777" w:rsidR="006C721D" w:rsidRPr="00B9143D" w:rsidRDefault="006C721D" w:rsidP="00D9243D">
      <w:pPr>
        <w:tabs>
          <w:tab w:val="decimal" w:pos="2250"/>
          <w:tab w:val="decimal" w:pos="3060"/>
          <w:tab w:val="decimal" w:pos="4410"/>
          <w:tab w:val="decimal" w:pos="6210"/>
          <w:tab w:val="decimal" w:pos="7380"/>
          <w:tab w:val="left" w:pos="7740"/>
        </w:tabs>
        <w:spacing w:line="480" w:lineRule="auto"/>
        <w:rPr>
          <w:rFonts w:ascii="Arial" w:hAnsi="Arial" w:cs="Times New Roman"/>
          <w:sz w:val="20"/>
          <w:szCs w:val="20"/>
        </w:rPr>
      </w:pPr>
    </w:p>
    <w:tbl>
      <w:tblPr>
        <w:tblStyle w:val="TableGrid"/>
        <w:tblW w:w="0" w:type="auto"/>
        <w:tblLayout w:type="fixed"/>
        <w:tblLook w:val="04A0" w:firstRow="1" w:lastRow="0" w:firstColumn="1" w:lastColumn="0" w:noHBand="0" w:noVBand="1"/>
      </w:tblPr>
      <w:tblGrid>
        <w:gridCol w:w="1908"/>
        <w:gridCol w:w="1060"/>
        <w:gridCol w:w="1284"/>
        <w:gridCol w:w="1211"/>
        <w:gridCol w:w="903"/>
        <w:gridCol w:w="1169"/>
        <w:gridCol w:w="236"/>
        <w:gridCol w:w="1085"/>
      </w:tblGrid>
      <w:tr w:rsidR="00D07B82" w:rsidRPr="00680896" w14:paraId="67F61874" w14:textId="77777777" w:rsidTr="00D07B82">
        <w:tc>
          <w:tcPr>
            <w:tcW w:w="1908" w:type="dxa"/>
          </w:tcPr>
          <w:p w14:paraId="2B49F56E" w14:textId="77777777" w:rsidR="00D07B82" w:rsidRPr="00680896" w:rsidRDefault="00D07B82" w:rsidP="005452D0">
            <w:pPr>
              <w:spacing w:line="480" w:lineRule="auto"/>
              <w:rPr>
                <w:rFonts w:ascii="Arial" w:hAnsi="Arial" w:cs="Times New Roman"/>
                <w:sz w:val="20"/>
                <w:szCs w:val="20"/>
              </w:rPr>
            </w:pPr>
            <w:r w:rsidRPr="00680896">
              <w:rPr>
                <w:rFonts w:ascii="Arial" w:hAnsi="Arial" w:cs="Times New Roman"/>
                <w:i/>
                <w:sz w:val="20"/>
                <w:szCs w:val="20"/>
              </w:rPr>
              <w:t>Smilodon fatalis</w:t>
            </w:r>
          </w:p>
        </w:tc>
        <w:tc>
          <w:tcPr>
            <w:tcW w:w="1060" w:type="dxa"/>
          </w:tcPr>
          <w:p w14:paraId="4F595886" w14:textId="77777777" w:rsidR="00D07B82" w:rsidRPr="00680896" w:rsidRDefault="00D07B82" w:rsidP="005452D0">
            <w:pPr>
              <w:tabs>
                <w:tab w:val="decimal" w:pos="297"/>
              </w:tabs>
              <w:spacing w:line="480" w:lineRule="auto"/>
              <w:rPr>
                <w:rFonts w:ascii="Arial" w:hAnsi="Arial" w:cs="Times New Roman"/>
                <w:sz w:val="20"/>
                <w:szCs w:val="20"/>
              </w:rPr>
            </w:pPr>
            <w:r w:rsidRPr="00680896">
              <w:rPr>
                <w:rFonts w:ascii="Arial" w:hAnsi="Arial" w:cs="Times New Roman"/>
                <w:sz w:val="20"/>
                <w:szCs w:val="20"/>
              </w:rPr>
              <w:t xml:space="preserve"> 30</w:t>
            </w:r>
          </w:p>
        </w:tc>
        <w:tc>
          <w:tcPr>
            <w:tcW w:w="1284" w:type="dxa"/>
          </w:tcPr>
          <w:p w14:paraId="31A5E52C" w14:textId="77777777" w:rsidR="00D07B82" w:rsidRPr="00680896" w:rsidRDefault="00D07B82" w:rsidP="005452D0">
            <w:pPr>
              <w:tabs>
                <w:tab w:val="decimal" w:pos="567"/>
              </w:tabs>
              <w:spacing w:line="480" w:lineRule="auto"/>
              <w:rPr>
                <w:rFonts w:ascii="Arial" w:hAnsi="Arial" w:cs="Times New Roman"/>
                <w:sz w:val="20"/>
                <w:szCs w:val="20"/>
              </w:rPr>
            </w:pPr>
            <w:r w:rsidRPr="00680896">
              <w:rPr>
                <w:rFonts w:ascii="Arial" w:hAnsi="Arial" w:cs="Times New Roman"/>
                <w:sz w:val="20"/>
                <w:szCs w:val="20"/>
              </w:rPr>
              <w:t>1.2236</w:t>
            </w:r>
          </w:p>
        </w:tc>
        <w:tc>
          <w:tcPr>
            <w:tcW w:w="1211" w:type="dxa"/>
          </w:tcPr>
          <w:p w14:paraId="44559051" w14:textId="77777777" w:rsidR="00D07B82" w:rsidRPr="00680896" w:rsidRDefault="00D07B82" w:rsidP="005452D0">
            <w:pPr>
              <w:tabs>
                <w:tab w:val="decimal" w:pos="432"/>
              </w:tabs>
              <w:spacing w:line="480" w:lineRule="auto"/>
              <w:rPr>
                <w:rFonts w:ascii="Arial" w:hAnsi="Arial" w:cs="Times New Roman"/>
                <w:sz w:val="20"/>
                <w:szCs w:val="20"/>
              </w:rPr>
            </w:pPr>
            <w:r w:rsidRPr="00680896">
              <w:rPr>
                <w:rFonts w:ascii="Arial" w:hAnsi="Arial" w:cs="Times New Roman"/>
                <w:sz w:val="20"/>
                <w:szCs w:val="20"/>
              </w:rPr>
              <w:t>1.1352</w:t>
            </w:r>
          </w:p>
        </w:tc>
        <w:tc>
          <w:tcPr>
            <w:tcW w:w="903" w:type="dxa"/>
          </w:tcPr>
          <w:p w14:paraId="218E4A45" w14:textId="77777777" w:rsidR="00D07B82" w:rsidRPr="00680896" w:rsidRDefault="00D07B82" w:rsidP="005452D0">
            <w:pPr>
              <w:tabs>
                <w:tab w:val="decimal" w:pos="297"/>
              </w:tabs>
              <w:spacing w:line="480" w:lineRule="auto"/>
              <w:rPr>
                <w:rFonts w:ascii="Arial" w:hAnsi="Arial" w:cs="Times New Roman"/>
                <w:sz w:val="20"/>
                <w:szCs w:val="20"/>
              </w:rPr>
            </w:pPr>
            <w:r w:rsidRPr="00680896">
              <w:rPr>
                <w:rFonts w:ascii="Arial" w:hAnsi="Arial" w:cs="Times New Roman"/>
                <w:sz w:val="20"/>
                <w:szCs w:val="20"/>
              </w:rPr>
              <w:t>0.893</w:t>
            </w:r>
          </w:p>
        </w:tc>
        <w:tc>
          <w:tcPr>
            <w:tcW w:w="1169" w:type="dxa"/>
          </w:tcPr>
          <w:p w14:paraId="6AC4008C" w14:textId="77777777" w:rsidR="00D07B82" w:rsidRPr="00680896" w:rsidRDefault="00D07B82" w:rsidP="005452D0">
            <w:pPr>
              <w:spacing w:line="480" w:lineRule="auto"/>
              <w:rPr>
                <w:rFonts w:ascii="Arial" w:hAnsi="Arial" w:cs="Times New Roman"/>
                <w:sz w:val="20"/>
                <w:szCs w:val="20"/>
              </w:rPr>
            </w:pPr>
            <w:r w:rsidRPr="00680896">
              <w:rPr>
                <w:rFonts w:ascii="Arial" w:hAnsi="Arial" w:cs="Times New Roman"/>
                <w:sz w:val="20"/>
                <w:szCs w:val="20"/>
              </w:rPr>
              <w:t>0.66, 0.85</w:t>
            </w:r>
          </w:p>
        </w:tc>
        <w:tc>
          <w:tcPr>
            <w:tcW w:w="236" w:type="dxa"/>
          </w:tcPr>
          <w:p w14:paraId="7C55DFA2" w14:textId="77777777" w:rsidR="00D07B82" w:rsidRPr="00680896" w:rsidRDefault="00D07B82" w:rsidP="005452D0">
            <w:pPr>
              <w:tabs>
                <w:tab w:val="decimal" w:pos="72"/>
              </w:tabs>
              <w:spacing w:line="480" w:lineRule="auto"/>
              <w:rPr>
                <w:rFonts w:ascii="Arial" w:hAnsi="Arial" w:cs="Times New Roman"/>
                <w:sz w:val="20"/>
                <w:szCs w:val="20"/>
              </w:rPr>
            </w:pPr>
          </w:p>
        </w:tc>
        <w:tc>
          <w:tcPr>
            <w:tcW w:w="1085" w:type="dxa"/>
          </w:tcPr>
          <w:p w14:paraId="057155D2" w14:textId="77777777" w:rsidR="00D07B82" w:rsidRPr="00680896" w:rsidRDefault="00D07B82" w:rsidP="005452D0">
            <w:pPr>
              <w:spacing w:line="480" w:lineRule="auto"/>
              <w:rPr>
                <w:rFonts w:ascii="Arial" w:hAnsi="Arial" w:cs="Times New Roman"/>
                <w:sz w:val="20"/>
                <w:szCs w:val="20"/>
              </w:rPr>
            </w:pPr>
            <w:r w:rsidRPr="00680896">
              <w:rPr>
                <w:rFonts w:ascii="Arial" w:hAnsi="Arial" w:cs="Times New Roman"/>
                <w:sz w:val="20"/>
                <w:szCs w:val="20"/>
              </w:rPr>
              <w:t>0.76 (R)</w:t>
            </w:r>
          </w:p>
        </w:tc>
      </w:tr>
      <w:tr w:rsidR="00D07B82" w:rsidRPr="00B9143D" w14:paraId="26338A8B" w14:textId="77777777" w:rsidTr="00D07B82">
        <w:tc>
          <w:tcPr>
            <w:tcW w:w="1908" w:type="dxa"/>
          </w:tcPr>
          <w:p w14:paraId="6714F8B3" w14:textId="77777777" w:rsidR="00D07B82" w:rsidRPr="00680896" w:rsidRDefault="00D07B82" w:rsidP="005452D0">
            <w:pPr>
              <w:spacing w:line="480" w:lineRule="auto"/>
              <w:rPr>
                <w:rFonts w:ascii="Arial" w:hAnsi="Arial" w:cs="Times New Roman"/>
                <w:sz w:val="20"/>
                <w:szCs w:val="20"/>
              </w:rPr>
            </w:pPr>
            <w:r w:rsidRPr="00680896">
              <w:rPr>
                <w:rFonts w:ascii="Arial" w:hAnsi="Arial" w:cs="Times New Roman"/>
                <w:i/>
                <w:sz w:val="20"/>
                <w:szCs w:val="20"/>
              </w:rPr>
              <w:t>Panthera atrox</w:t>
            </w:r>
          </w:p>
        </w:tc>
        <w:tc>
          <w:tcPr>
            <w:tcW w:w="1060" w:type="dxa"/>
          </w:tcPr>
          <w:p w14:paraId="2A95CDB6" w14:textId="77777777" w:rsidR="00D07B82" w:rsidRPr="00680896" w:rsidRDefault="00D07B82" w:rsidP="005452D0">
            <w:pPr>
              <w:tabs>
                <w:tab w:val="decimal" w:pos="297"/>
              </w:tabs>
              <w:spacing w:line="480" w:lineRule="auto"/>
              <w:rPr>
                <w:rFonts w:ascii="Arial" w:hAnsi="Arial" w:cs="Times New Roman"/>
                <w:sz w:val="20"/>
                <w:szCs w:val="20"/>
              </w:rPr>
            </w:pPr>
            <w:r w:rsidRPr="00680896">
              <w:rPr>
                <w:rFonts w:ascii="Arial" w:hAnsi="Arial" w:cs="Times New Roman"/>
                <w:sz w:val="20"/>
                <w:szCs w:val="20"/>
              </w:rPr>
              <w:t>8</w:t>
            </w:r>
          </w:p>
        </w:tc>
        <w:tc>
          <w:tcPr>
            <w:tcW w:w="1284" w:type="dxa"/>
          </w:tcPr>
          <w:p w14:paraId="50017B0F" w14:textId="77777777" w:rsidR="00D07B82" w:rsidRPr="00680896" w:rsidRDefault="00D07B82" w:rsidP="005452D0">
            <w:pPr>
              <w:tabs>
                <w:tab w:val="decimal" w:pos="567"/>
              </w:tabs>
              <w:spacing w:line="480" w:lineRule="auto"/>
              <w:rPr>
                <w:rFonts w:ascii="Arial" w:hAnsi="Arial" w:cs="Times New Roman"/>
                <w:sz w:val="20"/>
                <w:szCs w:val="20"/>
              </w:rPr>
            </w:pPr>
            <w:r w:rsidRPr="00680896">
              <w:rPr>
                <w:rFonts w:ascii="Arial" w:hAnsi="Arial" w:cs="Times New Roman"/>
                <w:sz w:val="20"/>
                <w:szCs w:val="20"/>
              </w:rPr>
              <w:t>1.1713</w:t>
            </w:r>
          </w:p>
        </w:tc>
        <w:tc>
          <w:tcPr>
            <w:tcW w:w="1211" w:type="dxa"/>
          </w:tcPr>
          <w:p w14:paraId="63DAD446" w14:textId="77777777" w:rsidR="00D07B82" w:rsidRPr="00680896" w:rsidRDefault="00D07B82" w:rsidP="005452D0">
            <w:pPr>
              <w:tabs>
                <w:tab w:val="decimal" w:pos="432"/>
              </w:tabs>
              <w:spacing w:line="480" w:lineRule="auto"/>
              <w:rPr>
                <w:rFonts w:ascii="Arial" w:hAnsi="Arial" w:cs="Times New Roman"/>
                <w:sz w:val="20"/>
                <w:szCs w:val="20"/>
              </w:rPr>
            </w:pPr>
            <w:r w:rsidRPr="00680896">
              <w:rPr>
                <w:rFonts w:ascii="Arial" w:hAnsi="Arial" w:cs="Times New Roman"/>
                <w:sz w:val="20"/>
                <w:szCs w:val="20"/>
              </w:rPr>
              <w:t>0.3288</w:t>
            </w:r>
          </w:p>
        </w:tc>
        <w:tc>
          <w:tcPr>
            <w:tcW w:w="903" w:type="dxa"/>
          </w:tcPr>
          <w:p w14:paraId="5D0E7BDC" w14:textId="77777777" w:rsidR="00D07B82" w:rsidRPr="00680896" w:rsidRDefault="00D07B82" w:rsidP="005452D0">
            <w:pPr>
              <w:tabs>
                <w:tab w:val="decimal" w:pos="297"/>
              </w:tabs>
              <w:spacing w:line="480" w:lineRule="auto"/>
              <w:rPr>
                <w:rFonts w:ascii="Arial" w:hAnsi="Arial" w:cs="Times New Roman"/>
                <w:sz w:val="20"/>
                <w:szCs w:val="20"/>
              </w:rPr>
            </w:pPr>
            <w:r w:rsidRPr="00680896">
              <w:rPr>
                <w:rFonts w:ascii="Arial" w:hAnsi="Arial" w:cs="Times New Roman"/>
                <w:sz w:val="20"/>
                <w:szCs w:val="20"/>
              </w:rPr>
              <w:t>0.823</w:t>
            </w:r>
          </w:p>
        </w:tc>
        <w:tc>
          <w:tcPr>
            <w:tcW w:w="1169" w:type="dxa"/>
          </w:tcPr>
          <w:p w14:paraId="0FB29F7C" w14:textId="77777777" w:rsidR="00D07B82" w:rsidRPr="00680896" w:rsidRDefault="00D07B82" w:rsidP="005452D0">
            <w:pPr>
              <w:spacing w:line="480" w:lineRule="auto"/>
              <w:rPr>
                <w:rFonts w:ascii="Arial" w:hAnsi="Arial" w:cs="Times New Roman"/>
                <w:sz w:val="20"/>
                <w:szCs w:val="20"/>
              </w:rPr>
            </w:pPr>
            <w:r w:rsidRPr="00680896">
              <w:rPr>
                <w:rFonts w:ascii="Arial" w:hAnsi="Arial" w:cs="Times New Roman"/>
                <w:sz w:val="20"/>
                <w:szCs w:val="20"/>
              </w:rPr>
              <w:t>0.51, 1.16</w:t>
            </w:r>
          </w:p>
        </w:tc>
        <w:tc>
          <w:tcPr>
            <w:tcW w:w="236" w:type="dxa"/>
          </w:tcPr>
          <w:p w14:paraId="529D157D" w14:textId="77777777" w:rsidR="00D07B82" w:rsidRPr="00680896" w:rsidRDefault="00D07B82" w:rsidP="005452D0">
            <w:pPr>
              <w:tabs>
                <w:tab w:val="decimal" w:pos="72"/>
              </w:tabs>
              <w:spacing w:line="480" w:lineRule="auto"/>
              <w:rPr>
                <w:rFonts w:ascii="Arial" w:hAnsi="Arial" w:cs="Times New Roman"/>
                <w:sz w:val="20"/>
                <w:szCs w:val="20"/>
              </w:rPr>
            </w:pPr>
          </w:p>
        </w:tc>
        <w:tc>
          <w:tcPr>
            <w:tcW w:w="1085" w:type="dxa"/>
          </w:tcPr>
          <w:p w14:paraId="6F4E3426" w14:textId="77777777" w:rsidR="00D07B82" w:rsidRPr="00B9143D" w:rsidRDefault="00D07B82" w:rsidP="005452D0">
            <w:pPr>
              <w:spacing w:line="480" w:lineRule="auto"/>
              <w:rPr>
                <w:rFonts w:ascii="Arial" w:hAnsi="Arial" w:cs="Times New Roman"/>
                <w:sz w:val="20"/>
                <w:szCs w:val="20"/>
              </w:rPr>
            </w:pPr>
            <w:r w:rsidRPr="00680896">
              <w:rPr>
                <w:rFonts w:ascii="Arial" w:hAnsi="Arial" w:cs="Times New Roman"/>
                <w:sz w:val="20"/>
                <w:szCs w:val="20"/>
              </w:rPr>
              <w:t xml:space="preserve">0.77 (R)  </w:t>
            </w:r>
          </w:p>
        </w:tc>
      </w:tr>
    </w:tbl>
    <w:p w14:paraId="400F596C" w14:textId="2F3D86AA" w:rsidR="006C721D" w:rsidRPr="00B9143D" w:rsidRDefault="006C721D" w:rsidP="00D9243D">
      <w:pPr>
        <w:tabs>
          <w:tab w:val="decimal" w:pos="2250"/>
          <w:tab w:val="decimal" w:pos="3060"/>
          <w:tab w:val="decimal" w:pos="4410"/>
          <w:tab w:val="decimal" w:pos="5490"/>
          <w:tab w:val="left" w:pos="6300"/>
          <w:tab w:val="decimal" w:pos="7380"/>
          <w:tab w:val="left" w:pos="7740"/>
        </w:tabs>
        <w:spacing w:line="480" w:lineRule="auto"/>
        <w:rPr>
          <w:rFonts w:ascii="Arial" w:hAnsi="Arial" w:cs="Times New Roman"/>
          <w:sz w:val="20"/>
          <w:szCs w:val="20"/>
        </w:rPr>
      </w:pPr>
    </w:p>
    <w:p w14:paraId="27E66857" w14:textId="77777777" w:rsidR="006C721D" w:rsidRPr="00B9143D" w:rsidRDefault="006C721D" w:rsidP="00D9243D">
      <w:pPr>
        <w:spacing w:line="480" w:lineRule="auto"/>
        <w:rPr>
          <w:rFonts w:ascii="Arial" w:hAnsi="Arial" w:cs="Times New Roman"/>
          <w:sz w:val="20"/>
          <w:szCs w:val="20"/>
        </w:rPr>
      </w:pPr>
      <w:r w:rsidRPr="00B9143D">
        <w:rPr>
          <w:rFonts w:ascii="Arial" w:hAnsi="Arial" w:cs="Times New Roman"/>
          <w:sz w:val="20"/>
          <w:szCs w:val="20"/>
        </w:rPr>
        <w:br w:type="page"/>
      </w:r>
    </w:p>
    <w:p w14:paraId="4D3D9EDB" w14:textId="77777777" w:rsidR="006C721D" w:rsidRPr="00B9143D" w:rsidRDefault="006C721D" w:rsidP="00D9243D">
      <w:pPr>
        <w:tabs>
          <w:tab w:val="left" w:pos="2070"/>
          <w:tab w:val="left" w:pos="2880"/>
          <w:tab w:val="left" w:pos="4050"/>
          <w:tab w:val="left" w:pos="6030"/>
          <w:tab w:val="left" w:pos="7740"/>
        </w:tabs>
        <w:spacing w:line="480" w:lineRule="auto"/>
        <w:rPr>
          <w:rFonts w:ascii="Arial" w:hAnsi="Arial" w:cs="Times New Roman"/>
          <w:sz w:val="20"/>
          <w:szCs w:val="20"/>
        </w:rPr>
      </w:pPr>
    </w:p>
    <w:p w14:paraId="50041BD0" w14:textId="77777777" w:rsidR="006C721D" w:rsidRPr="00B9143D" w:rsidRDefault="006C721D" w:rsidP="00D9243D">
      <w:pPr>
        <w:tabs>
          <w:tab w:val="left" w:pos="2070"/>
          <w:tab w:val="left" w:pos="2880"/>
          <w:tab w:val="left" w:pos="4050"/>
          <w:tab w:val="left" w:pos="6030"/>
          <w:tab w:val="left" w:pos="7740"/>
        </w:tabs>
        <w:spacing w:line="480" w:lineRule="auto"/>
        <w:rPr>
          <w:rFonts w:ascii="Arial" w:hAnsi="Arial" w:cs="Times New Roman"/>
          <w:sz w:val="20"/>
          <w:szCs w:val="20"/>
        </w:rPr>
      </w:pPr>
    </w:p>
    <w:p w14:paraId="48ABD5C0" w14:textId="787EFE3A" w:rsidR="006C721D" w:rsidRPr="00B9143D" w:rsidRDefault="006C721D" w:rsidP="00D9243D">
      <w:pPr>
        <w:tabs>
          <w:tab w:val="left" w:pos="2070"/>
          <w:tab w:val="left" w:pos="2880"/>
          <w:tab w:val="left" w:pos="4050"/>
          <w:tab w:val="left" w:pos="6030"/>
          <w:tab w:val="left" w:pos="7740"/>
        </w:tabs>
        <w:spacing w:line="480" w:lineRule="auto"/>
        <w:rPr>
          <w:rFonts w:ascii="Arial" w:hAnsi="Arial" w:cs="Times New Roman"/>
          <w:sz w:val="20"/>
          <w:szCs w:val="20"/>
        </w:rPr>
      </w:pPr>
      <w:r w:rsidRPr="00B9143D">
        <w:rPr>
          <w:rFonts w:ascii="Arial" w:hAnsi="Arial" w:cs="Times New Roman"/>
          <w:sz w:val="20"/>
          <w:szCs w:val="20"/>
        </w:rPr>
        <w:t xml:space="preserve">TABLE </w:t>
      </w:r>
      <w:r w:rsidR="00426B57">
        <w:rPr>
          <w:rFonts w:ascii="Arial" w:hAnsi="Arial" w:cs="Times New Roman"/>
          <w:sz w:val="20"/>
          <w:szCs w:val="20"/>
        </w:rPr>
        <w:t>7</w:t>
      </w:r>
      <w:r w:rsidRPr="00B9143D">
        <w:rPr>
          <w:rFonts w:ascii="Arial" w:hAnsi="Arial" w:cs="Times New Roman"/>
          <w:sz w:val="20"/>
          <w:szCs w:val="20"/>
        </w:rPr>
        <w:t>: Tibia data of various mammals. Conventions as in Table 1.</w:t>
      </w:r>
      <w:r w:rsidR="00EE7762">
        <w:rPr>
          <w:rFonts w:ascii="Arial" w:hAnsi="Arial" w:cs="Times New Roman"/>
          <w:sz w:val="20"/>
          <w:szCs w:val="20"/>
        </w:rPr>
        <w:t xml:space="preserve"> </w:t>
      </w:r>
      <w:r w:rsidR="00426B57">
        <w:rPr>
          <w:rFonts w:ascii="Arial" w:hAnsi="Arial" w:cs="Times New Roman"/>
          <w:sz w:val="20"/>
          <w:szCs w:val="20"/>
        </w:rPr>
        <w:t xml:space="preserve"> </w:t>
      </w:r>
    </w:p>
    <w:p w14:paraId="2AA0304F" w14:textId="77777777" w:rsidR="00426B57" w:rsidRPr="00B9143D" w:rsidRDefault="00426B57" w:rsidP="00D9243D">
      <w:pPr>
        <w:tabs>
          <w:tab w:val="left" w:pos="2070"/>
          <w:tab w:val="left" w:pos="2880"/>
          <w:tab w:val="left" w:pos="4050"/>
          <w:tab w:val="left" w:pos="6030"/>
          <w:tab w:val="left" w:pos="7740"/>
        </w:tabs>
        <w:spacing w:line="480" w:lineRule="auto"/>
        <w:rPr>
          <w:rFonts w:ascii="Arial" w:hAnsi="Arial" w:cs="Times New Roman"/>
          <w:sz w:val="20"/>
          <w:szCs w:val="20"/>
        </w:rPr>
      </w:pPr>
    </w:p>
    <w:p w14:paraId="7D5ACEC6" w14:textId="569DA6DE" w:rsidR="006C721D" w:rsidRPr="00B9143D" w:rsidRDefault="006C721D" w:rsidP="00D9243D">
      <w:pPr>
        <w:tabs>
          <w:tab w:val="left" w:pos="2070"/>
          <w:tab w:val="left" w:pos="2700"/>
          <w:tab w:val="left" w:pos="3600"/>
          <w:tab w:val="left" w:pos="4050"/>
          <w:tab w:val="left" w:pos="4860"/>
          <w:tab w:val="left" w:pos="6300"/>
          <w:tab w:val="left" w:pos="7290"/>
        </w:tabs>
        <w:spacing w:line="480" w:lineRule="auto"/>
        <w:rPr>
          <w:rFonts w:ascii="Arial" w:hAnsi="Arial" w:cs="Times New Roman"/>
          <w:sz w:val="20"/>
          <w:szCs w:val="20"/>
          <w:u w:val="single"/>
        </w:rPr>
      </w:pPr>
      <w:r w:rsidRPr="00B9143D">
        <w:rPr>
          <w:rFonts w:ascii="Arial" w:hAnsi="Arial" w:cs="Times New Roman"/>
          <w:sz w:val="20"/>
          <w:szCs w:val="20"/>
          <w:u w:val="single"/>
        </w:rPr>
        <w:t>TAXON</w:t>
      </w:r>
      <w:r w:rsidRPr="00B9143D">
        <w:rPr>
          <w:rFonts w:ascii="Arial" w:hAnsi="Arial" w:cs="Times New Roman"/>
          <w:sz w:val="20"/>
          <w:szCs w:val="20"/>
          <w:u w:val="single"/>
        </w:rPr>
        <w:tab/>
        <w:t>N</w:t>
      </w:r>
      <w:r w:rsidRPr="00B9143D">
        <w:rPr>
          <w:rFonts w:ascii="Arial" w:hAnsi="Arial" w:cs="Times New Roman"/>
          <w:sz w:val="20"/>
          <w:szCs w:val="20"/>
          <w:u w:val="single"/>
        </w:rPr>
        <w:tab/>
        <w:t xml:space="preserve">L.S. SLOPE  Y-INTERCEPT  </w:t>
      </w:r>
      <w:r w:rsidR="00E21F72" w:rsidRPr="00B9143D">
        <w:rPr>
          <w:rFonts w:ascii="Arial" w:hAnsi="Arial" w:cs="Times New Roman"/>
          <w:sz w:val="20"/>
          <w:szCs w:val="20"/>
          <w:u w:val="single"/>
        </w:rPr>
        <w:t xml:space="preserve">    </w:t>
      </w:r>
      <w:r w:rsidRPr="00B9143D">
        <w:rPr>
          <w:rFonts w:ascii="Arial" w:hAnsi="Arial" w:cs="Times New Roman"/>
          <w:sz w:val="20"/>
          <w:szCs w:val="20"/>
          <w:u w:val="single"/>
        </w:rPr>
        <w:t>R</w:t>
      </w:r>
      <w:r w:rsidRPr="00B9143D">
        <w:rPr>
          <w:rFonts w:ascii="Arial" w:hAnsi="Arial" w:cs="Times New Roman"/>
          <w:sz w:val="20"/>
          <w:szCs w:val="20"/>
          <w:u w:val="single"/>
          <w:vertAlign w:val="superscript"/>
        </w:rPr>
        <w:t>2</w:t>
      </w:r>
      <w:r w:rsidRPr="00B9143D">
        <w:rPr>
          <w:rFonts w:ascii="Arial" w:hAnsi="Arial" w:cs="Times New Roman"/>
          <w:sz w:val="20"/>
          <w:szCs w:val="20"/>
          <w:u w:val="single"/>
        </w:rPr>
        <w:t xml:space="preserve">   </w:t>
      </w:r>
      <w:r w:rsidR="00A95358">
        <w:rPr>
          <w:rFonts w:ascii="Arial" w:hAnsi="Arial" w:cs="Times New Roman"/>
          <w:sz w:val="20"/>
          <w:szCs w:val="20"/>
          <w:u w:val="single"/>
        </w:rPr>
        <w:t xml:space="preserve">   </w:t>
      </w:r>
      <w:r w:rsidRPr="00B9143D">
        <w:rPr>
          <w:rFonts w:ascii="Arial" w:hAnsi="Arial" w:cs="Times New Roman"/>
          <w:sz w:val="20"/>
          <w:szCs w:val="20"/>
          <w:u w:val="single"/>
        </w:rPr>
        <w:t>SLOPE C.I.</w:t>
      </w:r>
      <w:r w:rsidRPr="00B9143D">
        <w:rPr>
          <w:rFonts w:ascii="Arial" w:hAnsi="Arial" w:cs="Times New Roman"/>
          <w:sz w:val="20"/>
          <w:szCs w:val="20"/>
          <w:u w:val="single"/>
        </w:rPr>
        <w:tab/>
      </w:r>
      <w:r w:rsidR="002935A3" w:rsidRPr="00B9143D">
        <w:rPr>
          <w:rFonts w:ascii="Arial" w:hAnsi="Arial" w:cs="Times New Roman"/>
          <w:sz w:val="20"/>
          <w:szCs w:val="20"/>
          <w:u w:val="single"/>
        </w:rPr>
        <w:t xml:space="preserve">         </w:t>
      </w:r>
      <w:r w:rsidRPr="00B9143D">
        <w:rPr>
          <w:rFonts w:ascii="Arial" w:hAnsi="Arial" w:cs="Times New Roman"/>
          <w:sz w:val="20"/>
          <w:szCs w:val="20"/>
          <w:u w:val="single"/>
        </w:rPr>
        <w:t>RMA</w:t>
      </w:r>
    </w:p>
    <w:p w14:paraId="1FBB7D44" w14:textId="77777777" w:rsidR="006C721D" w:rsidRPr="00B9143D" w:rsidRDefault="006C721D" w:rsidP="00D9243D">
      <w:pPr>
        <w:tabs>
          <w:tab w:val="left" w:pos="2070"/>
          <w:tab w:val="left" w:pos="2880"/>
          <w:tab w:val="left" w:pos="3600"/>
          <w:tab w:val="left" w:pos="4050"/>
          <w:tab w:val="left" w:pos="4860"/>
          <w:tab w:val="left" w:pos="6030"/>
          <w:tab w:val="left" w:pos="7290"/>
        </w:tabs>
        <w:spacing w:line="480" w:lineRule="auto"/>
        <w:rPr>
          <w:rFonts w:ascii="Arial" w:hAnsi="Arial" w:cs="Times New Roman"/>
          <w:b/>
          <w:sz w:val="20"/>
          <w:szCs w:val="20"/>
        </w:rPr>
      </w:pPr>
      <w:r w:rsidRPr="00B9143D">
        <w:rPr>
          <w:rFonts w:ascii="Arial" w:hAnsi="Arial" w:cs="Times New Roman"/>
          <w:b/>
          <w:sz w:val="20"/>
          <w:szCs w:val="20"/>
        </w:rPr>
        <w:t>Length vs. circumference</w:t>
      </w:r>
    </w:p>
    <w:p w14:paraId="76C16381" w14:textId="77777777" w:rsidR="006C721D" w:rsidRPr="00B9143D" w:rsidRDefault="006C721D" w:rsidP="00D9243D">
      <w:pPr>
        <w:tabs>
          <w:tab w:val="left" w:pos="2070"/>
          <w:tab w:val="left" w:pos="2880"/>
          <w:tab w:val="left" w:pos="3600"/>
          <w:tab w:val="left" w:pos="4050"/>
          <w:tab w:val="left" w:pos="4860"/>
          <w:tab w:val="left" w:pos="6030"/>
          <w:tab w:val="left" w:pos="7290"/>
        </w:tabs>
        <w:spacing w:line="480" w:lineRule="auto"/>
        <w:rPr>
          <w:rFonts w:ascii="Arial" w:hAnsi="Arial" w:cs="Times New Roman"/>
          <w:sz w:val="20"/>
          <w:szCs w:val="20"/>
        </w:rPr>
      </w:pPr>
    </w:p>
    <w:tbl>
      <w:tblPr>
        <w:tblStyle w:val="TableGrid"/>
        <w:tblW w:w="0" w:type="auto"/>
        <w:tblLayout w:type="fixed"/>
        <w:tblLook w:val="04A0" w:firstRow="1" w:lastRow="0" w:firstColumn="1" w:lastColumn="0" w:noHBand="0" w:noVBand="1"/>
      </w:tblPr>
      <w:tblGrid>
        <w:gridCol w:w="1728"/>
        <w:gridCol w:w="1138"/>
        <w:gridCol w:w="1340"/>
        <w:gridCol w:w="942"/>
        <w:gridCol w:w="990"/>
        <w:gridCol w:w="1170"/>
        <w:gridCol w:w="270"/>
        <w:gridCol w:w="1278"/>
      </w:tblGrid>
      <w:tr w:rsidR="005D5D1F" w:rsidRPr="008D7740" w14:paraId="47EC6173" w14:textId="77777777" w:rsidTr="005D5D1F">
        <w:tc>
          <w:tcPr>
            <w:tcW w:w="1728" w:type="dxa"/>
          </w:tcPr>
          <w:p w14:paraId="10B73410" w14:textId="77777777" w:rsidR="005D5D1F" w:rsidRPr="008D7740" w:rsidRDefault="005D5D1F" w:rsidP="005452D0">
            <w:pPr>
              <w:spacing w:line="480" w:lineRule="auto"/>
              <w:rPr>
                <w:rFonts w:ascii="Arial" w:hAnsi="Arial" w:cs="Times New Roman"/>
                <w:sz w:val="20"/>
                <w:szCs w:val="20"/>
              </w:rPr>
            </w:pPr>
            <w:r w:rsidRPr="008D7740">
              <w:rPr>
                <w:rFonts w:ascii="Arial" w:hAnsi="Arial" w:cs="Times New Roman"/>
                <w:i/>
                <w:sz w:val="20"/>
                <w:szCs w:val="20"/>
              </w:rPr>
              <w:t>Smilodon fatalis</w:t>
            </w:r>
          </w:p>
        </w:tc>
        <w:tc>
          <w:tcPr>
            <w:tcW w:w="1138" w:type="dxa"/>
          </w:tcPr>
          <w:p w14:paraId="5F55054E" w14:textId="77777777" w:rsidR="005D5D1F" w:rsidRPr="008D7740" w:rsidRDefault="005D5D1F" w:rsidP="005452D0">
            <w:pPr>
              <w:tabs>
                <w:tab w:val="decimal" w:pos="297"/>
              </w:tabs>
              <w:spacing w:line="480" w:lineRule="auto"/>
              <w:rPr>
                <w:rFonts w:ascii="Arial" w:hAnsi="Arial" w:cs="Times New Roman"/>
                <w:sz w:val="20"/>
                <w:szCs w:val="20"/>
              </w:rPr>
            </w:pPr>
            <w:r w:rsidRPr="008D7740">
              <w:rPr>
                <w:rFonts w:ascii="Arial" w:hAnsi="Arial" w:cs="Times New Roman"/>
                <w:sz w:val="20"/>
                <w:szCs w:val="20"/>
              </w:rPr>
              <w:t>70</w:t>
            </w:r>
          </w:p>
        </w:tc>
        <w:tc>
          <w:tcPr>
            <w:tcW w:w="1340" w:type="dxa"/>
          </w:tcPr>
          <w:p w14:paraId="5BB963B7" w14:textId="77777777" w:rsidR="005D5D1F" w:rsidRPr="008D7740" w:rsidRDefault="005D5D1F" w:rsidP="005452D0">
            <w:pPr>
              <w:tabs>
                <w:tab w:val="decimal" w:pos="567"/>
              </w:tabs>
              <w:spacing w:line="480" w:lineRule="auto"/>
              <w:rPr>
                <w:rFonts w:ascii="Arial" w:hAnsi="Arial" w:cs="Times New Roman"/>
                <w:sz w:val="20"/>
                <w:szCs w:val="20"/>
              </w:rPr>
            </w:pPr>
            <w:r w:rsidRPr="008D7740">
              <w:rPr>
                <w:rFonts w:ascii="Arial" w:hAnsi="Arial" w:cs="Times New Roman"/>
                <w:sz w:val="20"/>
                <w:szCs w:val="20"/>
              </w:rPr>
              <w:t>0.520</w:t>
            </w:r>
            <w:del w:id="135" w:author="Donald Prothero" w:date="2017-09-06T10:28:00Z">
              <w:r w:rsidRPr="008D7740" w:rsidDel="00A61D2C">
                <w:rPr>
                  <w:rFonts w:ascii="Arial" w:hAnsi="Arial" w:cs="Times New Roman"/>
                  <w:sz w:val="20"/>
                  <w:szCs w:val="20"/>
                </w:rPr>
                <w:delText>4</w:delText>
              </w:r>
            </w:del>
          </w:p>
        </w:tc>
        <w:tc>
          <w:tcPr>
            <w:tcW w:w="942" w:type="dxa"/>
          </w:tcPr>
          <w:p w14:paraId="72335046" w14:textId="77777777" w:rsidR="005D5D1F" w:rsidRPr="008D7740" w:rsidRDefault="005D5D1F" w:rsidP="005452D0">
            <w:pPr>
              <w:tabs>
                <w:tab w:val="decimal" w:pos="342"/>
              </w:tabs>
              <w:spacing w:line="480" w:lineRule="auto"/>
              <w:rPr>
                <w:rFonts w:ascii="Arial" w:hAnsi="Arial" w:cs="Times New Roman"/>
                <w:sz w:val="20"/>
                <w:szCs w:val="20"/>
              </w:rPr>
            </w:pPr>
            <w:r w:rsidRPr="008D7740">
              <w:rPr>
                <w:rFonts w:ascii="Arial" w:hAnsi="Arial" w:cs="Times New Roman"/>
                <w:sz w:val="20"/>
                <w:szCs w:val="20"/>
              </w:rPr>
              <w:t>0.6522</w:t>
            </w:r>
          </w:p>
        </w:tc>
        <w:tc>
          <w:tcPr>
            <w:tcW w:w="990" w:type="dxa"/>
          </w:tcPr>
          <w:p w14:paraId="359B83BE" w14:textId="77777777" w:rsidR="005D5D1F" w:rsidRPr="008D7740" w:rsidRDefault="005D5D1F" w:rsidP="005452D0">
            <w:pPr>
              <w:tabs>
                <w:tab w:val="decimal" w:pos="342"/>
              </w:tabs>
              <w:spacing w:line="480" w:lineRule="auto"/>
              <w:rPr>
                <w:rFonts w:ascii="Arial" w:hAnsi="Arial" w:cs="Times New Roman"/>
                <w:sz w:val="20"/>
                <w:szCs w:val="20"/>
              </w:rPr>
            </w:pPr>
            <w:r w:rsidRPr="008D7740">
              <w:rPr>
                <w:rFonts w:ascii="Arial" w:hAnsi="Arial" w:cs="Times New Roman"/>
                <w:sz w:val="20"/>
                <w:szCs w:val="20"/>
              </w:rPr>
              <w:t>0.7927</w:t>
            </w:r>
          </w:p>
        </w:tc>
        <w:tc>
          <w:tcPr>
            <w:tcW w:w="1170" w:type="dxa"/>
          </w:tcPr>
          <w:p w14:paraId="2A19E2AC" w14:textId="77777777" w:rsidR="005D5D1F" w:rsidRPr="008D7740" w:rsidRDefault="005D5D1F" w:rsidP="005452D0">
            <w:pPr>
              <w:tabs>
                <w:tab w:val="decimal" w:pos="477"/>
              </w:tabs>
              <w:spacing w:line="480" w:lineRule="auto"/>
              <w:rPr>
                <w:rFonts w:ascii="Arial" w:hAnsi="Arial" w:cs="Times New Roman"/>
                <w:sz w:val="20"/>
                <w:szCs w:val="20"/>
              </w:rPr>
            </w:pPr>
            <w:r w:rsidRPr="008D7740">
              <w:rPr>
                <w:rFonts w:ascii="Arial" w:hAnsi="Arial" w:cs="Times New Roman"/>
                <w:sz w:val="20"/>
                <w:szCs w:val="20"/>
              </w:rPr>
              <w:t>1.53, 1.91</w:t>
            </w:r>
          </w:p>
        </w:tc>
        <w:tc>
          <w:tcPr>
            <w:tcW w:w="270" w:type="dxa"/>
          </w:tcPr>
          <w:p w14:paraId="3E19A15F" w14:textId="77777777" w:rsidR="005D5D1F" w:rsidRPr="008D7740" w:rsidRDefault="005D5D1F" w:rsidP="005452D0">
            <w:pPr>
              <w:tabs>
                <w:tab w:val="decimal" w:pos="72"/>
              </w:tabs>
              <w:spacing w:line="480" w:lineRule="auto"/>
              <w:rPr>
                <w:rFonts w:ascii="Arial" w:hAnsi="Arial" w:cs="Times New Roman"/>
                <w:sz w:val="20"/>
                <w:szCs w:val="20"/>
              </w:rPr>
            </w:pPr>
          </w:p>
        </w:tc>
        <w:tc>
          <w:tcPr>
            <w:tcW w:w="1278" w:type="dxa"/>
          </w:tcPr>
          <w:p w14:paraId="78509EE3" w14:textId="77777777" w:rsidR="005D5D1F" w:rsidRPr="008D7740" w:rsidRDefault="005D5D1F" w:rsidP="005452D0">
            <w:pPr>
              <w:spacing w:line="480" w:lineRule="auto"/>
              <w:rPr>
                <w:rFonts w:ascii="Arial" w:hAnsi="Arial" w:cs="Times New Roman"/>
                <w:sz w:val="20"/>
                <w:szCs w:val="20"/>
              </w:rPr>
            </w:pPr>
            <w:r w:rsidRPr="008D7740">
              <w:rPr>
                <w:rFonts w:ascii="Arial" w:hAnsi="Arial" w:cs="Times New Roman"/>
                <w:sz w:val="20"/>
                <w:szCs w:val="20"/>
              </w:rPr>
              <w:t>1.71 (G)</w:t>
            </w:r>
          </w:p>
        </w:tc>
      </w:tr>
      <w:tr w:rsidR="005D5D1F" w:rsidRPr="008D7740" w14:paraId="1D2E03E7" w14:textId="77777777" w:rsidTr="005D5D1F">
        <w:tc>
          <w:tcPr>
            <w:tcW w:w="1728" w:type="dxa"/>
          </w:tcPr>
          <w:p w14:paraId="526363B3" w14:textId="77777777" w:rsidR="005D5D1F" w:rsidRPr="008D7740" w:rsidRDefault="005D5D1F" w:rsidP="005452D0">
            <w:pPr>
              <w:spacing w:line="480" w:lineRule="auto"/>
              <w:rPr>
                <w:rFonts w:ascii="Arial" w:hAnsi="Arial" w:cs="Times New Roman"/>
                <w:sz w:val="20"/>
                <w:szCs w:val="20"/>
              </w:rPr>
            </w:pPr>
            <w:r w:rsidRPr="008D7740">
              <w:rPr>
                <w:rFonts w:ascii="Arial" w:hAnsi="Arial" w:cs="Times New Roman"/>
                <w:i/>
                <w:sz w:val="20"/>
                <w:szCs w:val="20"/>
              </w:rPr>
              <w:t>Panthera atrox</w:t>
            </w:r>
          </w:p>
        </w:tc>
        <w:tc>
          <w:tcPr>
            <w:tcW w:w="1138" w:type="dxa"/>
          </w:tcPr>
          <w:p w14:paraId="49F4AB95" w14:textId="77777777" w:rsidR="005D5D1F" w:rsidRPr="008D7740" w:rsidRDefault="005D5D1F" w:rsidP="005452D0">
            <w:pPr>
              <w:tabs>
                <w:tab w:val="decimal" w:pos="297"/>
              </w:tabs>
              <w:spacing w:line="480" w:lineRule="auto"/>
              <w:rPr>
                <w:rFonts w:ascii="Arial" w:hAnsi="Arial" w:cs="Times New Roman"/>
                <w:sz w:val="20"/>
                <w:szCs w:val="20"/>
              </w:rPr>
            </w:pPr>
            <w:r w:rsidRPr="008D7740">
              <w:rPr>
                <w:rFonts w:ascii="Arial" w:hAnsi="Arial" w:cs="Times New Roman"/>
                <w:sz w:val="20"/>
                <w:szCs w:val="20"/>
              </w:rPr>
              <w:t>24</w:t>
            </w:r>
          </w:p>
        </w:tc>
        <w:tc>
          <w:tcPr>
            <w:tcW w:w="1340" w:type="dxa"/>
          </w:tcPr>
          <w:p w14:paraId="4A676000" w14:textId="30005D9E" w:rsidR="005D5D1F" w:rsidRPr="008D7740" w:rsidRDefault="005D5D1F" w:rsidP="005452D0">
            <w:pPr>
              <w:tabs>
                <w:tab w:val="decimal" w:pos="567"/>
              </w:tabs>
              <w:spacing w:line="480" w:lineRule="auto"/>
              <w:rPr>
                <w:rFonts w:ascii="Arial" w:hAnsi="Arial" w:cs="Times New Roman"/>
                <w:sz w:val="20"/>
                <w:szCs w:val="20"/>
              </w:rPr>
            </w:pPr>
            <w:r w:rsidRPr="008D7740">
              <w:rPr>
                <w:rFonts w:ascii="Arial" w:hAnsi="Arial" w:cs="Times New Roman"/>
                <w:sz w:val="20"/>
                <w:szCs w:val="20"/>
              </w:rPr>
              <w:t>0.82</w:t>
            </w:r>
            <w:ins w:id="136" w:author="Donald Prothero" w:date="2017-09-06T10:28:00Z">
              <w:r w:rsidR="00A61D2C">
                <w:rPr>
                  <w:rFonts w:ascii="Arial" w:hAnsi="Arial" w:cs="Times New Roman"/>
                  <w:sz w:val="20"/>
                  <w:szCs w:val="20"/>
                </w:rPr>
                <w:t>2</w:t>
              </w:r>
            </w:ins>
            <w:del w:id="137" w:author="Donald Prothero" w:date="2017-09-06T10:28:00Z">
              <w:r w:rsidRPr="008D7740" w:rsidDel="00A61D2C">
                <w:rPr>
                  <w:rFonts w:ascii="Arial" w:hAnsi="Arial" w:cs="Times New Roman"/>
                  <w:sz w:val="20"/>
                  <w:szCs w:val="20"/>
                </w:rPr>
                <w:delText>15</w:delText>
              </w:r>
            </w:del>
          </w:p>
        </w:tc>
        <w:tc>
          <w:tcPr>
            <w:tcW w:w="942" w:type="dxa"/>
          </w:tcPr>
          <w:p w14:paraId="7ADAB6EA" w14:textId="77777777" w:rsidR="005D5D1F" w:rsidRPr="008D7740" w:rsidRDefault="005D5D1F" w:rsidP="005452D0">
            <w:pPr>
              <w:tabs>
                <w:tab w:val="decimal" w:pos="342"/>
              </w:tabs>
              <w:spacing w:line="480" w:lineRule="auto"/>
              <w:rPr>
                <w:rFonts w:ascii="Arial" w:hAnsi="Arial" w:cs="Times New Roman"/>
                <w:sz w:val="20"/>
                <w:szCs w:val="20"/>
              </w:rPr>
            </w:pPr>
            <w:r w:rsidRPr="008D7740">
              <w:rPr>
                <w:rFonts w:ascii="Arial" w:hAnsi="Arial" w:cs="Times New Roman"/>
                <w:sz w:val="20"/>
                <w:szCs w:val="20"/>
              </w:rPr>
              <w:t>0.3153</w:t>
            </w:r>
          </w:p>
        </w:tc>
        <w:tc>
          <w:tcPr>
            <w:tcW w:w="990" w:type="dxa"/>
          </w:tcPr>
          <w:p w14:paraId="33A823D2" w14:textId="77777777" w:rsidR="005D5D1F" w:rsidRPr="008D7740" w:rsidRDefault="005D5D1F" w:rsidP="005452D0">
            <w:pPr>
              <w:tabs>
                <w:tab w:val="decimal" w:pos="342"/>
              </w:tabs>
              <w:spacing w:line="480" w:lineRule="auto"/>
              <w:rPr>
                <w:rFonts w:ascii="Arial" w:hAnsi="Arial" w:cs="Times New Roman"/>
                <w:sz w:val="20"/>
                <w:szCs w:val="20"/>
              </w:rPr>
            </w:pPr>
            <w:r w:rsidRPr="008D7740">
              <w:rPr>
                <w:rFonts w:ascii="Arial" w:hAnsi="Arial" w:cs="Times New Roman"/>
                <w:sz w:val="20"/>
                <w:szCs w:val="20"/>
              </w:rPr>
              <w:t>0.7905</w:t>
            </w:r>
          </w:p>
        </w:tc>
        <w:tc>
          <w:tcPr>
            <w:tcW w:w="1170" w:type="dxa"/>
          </w:tcPr>
          <w:p w14:paraId="54731005" w14:textId="77777777" w:rsidR="005D5D1F" w:rsidRPr="008D7740" w:rsidRDefault="005D5D1F" w:rsidP="005452D0">
            <w:pPr>
              <w:tabs>
                <w:tab w:val="decimal" w:pos="477"/>
              </w:tabs>
              <w:spacing w:line="480" w:lineRule="auto"/>
              <w:rPr>
                <w:rFonts w:ascii="Arial" w:hAnsi="Arial" w:cs="Times New Roman"/>
                <w:sz w:val="20"/>
                <w:szCs w:val="20"/>
              </w:rPr>
            </w:pPr>
            <w:r w:rsidRPr="008D7740">
              <w:rPr>
                <w:rFonts w:ascii="Arial" w:hAnsi="Arial" w:cs="Times New Roman"/>
                <w:sz w:val="20"/>
                <w:szCs w:val="20"/>
              </w:rPr>
              <w:t>0.88, 1.32</w:t>
            </w:r>
          </w:p>
        </w:tc>
        <w:tc>
          <w:tcPr>
            <w:tcW w:w="270" w:type="dxa"/>
          </w:tcPr>
          <w:p w14:paraId="5D3A7CC3" w14:textId="77777777" w:rsidR="005D5D1F" w:rsidRPr="008D7740" w:rsidRDefault="005D5D1F" w:rsidP="005452D0">
            <w:pPr>
              <w:tabs>
                <w:tab w:val="decimal" w:pos="72"/>
              </w:tabs>
              <w:spacing w:line="480" w:lineRule="auto"/>
              <w:rPr>
                <w:rFonts w:ascii="Arial" w:hAnsi="Arial" w:cs="Times New Roman"/>
                <w:sz w:val="20"/>
                <w:szCs w:val="20"/>
              </w:rPr>
            </w:pPr>
          </w:p>
        </w:tc>
        <w:tc>
          <w:tcPr>
            <w:tcW w:w="1278" w:type="dxa"/>
          </w:tcPr>
          <w:p w14:paraId="27D122BA" w14:textId="77777777" w:rsidR="005D5D1F" w:rsidRPr="008D7740" w:rsidRDefault="005D5D1F" w:rsidP="005452D0">
            <w:pPr>
              <w:spacing w:line="480" w:lineRule="auto"/>
              <w:rPr>
                <w:rFonts w:ascii="Arial" w:hAnsi="Arial" w:cs="Times New Roman"/>
                <w:sz w:val="20"/>
                <w:szCs w:val="20"/>
              </w:rPr>
            </w:pPr>
            <w:r w:rsidRPr="008D7740">
              <w:rPr>
                <w:rFonts w:ascii="Arial" w:hAnsi="Arial" w:cs="Times New Roman"/>
                <w:sz w:val="20"/>
                <w:szCs w:val="20"/>
              </w:rPr>
              <w:t>1.08 (I)</w:t>
            </w:r>
          </w:p>
        </w:tc>
      </w:tr>
      <w:tr w:rsidR="005D5D1F" w:rsidRPr="008D7740" w14:paraId="0FACD08A" w14:textId="77777777" w:rsidTr="005D5D1F">
        <w:tc>
          <w:tcPr>
            <w:tcW w:w="1728" w:type="dxa"/>
          </w:tcPr>
          <w:p w14:paraId="09586F97" w14:textId="77777777" w:rsidR="005D5D1F" w:rsidRPr="008D7740" w:rsidRDefault="005D5D1F" w:rsidP="005452D0">
            <w:pPr>
              <w:spacing w:line="480" w:lineRule="auto"/>
              <w:rPr>
                <w:rFonts w:ascii="Arial" w:hAnsi="Arial" w:cs="Times New Roman"/>
                <w:sz w:val="20"/>
                <w:szCs w:val="20"/>
              </w:rPr>
            </w:pPr>
            <w:r w:rsidRPr="008D7740">
              <w:rPr>
                <w:rFonts w:ascii="Arial" w:hAnsi="Arial" w:cs="Times New Roman"/>
                <w:i/>
                <w:sz w:val="20"/>
                <w:szCs w:val="20"/>
              </w:rPr>
              <w:t>Panthera tigris</w:t>
            </w:r>
          </w:p>
        </w:tc>
        <w:tc>
          <w:tcPr>
            <w:tcW w:w="1138" w:type="dxa"/>
          </w:tcPr>
          <w:p w14:paraId="20BDAFF3" w14:textId="77777777" w:rsidR="005D5D1F" w:rsidRPr="008D7740" w:rsidRDefault="005D5D1F" w:rsidP="005452D0">
            <w:pPr>
              <w:tabs>
                <w:tab w:val="decimal" w:pos="297"/>
              </w:tabs>
              <w:spacing w:line="480" w:lineRule="auto"/>
              <w:rPr>
                <w:rFonts w:ascii="Arial" w:hAnsi="Arial" w:cs="Times New Roman"/>
                <w:sz w:val="20"/>
                <w:szCs w:val="20"/>
              </w:rPr>
            </w:pPr>
            <w:r w:rsidRPr="008D7740">
              <w:rPr>
                <w:rFonts w:ascii="Arial" w:hAnsi="Arial" w:cs="Times New Roman"/>
                <w:sz w:val="20"/>
                <w:szCs w:val="20"/>
              </w:rPr>
              <w:t>12</w:t>
            </w:r>
          </w:p>
        </w:tc>
        <w:tc>
          <w:tcPr>
            <w:tcW w:w="1340" w:type="dxa"/>
          </w:tcPr>
          <w:p w14:paraId="2813CAAE" w14:textId="191432DE" w:rsidR="005D5D1F" w:rsidRPr="008D7740" w:rsidRDefault="005D5D1F" w:rsidP="005452D0">
            <w:pPr>
              <w:tabs>
                <w:tab w:val="decimal" w:pos="567"/>
              </w:tabs>
              <w:spacing w:line="480" w:lineRule="auto"/>
              <w:rPr>
                <w:rFonts w:ascii="Arial" w:hAnsi="Arial" w:cs="Times New Roman"/>
                <w:sz w:val="20"/>
                <w:szCs w:val="20"/>
              </w:rPr>
            </w:pPr>
            <w:r w:rsidRPr="008D7740">
              <w:rPr>
                <w:rFonts w:ascii="Arial" w:hAnsi="Arial" w:cs="Times New Roman"/>
                <w:sz w:val="20"/>
                <w:szCs w:val="20"/>
              </w:rPr>
              <w:t xml:space="preserve"> </w:t>
            </w:r>
            <w:ins w:id="138" w:author="Donald Prothero" w:date="2017-09-06T10:23:00Z">
              <w:r w:rsidR="00DE69CE">
                <w:rPr>
                  <w:rFonts w:ascii="Arial" w:hAnsi="Arial" w:cs="Times New Roman"/>
                  <w:sz w:val="20"/>
                  <w:szCs w:val="20"/>
                </w:rPr>
                <w:t>0.236</w:t>
              </w:r>
            </w:ins>
          </w:p>
        </w:tc>
        <w:tc>
          <w:tcPr>
            <w:tcW w:w="942" w:type="dxa"/>
          </w:tcPr>
          <w:p w14:paraId="1A53410A" w14:textId="77777777" w:rsidR="005D5D1F" w:rsidRPr="008D7740" w:rsidRDefault="005D5D1F" w:rsidP="005452D0">
            <w:pPr>
              <w:tabs>
                <w:tab w:val="decimal" w:pos="342"/>
              </w:tabs>
              <w:spacing w:line="480" w:lineRule="auto"/>
              <w:rPr>
                <w:rFonts w:ascii="Arial" w:hAnsi="Arial" w:cs="Times New Roman"/>
                <w:sz w:val="20"/>
                <w:szCs w:val="20"/>
              </w:rPr>
            </w:pPr>
            <w:r w:rsidRPr="008D7740">
              <w:rPr>
                <w:rFonts w:ascii="Arial" w:hAnsi="Arial" w:cs="Times New Roman"/>
                <w:sz w:val="20"/>
                <w:szCs w:val="20"/>
              </w:rPr>
              <w:t>-0.7364</w:t>
            </w:r>
          </w:p>
        </w:tc>
        <w:tc>
          <w:tcPr>
            <w:tcW w:w="990" w:type="dxa"/>
          </w:tcPr>
          <w:p w14:paraId="06F2EF95" w14:textId="77777777" w:rsidR="005D5D1F" w:rsidRPr="008D7740" w:rsidRDefault="005D5D1F" w:rsidP="005452D0">
            <w:pPr>
              <w:tabs>
                <w:tab w:val="decimal" w:pos="342"/>
              </w:tabs>
              <w:spacing w:line="480" w:lineRule="auto"/>
              <w:rPr>
                <w:rFonts w:ascii="Arial" w:hAnsi="Arial" w:cs="Times New Roman"/>
                <w:sz w:val="20"/>
                <w:szCs w:val="20"/>
              </w:rPr>
            </w:pPr>
            <w:r w:rsidRPr="008D7740">
              <w:rPr>
                <w:rFonts w:ascii="Arial" w:hAnsi="Arial" w:cs="Times New Roman"/>
                <w:sz w:val="20"/>
                <w:szCs w:val="20"/>
              </w:rPr>
              <w:t>0.980</w:t>
            </w:r>
          </w:p>
        </w:tc>
        <w:tc>
          <w:tcPr>
            <w:tcW w:w="1170" w:type="dxa"/>
          </w:tcPr>
          <w:p w14:paraId="30DDDD87" w14:textId="40137682" w:rsidR="005D5D1F" w:rsidRPr="008D7740" w:rsidRDefault="005D5D1F" w:rsidP="005452D0">
            <w:pPr>
              <w:tabs>
                <w:tab w:val="decimal" w:pos="477"/>
              </w:tabs>
              <w:spacing w:line="480" w:lineRule="auto"/>
              <w:rPr>
                <w:rFonts w:ascii="Arial" w:hAnsi="Arial" w:cs="Times New Roman"/>
                <w:sz w:val="20"/>
                <w:szCs w:val="20"/>
              </w:rPr>
            </w:pPr>
            <w:r w:rsidRPr="008D7740">
              <w:rPr>
                <w:rFonts w:ascii="Arial" w:hAnsi="Arial" w:cs="Times New Roman"/>
                <w:sz w:val="20"/>
                <w:szCs w:val="20"/>
              </w:rPr>
              <w:t>1.31, 1.</w:t>
            </w:r>
            <w:ins w:id="139" w:author="Donald Prothero" w:date="2017-09-08T16:55:00Z">
              <w:r w:rsidR="008A18B7">
                <w:rPr>
                  <w:rFonts w:ascii="Arial" w:hAnsi="Arial" w:cs="Times New Roman"/>
                  <w:sz w:val="20"/>
                  <w:szCs w:val="20"/>
                </w:rPr>
                <w:t>60</w:t>
              </w:r>
            </w:ins>
            <w:del w:id="140" w:author="Donald Prothero" w:date="2017-09-08T16:55:00Z">
              <w:r w:rsidRPr="008D7740" w:rsidDel="008A18B7">
                <w:rPr>
                  <w:rFonts w:ascii="Arial" w:hAnsi="Arial" w:cs="Times New Roman"/>
                  <w:sz w:val="20"/>
                  <w:szCs w:val="20"/>
                </w:rPr>
                <w:delText>65</w:delText>
              </w:r>
            </w:del>
          </w:p>
        </w:tc>
        <w:tc>
          <w:tcPr>
            <w:tcW w:w="270" w:type="dxa"/>
          </w:tcPr>
          <w:p w14:paraId="4A8858F0" w14:textId="77777777" w:rsidR="005D5D1F" w:rsidRPr="008D7740" w:rsidRDefault="005D5D1F" w:rsidP="005452D0">
            <w:pPr>
              <w:tabs>
                <w:tab w:val="decimal" w:pos="72"/>
              </w:tabs>
              <w:spacing w:line="480" w:lineRule="auto"/>
              <w:rPr>
                <w:rFonts w:ascii="Arial" w:hAnsi="Arial" w:cs="Times New Roman"/>
                <w:sz w:val="20"/>
                <w:szCs w:val="20"/>
              </w:rPr>
            </w:pPr>
          </w:p>
        </w:tc>
        <w:tc>
          <w:tcPr>
            <w:tcW w:w="1278" w:type="dxa"/>
          </w:tcPr>
          <w:p w14:paraId="6BC8C14E" w14:textId="77777777" w:rsidR="005D5D1F" w:rsidRPr="008D7740" w:rsidRDefault="005D5D1F" w:rsidP="005452D0">
            <w:pPr>
              <w:spacing w:line="480" w:lineRule="auto"/>
              <w:rPr>
                <w:rFonts w:ascii="Arial" w:hAnsi="Arial" w:cs="Times New Roman"/>
                <w:sz w:val="20"/>
                <w:szCs w:val="20"/>
              </w:rPr>
            </w:pPr>
            <w:r w:rsidRPr="008D7740">
              <w:rPr>
                <w:rFonts w:ascii="Arial" w:hAnsi="Arial" w:cs="Times New Roman"/>
                <w:sz w:val="20"/>
                <w:szCs w:val="20"/>
              </w:rPr>
              <w:t>1.45 (G)</w:t>
            </w:r>
          </w:p>
        </w:tc>
      </w:tr>
      <w:tr w:rsidR="005D5D1F" w:rsidRPr="008D7740" w14:paraId="1DDC1476" w14:textId="77777777" w:rsidTr="005D5D1F">
        <w:tc>
          <w:tcPr>
            <w:tcW w:w="1728" w:type="dxa"/>
          </w:tcPr>
          <w:p w14:paraId="73C8F3B4" w14:textId="77777777" w:rsidR="005D5D1F" w:rsidRPr="008D7740" w:rsidRDefault="005D5D1F" w:rsidP="005452D0">
            <w:pPr>
              <w:spacing w:line="480" w:lineRule="auto"/>
              <w:rPr>
                <w:rFonts w:ascii="Arial" w:hAnsi="Arial" w:cs="Times New Roman"/>
                <w:sz w:val="20"/>
                <w:szCs w:val="20"/>
              </w:rPr>
            </w:pPr>
            <w:r w:rsidRPr="008D7740">
              <w:rPr>
                <w:rFonts w:ascii="Arial" w:hAnsi="Arial" w:cs="Times New Roman"/>
                <w:i/>
                <w:sz w:val="20"/>
                <w:szCs w:val="20"/>
              </w:rPr>
              <w:t>Puma concolor</w:t>
            </w:r>
          </w:p>
        </w:tc>
        <w:tc>
          <w:tcPr>
            <w:tcW w:w="1138" w:type="dxa"/>
          </w:tcPr>
          <w:p w14:paraId="7F3A3BB8" w14:textId="77777777" w:rsidR="005D5D1F" w:rsidRPr="008D7740" w:rsidRDefault="005D5D1F" w:rsidP="005452D0">
            <w:pPr>
              <w:tabs>
                <w:tab w:val="decimal" w:pos="297"/>
              </w:tabs>
              <w:spacing w:line="480" w:lineRule="auto"/>
              <w:rPr>
                <w:rFonts w:ascii="Arial" w:hAnsi="Arial" w:cs="Times New Roman"/>
                <w:sz w:val="20"/>
                <w:szCs w:val="20"/>
              </w:rPr>
            </w:pPr>
            <w:r w:rsidRPr="008D7740">
              <w:rPr>
                <w:rFonts w:ascii="Arial" w:hAnsi="Arial" w:cs="Times New Roman"/>
                <w:sz w:val="20"/>
                <w:szCs w:val="20"/>
              </w:rPr>
              <w:t>14</w:t>
            </w:r>
          </w:p>
        </w:tc>
        <w:tc>
          <w:tcPr>
            <w:tcW w:w="1340" w:type="dxa"/>
          </w:tcPr>
          <w:p w14:paraId="78120172" w14:textId="38B570A1" w:rsidR="005D5D1F" w:rsidRPr="008D7740" w:rsidRDefault="00A61D2C" w:rsidP="005452D0">
            <w:pPr>
              <w:tabs>
                <w:tab w:val="decimal" w:pos="567"/>
              </w:tabs>
              <w:spacing w:line="480" w:lineRule="auto"/>
              <w:rPr>
                <w:rFonts w:ascii="Arial" w:hAnsi="Arial" w:cs="Times New Roman"/>
                <w:sz w:val="20"/>
                <w:szCs w:val="20"/>
              </w:rPr>
            </w:pPr>
            <w:ins w:id="141" w:author="Donald Prothero" w:date="2017-09-06T10:25:00Z">
              <w:r>
                <w:rPr>
                  <w:rFonts w:ascii="Arial" w:hAnsi="Arial" w:cs="Times New Roman"/>
                  <w:sz w:val="20"/>
                  <w:szCs w:val="20"/>
                </w:rPr>
                <w:t>0.266</w:t>
              </w:r>
            </w:ins>
            <w:r w:rsidR="005D5D1F" w:rsidRPr="008D7740">
              <w:rPr>
                <w:rFonts w:ascii="Arial" w:hAnsi="Arial" w:cs="Times New Roman"/>
                <w:sz w:val="20"/>
                <w:szCs w:val="20"/>
              </w:rPr>
              <w:t xml:space="preserve"> </w:t>
            </w:r>
          </w:p>
        </w:tc>
        <w:tc>
          <w:tcPr>
            <w:tcW w:w="942" w:type="dxa"/>
          </w:tcPr>
          <w:p w14:paraId="65CE5924" w14:textId="77777777" w:rsidR="005D5D1F" w:rsidRPr="008D7740" w:rsidRDefault="005D5D1F" w:rsidP="005452D0">
            <w:pPr>
              <w:tabs>
                <w:tab w:val="decimal" w:pos="342"/>
              </w:tabs>
              <w:spacing w:line="480" w:lineRule="auto"/>
              <w:rPr>
                <w:rFonts w:ascii="Arial" w:hAnsi="Arial" w:cs="Times New Roman"/>
                <w:sz w:val="20"/>
                <w:szCs w:val="20"/>
              </w:rPr>
            </w:pPr>
            <w:r w:rsidRPr="008D7740">
              <w:rPr>
                <w:rFonts w:ascii="Arial" w:hAnsi="Arial" w:cs="Times New Roman"/>
                <w:sz w:val="20"/>
                <w:szCs w:val="20"/>
              </w:rPr>
              <w:t>1.770</w:t>
            </w:r>
          </w:p>
        </w:tc>
        <w:tc>
          <w:tcPr>
            <w:tcW w:w="990" w:type="dxa"/>
          </w:tcPr>
          <w:p w14:paraId="383E951E" w14:textId="77777777" w:rsidR="005D5D1F" w:rsidRPr="008D7740" w:rsidRDefault="005D5D1F" w:rsidP="005452D0">
            <w:pPr>
              <w:tabs>
                <w:tab w:val="decimal" w:pos="342"/>
              </w:tabs>
              <w:spacing w:line="480" w:lineRule="auto"/>
              <w:rPr>
                <w:rFonts w:ascii="Arial" w:hAnsi="Arial" w:cs="Times New Roman"/>
                <w:sz w:val="20"/>
                <w:szCs w:val="20"/>
              </w:rPr>
            </w:pPr>
            <w:r w:rsidRPr="008D7740">
              <w:rPr>
                <w:rFonts w:ascii="Arial" w:hAnsi="Arial" w:cs="Times New Roman"/>
                <w:sz w:val="20"/>
                <w:szCs w:val="20"/>
              </w:rPr>
              <w:t>0.752</w:t>
            </w:r>
          </w:p>
        </w:tc>
        <w:tc>
          <w:tcPr>
            <w:tcW w:w="1170" w:type="dxa"/>
          </w:tcPr>
          <w:p w14:paraId="53EB6DF9" w14:textId="29BA6DD6" w:rsidR="005D5D1F" w:rsidRPr="008D7740" w:rsidRDefault="005D5D1F" w:rsidP="008A18B7">
            <w:pPr>
              <w:tabs>
                <w:tab w:val="decimal" w:pos="477"/>
              </w:tabs>
              <w:spacing w:line="480" w:lineRule="auto"/>
              <w:rPr>
                <w:rFonts w:ascii="Arial" w:hAnsi="Arial" w:cs="Times New Roman"/>
                <w:sz w:val="20"/>
                <w:szCs w:val="20"/>
              </w:rPr>
            </w:pPr>
            <w:r w:rsidRPr="008D7740">
              <w:rPr>
                <w:rFonts w:ascii="Arial" w:hAnsi="Arial" w:cs="Times New Roman"/>
                <w:sz w:val="20"/>
                <w:szCs w:val="20"/>
              </w:rPr>
              <w:t>0.</w:t>
            </w:r>
            <w:del w:id="142" w:author="Donald Prothero" w:date="2017-09-08T16:56:00Z">
              <w:r w:rsidRPr="008D7740" w:rsidDel="008A18B7">
                <w:rPr>
                  <w:rFonts w:ascii="Arial" w:hAnsi="Arial" w:cs="Times New Roman"/>
                  <w:sz w:val="20"/>
                  <w:szCs w:val="20"/>
                </w:rPr>
                <w:delText>67</w:delText>
              </w:r>
            </w:del>
            <w:ins w:id="143" w:author="Donald Prothero" w:date="2017-09-08T16:56:00Z">
              <w:r w:rsidR="008A18B7" w:rsidRPr="008D7740">
                <w:rPr>
                  <w:rFonts w:ascii="Arial" w:hAnsi="Arial" w:cs="Times New Roman"/>
                  <w:sz w:val="20"/>
                  <w:szCs w:val="20"/>
                </w:rPr>
                <w:t>6</w:t>
              </w:r>
              <w:r w:rsidR="008A18B7">
                <w:rPr>
                  <w:rFonts w:ascii="Arial" w:hAnsi="Arial" w:cs="Times New Roman"/>
                  <w:sz w:val="20"/>
                  <w:szCs w:val="20"/>
                </w:rPr>
                <w:t>5</w:t>
              </w:r>
            </w:ins>
            <w:r w:rsidRPr="008D7740">
              <w:rPr>
                <w:rFonts w:ascii="Arial" w:hAnsi="Arial" w:cs="Times New Roman"/>
                <w:sz w:val="20"/>
                <w:szCs w:val="20"/>
              </w:rPr>
              <w:t>, 1.2</w:t>
            </w:r>
            <w:ins w:id="144" w:author="Donald Prothero" w:date="2017-09-08T16:56:00Z">
              <w:r w:rsidR="008A18B7">
                <w:rPr>
                  <w:rFonts w:ascii="Arial" w:hAnsi="Arial" w:cs="Times New Roman"/>
                  <w:sz w:val="20"/>
                  <w:szCs w:val="20"/>
                </w:rPr>
                <w:t>1</w:t>
              </w:r>
            </w:ins>
            <w:del w:id="145" w:author="Donald Prothero" w:date="2017-09-08T16:56:00Z">
              <w:r w:rsidRPr="008D7740" w:rsidDel="008A18B7">
                <w:rPr>
                  <w:rFonts w:ascii="Arial" w:hAnsi="Arial" w:cs="Times New Roman"/>
                  <w:sz w:val="20"/>
                  <w:szCs w:val="20"/>
                </w:rPr>
                <w:delText>3</w:delText>
              </w:r>
            </w:del>
          </w:p>
        </w:tc>
        <w:tc>
          <w:tcPr>
            <w:tcW w:w="270" w:type="dxa"/>
          </w:tcPr>
          <w:p w14:paraId="09E6CDA4" w14:textId="77777777" w:rsidR="005D5D1F" w:rsidRPr="008D7740" w:rsidRDefault="005D5D1F" w:rsidP="005452D0">
            <w:pPr>
              <w:tabs>
                <w:tab w:val="decimal" w:pos="72"/>
              </w:tabs>
              <w:spacing w:line="480" w:lineRule="auto"/>
              <w:rPr>
                <w:rFonts w:ascii="Arial" w:hAnsi="Arial" w:cs="Times New Roman"/>
                <w:sz w:val="20"/>
                <w:szCs w:val="20"/>
              </w:rPr>
            </w:pPr>
          </w:p>
        </w:tc>
        <w:tc>
          <w:tcPr>
            <w:tcW w:w="1278" w:type="dxa"/>
          </w:tcPr>
          <w:p w14:paraId="766BBA6E" w14:textId="77777777" w:rsidR="005D5D1F" w:rsidRPr="008D7740" w:rsidRDefault="005D5D1F" w:rsidP="005452D0">
            <w:pPr>
              <w:spacing w:line="480" w:lineRule="auto"/>
              <w:rPr>
                <w:rFonts w:ascii="Arial" w:hAnsi="Arial" w:cs="Times New Roman"/>
                <w:sz w:val="20"/>
                <w:szCs w:val="20"/>
              </w:rPr>
            </w:pPr>
            <w:r w:rsidRPr="008D7740">
              <w:rPr>
                <w:rFonts w:ascii="Arial" w:hAnsi="Arial" w:cs="Times New Roman"/>
                <w:sz w:val="20"/>
                <w:szCs w:val="20"/>
              </w:rPr>
              <w:t>0.89 (I)</w:t>
            </w:r>
          </w:p>
        </w:tc>
      </w:tr>
      <w:tr w:rsidR="005D5D1F" w:rsidRPr="008D7740" w14:paraId="5CC42CEA" w14:textId="77777777" w:rsidTr="005D5D1F">
        <w:tc>
          <w:tcPr>
            <w:tcW w:w="1728" w:type="dxa"/>
          </w:tcPr>
          <w:p w14:paraId="1F09A825" w14:textId="77777777" w:rsidR="005D5D1F" w:rsidRPr="008D7740" w:rsidRDefault="005D5D1F" w:rsidP="005452D0">
            <w:pPr>
              <w:spacing w:line="480" w:lineRule="auto"/>
              <w:rPr>
                <w:rFonts w:ascii="Arial" w:hAnsi="Arial" w:cs="Times New Roman"/>
                <w:i/>
                <w:sz w:val="20"/>
                <w:szCs w:val="20"/>
              </w:rPr>
            </w:pPr>
            <w:r w:rsidRPr="008D7740">
              <w:rPr>
                <w:rFonts w:ascii="Arial" w:hAnsi="Arial" w:cs="Times New Roman"/>
                <w:i/>
                <w:sz w:val="20"/>
                <w:szCs w:val="20"/>
              </w:rPr>
              <w:t>Felis sylvestris</w:t>
            </w:r>
          </w:p>
        </w:tc>
        <w:tc>
          <w:tcPr>
            <w:tcW w:w="1138" w:type="dxa"/>
          </w:tcPr>
          <w:p w14:paraId="50844C89" w14:textId="77777777" w:rsidR="005D5D1F" w:rsidRPr="008D7740" w:rsidRDefault="005D5D1F" w:rsidP="005452D0">
            <w:pPr>
              <w:tabs>
                <w:tab w:val="decimal" w:pos="297"/>
              </w:tabs>
              <w:spacing w:line="480" w:lineRule="auto"/>
              <w:rPr>
                <w:rFonts w:ascii="Arial" w:hAnsi="Arial" w:cs="Times New Roman"/>
                <w:sz w:val="20"/>
                <w:szCs w:val="20"/>
              </w:rPr>
            </w:pPr>
            <w:r w:rsidRPr="008D7740">
              <w:rPr>
                <w:rFonts w:ascii="Arial" w:hAnsi="Arial" w:cs="Times New Roman"/>
                <w:sz w:val="20"/>
                <w:szCs w:val="20"/>
              </w:rPr>
              <w:t>30</w:t>
            </w:r>
          </w:p>
        </w:tc>
        <w:tc>
          <w:tcPr>
            <w:tcW w:w="1340" w:type="dxa"/>
          </w:tcPr>
          <w:p w14:paraId="7E790D57" w14:textId="73EB31CD" w:rsidR="005D5D1F" w:rsidRPr="008D7740" w:rsidRDefault="00DE69CE" w:rsidP="005452D0">
            <w:pPr>
              <w:tabs>
                <w:tab w:val="decimal" w:pos="567"/>
              </w:tabs>
              <w:spacing w:line="480" w:lineRule="auto"/>
              <w:rPr>
                <w:rFonts w:ascii="Arial" w:hAnsi="Arial" w:cs="Times New Roman"/>
                <w:sz w:val="20"/>
                <w:szCs w:val="20"/>
              </w:rPr>
            </w:pPr>
            <w:ins w:id="146" w:author="Donald Prothero" w:date="2017-09-06T10:21:00Z">
              <w:r>
                <w:rPr>
                  <w:rFonts w:ascii="Arial" w:hAnsi="Arial" w:cs="Times New Roman"/>
                  <w:sz w:val="20"/>
                  <w:szCs w:val="20"/>
                </w:rPr>
                <w:t>0.190</w:t>
              </w:r>
            </w:ins>
            <w:r w:rsidR="005D5D1F" w:rsidRPr="008D7740">
              <w:rPr>
                <w:rFonts w:ascii="Arial" w:hAnsi="Arial" w:cs="Times New Roman"/>
                <w:sz w:val="20"/>
                <w:szCs w:val="20"/>
              </w:rPr>
              <w:t xml:space="preserve"> </w:t>
            </w:r>
          </w:p>
        </w:tc>
        <w:tc>
          <w:tcPr>
            <w:tcW w:w="942" w:type="dxa"/>
          </w:tcPr>
          <w:p w14:paraId="0501C030" w14:textId="77777777" w:rsidR="005D5D1F" w:rsidRPr="008D7740" w:rsidRDefault="005D5D1F" w:rsidP="005452D0">
            <w:pPr>
              <w:tabs>
                <w:tab w:val="decimal" w:pos="342"/>
              </w:tabs>
              <w:spacing w:line="480" w:lineRule="auto"/>
              <w:rPr>
                <w:rFonts w:ascii="Arial" w:hAnsi="Arial" w:cs="Times New Roman"/>
                <w:sz w:val="20"/>
                <w:szCs w:val="20"/>
              </w:rPr>
            </w:pPr>
            <w:r w:rsidRPr="008D7740">
              <w:rPr>
                <w:rFonts w:ascii="Arial" w:hAnsi="Arial" w:cs="Times New Roman"/>
                <w:sz w:val="20"/>
                <w:szCs w:val="20"/>
              </w:rPr>
              <w:t>-0.2951</w:t>
            </w:r>
          </w:p>
        </w:tc>
        <w:tc>
          <w:tcPr>
            <w:tcW w:w="990" w:type="dxa"/>
          </w:tcPr>
          <w:p w14:paraId="2F36B566" w14:textId="77777777" w:rsidR="005D5D1F" w:rsidRPr="008D7740" w:rsidRDefault="005D5D1F" w:rsidP="005452D0">
            <w:pPr>
              <w:tabs>
                <w:tab w:val="decimal" w:pos="342"/>
              </w:tabs>
              <w:spacing w:line="480" w:lineRule="auto"/>
              <w:rPr>
                <w:rFonts w:ascii="Arial" w:hAnsi="Arial" w:cs="Times New Roman"/>
                <w:sz w:val="20"/>
                <w:szCs w:val="20"/>
              </w:rPr>
            </w:pPr>
            <w:r w:rsidRPr="008D7740">
              <w:rPr>
                <w:rFonts w:ascii="Arial" w:hAnsi="Arial" w:cs="Times New Roman"/>
                <w:sz w:val="20"/>
                <w:szCs w:val="20"/>
              </w:rPr>
              <w:t>0.936</w:t>
            </w:r>
          </w:p>
        </w:tc>
        <w:tc>
          <w:tcPr>
            <w:tcW w:w="1170" w:type="dxa"/>
          </w:tcPr>
          <w:p w14:paraId="60D9DA3A" w14:textId="2BD57733" w:rsidR="005D5D1F" w:rsidRPr="008D7740" w:rsidRDefault="005D5D1F" w:rsidP="005452D0">
            <w:pPr>
              <w:tabs>
                <w:tab w:val="decimal" w:pos="477"/>
              </w:tabs>
              <w:spacing w:line="480" w:lineRule="auto"/>
              <w:rPr>
                <w:rFonts w:ascii="Arial" w:hAnsi="Arial" w:cs="Times New Roman"/>
                <w:sz w:val="20"/>
                <w:szCs w:val="20"/>
              </w:rPr>
            </w:pPr>
            <w:r w:rsidRPr="008D7740">
              <w:rPr>
                <w:rFonts w:ascii="Arial" w:hAnsi="Arial" w:cs="Times New Roman"/>
                <w:sz w:val="20"/>
                <w:szCs w:val="20"/>
              </w:rPr>
              <w:t>1.</w:t>
            </w:r>
            <w:ins w:id="147" w:author="Donald Prothero" w:date="2017-09-08T16:54:00Z">
              <w:r w:rsidR="008A18B7">
                <w:rPr>
                  <w:rFonts w:ascii="Arial" w:hAnsi="Arial" w:cs="Times New Roman"/>
                  <w:sz w:val="20"/>
                  <w:szCs w:val="20"/>
                </w:rPr>
                <w:t>40</w:t>
              </w:r>
            </w:ins>
            <w:del w:id="148" w:author="Donald Prothero" w:date="2017-09-08T16:54:00Z">
              <w:r w:rsidRPr="008D7740" w:rsidDel="008A18B7">
                <w:rPr>
                  <w:rFonts w:ascii="Arial" w:hAnsi="Arial" w:cs="Times New Roman"/>
                  <w:sz w:val="20"/>
                  <w:szCs w:val="20"/>
                </w:rPr>
                <w:delText>38</w:delText>
              </w:r>
            </w:del>
            <w:r w:rsidRPr="008D7740">
              <w:rPr>
                <w:rFonts w:ascii="Arial" w:hAnsi="Arial" w:cs="Times New Roman"/>
                <w:sz w:val="20"/>
                <w:szCs w:val="20"/>
              </w:rPr>
              <w:t>, 1.7</w:t>
            </w:r>
            <w:ins w:id="149" w:author="Donald Prothero" w:date="2017-09-08T16:54:00Z">
              <w:r w:rsidR="008A18B7">
                <w:rPr>
                  <w:rFonts w:ascii="Arial" w:hAnsi="Arial" w:cs="Times New Roman"/>
                  <w:sz w:val="20"/>
                  <w:szCs w:val="20"/>
                </w:rPr>
                <w:t>1</w:t>
              </w:r>
            </w:ins>
            <w:del w:id="150" w:author="Donald Prothero" w:date="2017-09-08T16:54:00Z">
              <w:r w:rsidRPr="008D7740" w:rsidDel="008A18B7">
                <w:rPr>
                  <w:rFonts w:ascii="Arial" w:hAnsi="Arial" w:cs="Times New Roman"/>
                  <w:sz w:val="20"/>
                  <w:szCs w:val="20"/>
                </w:rPr>
                <w:delText>2</w:delText>
              </w:r>
            </w:del>
          </w:p>
        </w:tc>
        <w:tc>
          <w:tcPr>
            <w:tcW w:w="270" w:type="dxa"/>
          </w:tcPr>
          <w:p w14:paraId="2095CA8C" w14:textId="77777777" w:rsidR="005D5D1F" w:rsidRPr="008D7740" w:rsidRDefault="005D5D1F" w:rsidP="005452D0">
            <w:pPr>
              <w:tabs>
                <w:tab w:val="decimal" w:pos="72"/>
              </w:tabs>
              <w:spacing w:line="480" w:lineRule="auto"/>
              <w:rPr>
                <w:rFonts w:ascii="Arial" w:hAnsi="Arial" w:cs="Times New Roman"/>
                <w:sz w:val="20"/>
                <w:szCs w:val="20"/>
              </w:rPr>
            </w:pPr>
          </w:p>
        </w:tc>
        <w:tc>
          <w:tcPr>
            <w:tcW w:w="1278" w:type="dxa"/>
          </w:tcPr>
          <w:p w14:paraId="2D8830C8" w14:textId="77777777" w:rsidR="005D5D1F" w:rsidRPr="008D7740" w:rsidRDefault="005D5D1F" w:rsidP="005452D0">
            <w:pPr>
              <w:spacing w:line="480" w:lineRule="auto"/>
              <w:rPr>
                <w:rFonts w:ascii="Arial" w:hAnsi="Arial" w:cs="Times New Roman"/>
                <w:sz w:val="20"/>
                <w:szCs w:val="20"/>
              </w:rPr>
            </w:pPr>
            <w:r w:rsidRPr="008D7740">
              <w:rPr>
                <w:rFonts w:ascii="Arial" w:hAnsi="Arial" w:cs="Times New Roman"/>
                <w:sz w:val="20"/>
                <w:szCs w:val="20"/>
              </w:rPr>
              <w:t>1.55 (G)</w:t>
            </w:r>
          </w:p>
        </w:tc>
      </w:tr>
      <w:tr w:rsidR="005D5D1F" w:rsidRPr="008D7740" w14:paraId="26F4CBCC" w14:textId="77777777" w:rsidTr="005D5D1F">
        <w:tc>
          <w:tcPr>
            <w:tcW w:w="1728" w:type="dxa"/>
          </w:tcPr>
          <w:p w14:paraId="6CFBF90D" w14:textId="77777777" w:rsidR="005D5D1F" w:rsidRPr="008D7740" w:rsidRDefault="005D5D1F" w:rsidP="005452D0">
            <w:pPr>
              <w:spacing w:line="480" w:lineRule="auto"/>
              <w:rPr>
                <w:rFonts w:ascii="Arial" w:hAnsi="Arial" w:cs="Times New Roman"/>
                <w:i/>
                <w:sz w:val="20"/>
                <w:szCs w:val="20"/>
              </w:rPr>
            </w:pPr>
            <w:r w:rsidRPr="008D7740">
              <w:rPr>
                <w:rFonts w:ascii="Arial" w:hAnsi="Arial" w:cs="Times New Roman"/>
                <w:i/>
                <w:sz w:val="20"/>
                <w:szCs w:val="20"/>
              </w:rPr>
              <w:t>Leptailurus serval</w:t>
            </w:r>
          </w:p>
        </w:tc>
        <w:tc>
          <w:tcPr>
            <w:tcW w:w="1138" w:type="dxa"/>
          </w:tcPr>
          <w:p w14:paraId="198E6515" w14:textId="77777777" w:rsidR="005D5D1F" w:rsidRPr="008D7740" w:rsidRDefault="005D5D1F" w:rsidP="005452D0">
            <w:pPr>
              <w:tabs>
                <w:tab w:val="decimal" w:pos="297"/>
              </w:tabs>
              <w:spacing w:line="480" w:lineRule="auto"/>
              <w:rPr>
                <w:rFonts w:ascii="Arial" w:hAnsi="Arial" w:cs="Times New Roman"/>
                <w:sz w:val="20"/>
                <w:szCs w:val="20"/>
              </w:rPr>
            </w:pPr>
            <w:r w:rsidRPr="008D7740">
              <w:rPr>
                <w:rFonts w:ascii="Arial" w:hAnsi="Arial" w:cs="Times New Roman"/>
                <w:sz w:val="20"/>
                <w:szCs w:val="20"/>
              </w:rPr>
              <w:t>12</w:t>
            </w:r>
          </w:p>
        </w:tc>
        <w:tc>
          <w:tcPr>
            <w:tcW w:w="1340" w:type="dxa"/>
          </w:tcPr>
          <w:p w14:paraId="06C885C3" w14:textId="108852F9" w:rsidR="005D5D1F" w:rsidRPr="008D7740" w:rsidRDefault="005D5D1F" w:rsidP="005452D0">
            <w:pPr>
              <w:tabs>
                <w:tab w:val="decimal" w:pos="567"/>
              </w:tabs>
              <w:spacing w:line="480" w:lineRule="auto"/>
              <w:rPr>
                <w:rFonts w:ascii="Arial" w:hAnsi="Arial" w:cs="Times New Roman"/>
                <w:sz w:val="20"/>
                <w:szCs w:val="20"/>
              </w:rPr>
            </w:pPr>
            <w:r w:rsidRPr="008D7740">
              <w:rPr>
                <w:rFonts w:ascii="Arial" w:hAnsi="Arial" w:cs="Times New Roman"/>
                <w:sz w:val="20"/>
                <w:szCs w:val="20"/>
              </w:rPr>
              <w:t xml:space="preserve"> </w:t>
            </w:r>
            <w:ins w:id="151" w:author="Donald Prothero" w:date="2017-09-06T10:22:00Z">
              <w:r w:rsidR="00DE69CE">
                <w:rPr>
                  <w:rFonts w:ascii="Arial" w:hAnsi="Arial" w:cs="Times New Roman"/>
                  <w:sz w:val="20"/>
                  <w:szCs w:val="20"/>
                </w:rPr>
                <w:t>0.187</w:t>
              </w:r>
            </w:ins>
          </w:p>
        </w:tc>
        <w:tc>
          <w:tcPr>
            <w:tcW w:w="942" w:type="dxa"/>
          </w:tcPr>
          <w:p w14:paraId="55C046FB" w14:textId="77777777" w:rsidR="005D5D1F" w:rsidRPr="008D7740" w:rsidRDefault="005D5D1F" w:rsidP="005452D0">
            <w:pPr>
              <w:tabs>
                <w:tab w:val="decimal" w:pos="342"/>
              </w:tabs>
              <w:spacing w:line="480" w:lineRule="auto"/>
              <w:rPr>
                <w:rFonts w:ascii="Arial" w:hAnsi="Arial" w:cs="Times New Roman"/>
                <w:sz w:val="20"/>
                <w:szCs w:val="20"/>
              </w:rPr>
            </w:pPr>
            <w:r w:rsidRPr="008D7740">
              <w:rPr>
                <w:rFonts w:ascii="Arial" w:hAnsi="Arial" w:cs="Times New Roman"/>
                <w:sz w:val="20"/>
                <w:szCs w:val="20"/>
              </w:rPr>
              <w:t>0.7784</w:t>
            </w:r>
          </w:p>
        </w:tc>
        <w:tc>
          <w:tcPr>
            <w:tcW w:w="990" w:type="dxa"/>
          </w:tcPr>
          <w:p w14:paraId="4C6FED6A" w14:textId="77777777" w:rsidR="005D5D1F" w:rsidRPr="008D7740" w:rsidRDefault="005D5D1F" w:rsidP="005452D0">
            <w:pPr>
              <w:tabs>
                <w:tab w:val="decimal" w:pos="342"/>
              </w:tabs>
              <w:spacing w:line="480" w:lineRule="auto"/>
              <w:rPr>
                <w:rFonts w:ascii="Arial" w:hAnsi="Arial" w:cs="Times New Roman"/>
                <w:sz w:val="20"/>
                <w:szCs w:val="20"/>
              </w:rPr>
            </w:pPr>
            <w:r w:rsidRPr="008D7740">
              <w:rPr>
                <w:rFonts w:ascii="Arial" w:hAnsi="Arial" w:cs="Times New Roman"/>
                <w:sz w:val="20"/>
                <w:szCs w:val="20"/>
              </w:rPr>
              <w:t>0.976</w:t>
            </w:r>
          </w:p>
        </w:tc>
        <w:tc>
          <w:tcPr>
            <w:tcW w:w="1170" w:type="dxa"/>
          </w:tcPr>
          <w:p w14:paraId="7CF3DA5D" w14:textId="7F720745" w:rsidR="005D5D1F" w:rsidRPr="008D7740" w:rsidRDefault="005D5D1F" w:rsidP="008A18B7">
            <w:pPr>
              <w:tabs>
                <w:tab w:val="decimal" w:pos="477"/>
              </w:tabs>
              <w:spacing w:line="480" w:lineRule="auto"/>
              <w:rPr>
                <w:rFonts w:ascii="Arial" w:hAnsi="Arial" w:cs="Times New Roman"/>
                <w:sz w:val="20"/>
                <w:szCs w:val="20"/>
              </w:rPr>
            </w:pPr>
            <w:r w:rsidRPr="008D7740">
              <w:rPr>
                <w:rFonts w:ascii="Arial" w:hAnsi="Arial" w:cs="Times New Roman"/>
                <w:sz w:val="20"/>
                <w:szCs w:val="20"/>
              </w:rPr>
              <w:t>1.</w:t>
            </w:r>
            <w:ins w:id="152" w:author="Donald Prothero" w:date="2017-09-08T16:55:00Z">
              <w:r w:rsidR="008A18B7">
                <w:rPr>
                  <w:rFonts w:ascii="Arial" w:hAnsi="Arial" w:cs="Times New Roman"/>
                  <w:sz w:val="20"/>
                  <w:szCs w:val="20"/>
                </w:rPr>
                <w:t>10</w:t>
              </w:r>
            </w:ins>
            <w:del w:id="153" w:author="Donald Prothero" w:date="2017-09-08T16:55:00Z">
              <w:r w:rsidRPr="008D7740" w:rsidDel="008A18B7">
                <w:rPr>
                  <w:rFonts w:ascii="Arial" w:hAnsi="Arial" w:cs="Times New Roman"/>
                  <w:sz w:val="20"/>
                  <w:szCs w:val="20"/>
                </w:rPr>
                <w:delText>04</w:delText>
              </w:r>
            </w:del>
            <w:r w:rsidRPr="008D7740">
              <w:rPr>
                <w:rFonts w:ascii="Arial" w:hAnsi="Arial" w:cs="Times New Roman"/>
                <w:sz w:val="20"/>
                <w:szCs w:val="20"/>
              </w:rPr>
              <w:t>, 1.</w:t>
            </w:r>
            <w:del w:id="154" w:author="Donald Prothero" w:date="2017-09-08T16:55:00Z">
              <w:r w:rsidRPr="008D7740" w:rsidDel="008A18B7">
                <w:rPr>
                  <w:rFonts w:ascii="Arial" w:hAnsi="Arial" w:cs="Times New Roman"/>
                  <w:sz w:val="20"/>
                  <w:szCs w:val="20"/>
                </w:rPr>
                <w:delText>35</w:delText>
              </w:r>
            </w:del>
            <w:ins w:id="155" w:author="Donald Prothero" w:date="2017-09-08T16:55:00Z">
              <w:r w:rsidR="008A18B7" w:rsidRPr="008D7740">
                <w:rPr>
                  <w:rFonts w:ascii="Arial" w:hAnsi="Arial" w:cs="Times New Roman"/>
                  <w:sz w:val="20"/>
                  <w:szCs w:val="20"/>
                </w:rPr>
                <w:t>3</w:t>
              </w:r>
              <w:r w:rsidR="008A18B7">
                <w:rPr>
                  <w:rFonts w:ascii="Arial" w:hAnsi="Arial" w:cs="Times New Roman"/>
                  <w:sz w:val="20"/>
                  <w:szCs w:val="20"/>
                </w:rPr>
                <w:t>6</w:t>
              </w:r>
            </w:ins>
          </w:p>
        </w:tc>
        <w:tc>
          <w:tcPr>
            <w:tcW w:w="270" w:type="dxa"/>
          </w:tcPr>
          <w:p w14:paraId="320D2057" w14:textId="77777777" w:rsidR="005D5D1F" w:rsidRPr="008D7740" w:rsidRDefault="005D5D1F" w:rsidP="005452D0">
            <w:pPr>
              <w:tabs>
                <w:tab w:val="decimal" w:pos="72"/>
              </w:tabs>
              <w:spacing w:line="480" w:lineRule="auto"/>
              <w:rPr>
                <w:rFonts w:ascii="Arial" w:hAnsi="Arial" w:cs="Times New Roman"/>
                <w:sz w:val="20"/>
                <w:szCs w:val="20"/>
              </w:rPr>
            </w:pPr>
          </w:p>
        </w:tc>
        <w:tc>
          <w:tcPr>
            <w:tcW w:w="1278" w:type="dxa"/>
          </w:tcPr>
          <w:p w14:paraId="3C9E7B81" w14:textId="77777777" w:rsidR="005D5D1F" w:rsidRPr="008D7740" w:rsidRDefault="005D5D1F" w:rsidP="005452D0">
            <w:pPr>
              <w:spacing w:line="480" w:lineRule="auto"/>
              <w:rPr>
                <w:rFonts w:ascii="Arial" w:hAnsi="Arial" w:cs="Times New Roman"/>
                <w:sz w:val="20"/>
                <w:szCs w:val="20"/>
              </w:rPr>
            </w:pPr>
            <w:r w:rsidRPr="008D7740">
              <w:rPr>
                <w:rFonts w:ascii="Arial" w:hAnsi="Arial" w:cs="Times New Roman"/>
                <w:sz w:val="20"/>
                <w:szCs w:val="20"/>
              </w:rPr>
              <w:t>1.22 (G)</w:t>
            </w:r>
          </w:p>
        </w:tc>
      </w:tr>
    </w:tbl>
    <w:p w14:paraId="4242E103" w14:textId="77777777" w:rsidR="006C721D" w:rsidRPr="00B9143D" w:rsidRDefault="006C721D" w:rsidP="00D9243D">
      <w:pPr>
        <w:tabs>
          <w:tab w:val="decimal" w:pos="2250"/>
          <w:tab w:val="decimal" w:pos="3060"/>
          <w:tab w:val="decimal" w:pos="4410"/>
          <w:tab w:val="decimal" w:pos="6210"/>
          <w:tab w:val="decimal" w:pos="7380"/>
          <w:tab w:val="left" w:pos="7740"/>
        </w:tabs>
        <w:spacing w:line="480" w:lineRule="auto"/>
        <w:rPr>
          <w:rFonts w:ascii="Arial" w:hAnsi="Arial" w:cs="Times New Roman"/>
          <w:sz w:val="20"/>
          <w:szCs w:val="20"/>
        </w:rPr>
      </w:pPr>
    </w:p>
    <w:p w14:paraId="1ABF19F7" w14:textId="418436C0" w:rsidR="00426B57" w:rsidRDefault="00426B57">
      <w:pPr>
        <w:rPr>
          <w:rFonts w:ascii="Arial" w:hAnsi="Arial" w:cs="Times New Roman"/>
          <w:sz w:val="20"/>
          <w:szCs w:val="20"/>
        </w:rPr>
      </w:pPr>
      <w:r>
        <w:rPr>
          <w:rFonts w:ascii="Arial" w:hAnsi="Arial" w:cs="Times New Roman"/>
          <w:sz w:val="20"/>
          <w:szCs w:val="20"/>
        </w:rPr>
        <w:br w:type="page"/>
      </w:r>
    </w:p>
    <w:p w14:paraId="08352D42" w14:textId="77777777" w:rsidR="006C721D" w:rsidRDefault="006C721D" w:rsidP="00D9243D">
      <w:pPr>
        <w:tabs>
          <w:tab w:val="decimal" w:pos="2250"/>
          <w:tab w:val="decimal" w:pos="3060"/>
          <w:tab w:val="decimal" w:pos="4410"/>
          <w:tab w:val="decimal" w:pos="6210"/>
          <w:tab w:val="decimal" w:pos="7380"/>
          <w:tab w:val="left" w:pos="7740"/>
        </w:tabs>
        <w:spacing w:line="480" w:lineRule="auto"/>
        <w:rPr>
          <w:rFonts w:ascii="Arial" w:hAnsi="Arial" w:cs="Times New Roman"/>
          <w:sz w:val="20"/>
          <w:szCs w:val="20"/>
        </w:rPr>
      </w:pPr>
    </w:p>
    <w:p w14:paraId="30171AF8" w14:textId="0E7C6EC7" w:rsidR="00EE7762" w:rsidRDefault="00426B57" w:rsidP="00D9243D">
      <w:pPr>
        <w:tabs>
          <w:tab w:val="decimal" w:pos="2250"/>
          <w:tab w:val="decimal" w:pos="3060"/>
          <w:tab w:val="decimal" w:pos="4410"/>
          <w:tab w:val="decimal" w:pos="6210"/>
          <w:tab w:val="decimal" w:pos="7380"/>
          <w:tab w:val="left" w:pos="7740"/>
        </w:tabs>
        <w:spacing w:line="480" w:lineRule="auto"/>
        <w:rPr>
          <w:rFonts w:ascii="Arial" w:hAnsi="Arial" w:cs="Times New Roman"/>
          <w:sz w:val="20"/>
          <w:szCs w:val="20"/>
        </w:rPr>
      </w:pPr>
      <w:r>
        <w:rPr>
          <w:rFonts w:ascii="Arial" w:hAnsi="Arial" w:cs="Times New Roman"/>
          <w:sz w:val="20"/>
          <w:szCs w:val="20"/>
        </w:rPr>
        <w:t>TABLE 8</w:t>
      </w:r>
      <w:r w:rsidR="00EE7762">
        <w:rPr>
          <w:rFonts w:ascii="Arial" w:hAnsi="Arial" w:cs="Times New Roman"/>
          <w:sz w:val="20"/>
          <w:szCs w:val="20"/>
        </w:rPr>
        <w:t>:</w:t>
      </w:r>
      <w:r>
        <w:rPr>
          <w:rFonts w:ascii="Arial" w:hAnsi="Arial" w:cs="Times New Roman"/>
          <w:sz w:val="20"/>
          <w:szCs w:val="20"/>
        </w:rPr>
        <w:t xml:space="preserve"> Tibia data of various mammals. Conventions as in Table 1.</w:t>
      </w:r>
    </w:p>
    <w:p w14:paraId="753507E2" w14:textId="77777777" w:rsidR="00426B57" w:rsidRDefault="00426B57" w:rsidP="00D9243D">
      <w:pPr>
        <w:tabs>
          <w:tab w:val="decimal" w:pos="2250"/>
          <w:tab w:val="decimal" w:pos="3060"/>
          <w:tab w:val="decimal" w:pos="4410"/>
          <w:tab w:val="decimal" w:pos="6210"/>
          <w:tab w:val="decimal" w:pos="7380"/>
          <w:tab w:val="left" w:pos="7740"/>
        </w:tabs>
        <w:spacing w:line="480" w:lineRule="auto"/>
        <w:rPr>
          <w:rFonts w:ascii="Arial" w:hAnsi="Arial" w:cs="Times New Roman"/>
          <w:sz w:val="20"/>
          <w:szCs w:val="20"/>
        </w:rPr>
      </w:pPr>
    </w:p>
    <w:p w14:paraId="37EB5E78" w14:textId="2C5A6139" w:rsidR="00426B57" w:rsidRPr="0041177F" w:rsidRDefault="00426B57" w:rsidP="0041177F">
      <w:pPr>
        <w:tabs>
          <w:tab w:val="left" w:pos="2070"/>
          <w:tab w:val="left" w:pos="2700"/>
          <w:tab w:val="left" w:pos="3600"/>
          <w:tab w:val="left" w:pos="4050"/>
          <w:tab w:val="left" w:pos="4860"/>
          <w:tab w:val="left" w:pos="6300"/>
          <w:tab w:val="left" w:pos="7290"/>
        </w:tabs>
        <w:spacing w:line="480" w:lineRule="auto"/>
        <w:rPr>
          <w:rFonts w:ascii="Arial" w:hAnsi="Arial" w:cs="Times New Roman"/>
          <w:sz w:val="20"/>
          <w:szCs w:val="20"/>
          <w:u w:val="single"/>
        </w:rPr>
      </w:pPr>
      <w:r w:rsidRPr="00B9143D">
        <w:rPr>
          <w:rFonts w:ascii="Arial" w:hAnsi="Arial" w:cs="Times New Roman"/>
          <w:sz w:val="20"/>
          <w:szCs w:val="20"/>
          <w:u w:val="single"/>
        </w:rPr>
        <w:t>TAXON</w:t>
      </w:r>
      <w:r w:rsidRPr="00B9143D">
        <w:rPr>
          <w:rFonts w:ascii="Arial" w:hAnsi="Arial" w:cs="Times New Roman"/>
          <w:sz w:val="20"/>
          <w:szCs w:val="20"/>
          <w:u w:val="single"/>
        </w:rPr>
        <w:tab/>
        <w:t>N</w:t>
      </w:r>
      <w:r w:rsidRPr="00B9143D">
        <w:rPr>
          <w:rFonts w:ascii="Arial" w:hAnsi="Arial" w:cs="Times New Roman"/>
          <w:sz w:val="20"/>
          <w:szCs w:val="20"/>
          <w:u w:val="single"/>
        </w:rPr>
        <w:tab/>
        <w:t>L.S. SLOPE  Y-INTERCEPT      R</w:t>
      </w:r>
      <w:r w:rsidRPr="00B9143D">
        <w:rPr>
          <w:rFonts w:ascii="Arial" w:hAnsi="Arial" w:cs="Times New Roman"/>
          <w:sz w:val="20"/>
          <w:szCs w:val="20"/>
          <w:u w:val="single"/>
          <w:vertAlign w:val="superscript"/>
        </w:rPr>
        <w:t>2</w:t>
      </w:r>
      <w:r w:rsidRPr="00B9143D">
        <w:rPr>
          <w:rFonts w:ascii="Arial" w:hAnsi="Arial" w:cs="Times New Roman"/>
          <w:sz w:val="20"/>
          <w:szCs w:val="20"/>
          <w:u w:val="single"/>
        </w:rPr>
        <w:t xml:space="preserve">   </w:t>
      </w:r>
      <w:r>
        <w:rPr>
          <w:rFonts w:ascii="Arial" w:hAnsi="Arial" w:cs="Times New Roman"/>
          <w:sz w:val="20"/>
          <w:szCs w:val="20"/>
          <w:u w:val="single"/>
        </w:rPr>
        <w:t xml:space="preserve">   </w:t>
      </w:r>
      <w:r w:rsidRPr="00B9143D">
        <w:rPr>
          <w:rFonts w:ascii="Arial" w:hAnsi="Arial" w:cs="Times New Roman"/>
          <w:sz w:val="20"/>
          <w:szCs w:val="20"/>
          <w:u w:val="single"/>
        </w:rPr>
        <w:t>SLOPE C.I.</w:t>
      </w:r>
      <w:r w:rsidRPr="00B9143D">
        <w:rPr>
          <w:rFonts w:ascii="Arial" w:hAnsi="Arial" w:cs="Times New Roman"/>
          <w:sz w:val="20"/>
          <w:szCs w:val="20"/>
          <w:u w:val="single"/>
        </w:rPr>
        <w:tab/>
        <w:t xml:space="preserve">         RMA</w:t>
      </w:r>
    </w:p>
    <w:p w14:paraId="3053E575" w14:textId="77777777" w:rsidR="006C721D" w:rsidRPr="00B9143D" w:rsidRDefault="006C721D" w:rsidP="00D9243D">
      <w:pPr>
        <w:tabs>
          <w:tab w:val="decimal" w:pos="2250"/>
          <w:tab w:val="decimal" w:pos="3060"/>
          <w:tab w:val="decimal" w:pos="4410"/>
          <w:tab w:val="decimal" w:pos="6210"/>
          <w:tab w:val="decimal" w:pos="7380"/>
          <w:tab w:val="left" w:pos="7740"/>
        </w:tabs>
        <w:spacing w:line="480" w:lineRule="auto"/>
        <w:rPr>
          <w:rFonts w:ascii="Arial" w:hAnsi="Arial" w:cs="Times New Roman"/>
          <w:b/>
          <w:sz w:val="20"/>
          <w:szCs w:val="20"/>
        </w:rPr>
      </w:pPr>
      <w:r w:rsidRPr="00B9143D">
        <w:rPr>
          <w:rFonts w:ascii="Arial" w:hAnsi="Arial" w:cs="Times New Roman"/>
          <w:b/>
          <w:sz w:val="20"/>
          <w:szCs w:val="20"/>
        </w:rPr>
        <w:t>Length vs. cross-sectional area</w:t>
      </w:r>
    </w:p>
    <w:p w14:paraId="1D969358" w14:textId="77777777" w:rsidR="006C721D" w:rsidRPr="00B9143D" w:rsidRDefault="006C721D" w:rsidP="00D9243D">
      <w:pPr>
        <w:tabs>
          <w:tab w:val="decimal" w:pos="2250"/>
          <w:tab w:val="decimal" w:pos="3060"/>
          <w:tab w:val="decimal" w:pos="4410"/>
          <w:tab w:val="decimal" w:pos="6210"/>
          <w:tab w:val="decimal" w:pos="7380"/>
          <w:tab w:val="left" w:pos="7740"/>
        </w:tabs>
        <w:spacing w:line="480" w:lineRule="auto"/>
        <w:rPr>
          <w:rFonts w:ascii="Arial" w:hAnsi="Arial" w:cs="Times New Roman"/>
          <w:sz w:val="20"/>
          <w:szCs w:val="20"/>
        </w:rPr>
      </w:pPr>
    </w:p>
    <w:tbl>
      <w:tblPr>
        <w:tblStyle w:val="TableGrid"/>
        <w:tblW w:w="0" w:type="auto"/>
        <w:tblLayout w:type="fixed"/>
        <w:tblLook w:val="04A0" w:firstRow="1" w:lastRow="0" w:firstColumn="1" w:lastColumn="0" w:noHBand="0" w:noVBand="1"/>
      </w:tblPr>
      <w:tblGrid>
        <w:gridCol w:w="1728"/>
        <w:gridCol w:w="1130"/>
        <w:gridCol w:w="1341"/>
        <w:gridCol w:w="1014"/>
        <w:gridCol w:w="1015"/>
        <w:gridCol w:w="1240"/>
        <w:gridCol w:w="236"/>
        <w:gridCol w:w="1152"/>
      </w:tblGrid>
      <w:tr w:rsidR="005D5D1F" w:rsidRPr="00A37268" w14:paraId="193D4188" w14:textId="77777777" w:rsidTr="008023DB">
        <w:tc>
          <w:tcPr>
            <w:tcW w:w="1728" w:type="dxa"/>
          </w:tcPr>
          <w:p w14:paraId="015B222E" w14:textId="77777777" w:rsidR="005D5D1F" w:rsidRPr="00A37268" w:rsidRDefault="005D5D1F" w:rsidP="005452D0">
            <w:pPr>
              <w:spacing w:line="480" w:lineRule="auto"/>
              <w:rPr>
                <w:rFonts w:ascii="Arial" w:hAnsi="Arial" w:cs="Times New Roman"/>
                <w:sz w:val="20"/>
                <w:szCs w:val="20"/>
              </w:rPr>
            </w:pPr>
            <w:r w:rsidRPr="00A37268">
              <w:rPr>
                <w:rFonts w:ascii="Arial" w:hAnsi="Arial" w:cs="Times New Roman"/>
                <w:i/>
                <w:sz w:val="20"/>
                <w:szCs w:val="20"/>
              </w:rPr>
              <w:t>Smilodon fatalis</w:t>
            </w:r>
          </w:p>
        </w:tc>
        <w:tc>
          <w:tcPr>
            <w:tcW w:w="1130" w:type="dxa"/>
          </w:tcPr>
          <w:p w14:paraId="203ADCD6" w14:textId="77777777" w:rsidR="005D5D1F" w:rsidRPr="00A37268" w:rsidRDefault="005D5D1F" w:rsidP="005452D0">
            <w:pPr>
              <w:tabs>
                <w:tab w:val="decimal" w:pos="297"/>
              </w:tabs>
              <w:spacing w:line="480" w:lineRule="auto"/>
              <w:rPr>
                <w:rFonts w:ascii="Arial" w:hAnsi="Arial" w:cs="Times New Roman"/>
                <w:sz w:val="20"/>
                <w:szCs w:val="20"/>
              </w:rPr>
            </w:pPr>
            <w:r w:rsidRPr="00A37268">
              <w:rPr>
                <w:rFonts w:ascii="Arial" w:hAnsi="Arial" w:cs="Times New Roman"/>
                <w:sz w:val="20"/>
                <w:szCs w:val="20"/>
              </w:rPr>
              <w:t>70</w:t>
            </w:r>
          </w:p>
        </w:tc>
        <w:tc>
          <w:tcPr>
            <w:tcW w:w="1341" w:type="dxa"/>
          </w:tcPr>
          <w:p w14:paraId="0D36B1F9" w14:textId="77777777" w:rsidR="005D5D1F" w:rsidRPr="00A37268" w:rsidRDefault="005D5D1F" w:rsidP="005452D0">
            <w:pPr>
              <w:tabs>
                <w:tab w:val="decimal" w:pos="567"/>
              </w:tabs>
              <w:spacing w:line="480" w:lineRule="auto"/>
              <w:rPr>
                <w:rFonts w:ascii="Arial" w:hAnsi="Arial" w:cs="Times New Roman"/>
                <w:sz w:val="20"/>
                <w:szCs w:val="20"/>
              </w:rPr>
            </w:pPr>
            <w:r w:rsidRPr="00A37268">
              <w:rPr>
                <w:rFonts w:ascii="Arial" w:hAnsi="Arial" w:cs="Times New Roman"/>
                <w:sz w:val="20"/>
                <w:szCs w:val="20"/>
              </w:rPr>
              <w:t>1.3488</w:t>
            </w:r>
          </w:p>
        </w:tc>
        <w:tc>
          <w:tcPr>
            <w:tcW w:w="1014" w:type="dxa"/>
          </w:tcPr>
          <w:p w14:paraId="06564D3A" w14:textId="77777777" w:rsidR="005D5D1F" w:rsidRPr="00A37268" w:rsidRDefault="005D5D1F" w:rsidP="005452D0">
            <w:pPr>
              <w:tabs>
                <w:tab w:val="decimal" w:pos="297"/>
              </w:tabs>
              <w:spacing w:line="480" w:lineRule="auto"/>
              <w:rPr>
                <w:rFonts w:ascii="Arial" w:hAnsi="Arial" w:cs="Times New Roman"/>
                <w:sz w:val="20"/>
                <w:szCs w:val="20"/>
              </w:rPr>
            </w:pPr>
            <w:r w:rsidRPr="00A37268">
              <w:rPr>
                <w:rFonts w:ascii="Arial" w:hAnsi="Arial" w:cs="Times New Roman"/>
                <w:sz w:val="20"/>
                <w:szCs w:val="20"/>
              </w:rPr>
              <w:t>1.1817</w:t>
            </w:r>
          </w:p>
        </w:tc>
        <w:tc>
          <w:tcPr>
            <w:tcW w:w="1015" w:type="dxa"/>
          </w:tcPr>
          <w:p w14:paraId="37DD68E6" w14:textId="77777777" w:rsidR="005D5D1F" w:rsidRPr="00A37268" w:rsidRDefault="005D5D1F" w:rsidP="005452D0">
            <w:pPr>
              <w:tabs>
                <w:tab w:val="decimal" w:pos="387"/>
              </w:tabs>
              <w:spacing w:line="480" w:lineRule="auto"/>
              <w:rPr>
                <w:rFonts w:ascii="Arial" w:hAnsi="Arial" w:cs="Times New Roman"/>
                <w:sz w:val="20"/>
                <w:szCs w:val="20"/>
              </w:rPr>
            </w:pPr>
            <w:r w:rsidRPr="00A37268">
              <w:rPr>
                <w:rFonts w:ascii="Arial" w:hAnsi="Arial" w:cs="Times New Roman"/>
                <w:sz w:val="20"/>
                <w:szCs w:val="20"/>
              </w:rPr>
              <w:t>0.619</w:t>
            </w:r>
          </w:p>
        </w:tc>
        <w:tc>
          <w:tcPr>
            <w:tcW w:w="1240" w:type="dxa"/>
          </w:tcPr>
          <w:p w14:paraId="440E11F0" w14:textId="77777777" w:rsidR="005D5D1F" w:rsidRPr="00A37268" w:rsidRDefault="005D5D1F" w:rsidP="005452D0">
            <w:pPr>
              <w:tabs>
                <w:tab w:val="decimal" w:pos="477"/>
              </w:tabs>
              <w:spacing w:line="480" w:lineRule="auto"/>
              <w:rPr>
                <w:rFonts w:ascii="Arial" w:hAnsi="Arial" w:cs="Times New Roman"/>
                <w:sz w:val="20"/>
                <w:szCs w:val="20"/>
              </w:rPr>
            </w:pPr>
            <w:r w:rsidRPr="00A37268">
              <w:rPr>
                <w:rFonts w:ascii="Arial" w:hAnsi="Arial" w:cs="Times New Roman"/>
                <w:sz w:val="20"/>
                <w:szCs w:val="20"/>
              </w:rPr>
              <w:t>0.32, 0.49</w:t>
            </w:r>
          </w:p>
        </w:tc>
        <w:tc>
          <w:tcPr>
            <w:tcW w:w="236" w:type="dxa"/>
          </w:tcPr>
          <w:p w14:paraId="6AD30631" w14:textId="77777777" w:rsidR="005D5D1F" w:rsidRPr="00A37268" w:rsidRDefault="005D5D1F" w:rsidP="005452D0">
            <w:pPr>
              <w:tabs>
                <w:tab w:val="decimal" w:pos="72"/>
              </w:tabs>
              <w:spacing w:line="480" w:lineRule="auto"/>
              <w:rPr>
                <w:rFonts w:ascii="Arial" w:hAnsi="Arial" w:cs="Times New Roman"/>
                <w:sz w:val="20"/>
                <w:szCs w:val="20"/>
              </w:rPr>
            </w:pPr>
          </w:p>
        </w:tc>
        <w:tc>
          <w:tcPr>
            <w:tcW w:w="1152" w:type="dxa"/>
          </w:tcPr>
          <w:p w14:paraId="3CA1761E" w14:textId="77777777" w:rsidR="005D5D1F" w:rsidRPr="00A37268" w:rsidRDefault="005D5D1F" w:rsidP="005452D0">
            <w:pPr>
              <w:spacing w:line="480" w:lineRule="auto"/>
              <w:rPr>
                <w:rFonts w:ascii="Arial" w:hAnsi="Arial" w:cs="Times New Roman"/>
                <w:sz w:val="20"/>
                <w:szCs w:val="20"/>
              </w:rPr>
            </w:pPr>
            <w:r w:rsidRPr="00A37268">
              <w:rPr>
                <w:rFonts w:ascii="Arial" w:hAnsi="Arial" w:cs="Times New Roman"/>
                <w:sz w:val="20"/>
                <w:szCs w:val="20"/>
              </w:rPr>
              <w:t>0.40 (R)</w:t>
            </w:r>
          </w:p>
        </w:tc>
      </w:tr>
      <w:tr w:rsidR="005D5D1F" w:rsidRPr="00A37268" w14:paraId="08A522CB" w14:textId="77777777" w:rsidTr="008023DB">
        <w:tc>
          <w:tcPr>
            <w:tcW w:w="1728" w:type="dxa"/>
          </w:tcPr>
          <w:p w14:paraId="5E07AFB5" w14:textId="77777777" w:rsidR="005D5D1F" w:rsidRPr="00A37268" w:rsidRDefault="005D5D1F" w:rsidP="005452D0">
            <w:pPr>
              <w:spacing w:line="480" w:lineRule="auto"/>
              <w:rPr>
                <w:rFonts w:ascii="Arial" w:hAnsi="Arial" w:cs="Times New Roman"/>
                <w:sz w:val="20"/>
                <w:szCs w:val="20"/>
              </w:rPr>
            </w:pPr>
            <w:r w:rsidRPr="00A37268">
              <w:rPr>
                <w:rFonts w:ascii="Arial" w:hAnsi="Arial" w:cs="Times New Roman"/>
                <w:i/>
                <w:sz w:val="20"/>
                <w:szCs w:val="20"/>
              </w:rPr>
              <w:t>Panthera atrox</w:t>
            </w:r>
          </w:p>
        </w:tc>
        <w:tc>
          <w:tcPr>
            <w:tcW w:w="1130" w:type="dxa"/>
          </w:tcPr>
          <w:p w14:paraId="67ECA086" w14:textId="77777777" w:rsidR="005D5D1F" w:rsidRPr="00A37268" w:rsidRDefault="005D5D1F" w:rsidP="005452D0">
            <w:pPr>
              <w:tabs>
                <w:tab w:val="decimal" w:pos="297"/>
              </w:tabs>
              <w:spacing w:line="480" w:lineRule="auto"/>
              <w:rPr>
                <w:rFonts w:ascii="Arial" w:hAnsi="Arial" w:cs="Times New Roman"/>
                <w:sz w:val="20"/>
                <w:szCs w:val="20"/>
              </w:rPr>
            </w:pPr>
            <w:r w:rsidRPr="00A37268">
              <w:rPr>
                <w:rFonts w:ascii="Arial" w:hAnsi="Arial" w:cs="Times New Roman"/>
                <w:sz w:val="20"/>
                <w:szCs w:val="20"/>
              </w:rPr>
              <w:t>24</w:t>
            </w:r>
          </w:p>
        </w:tc>
        <w:tc>
          <w:tcPr>
            <w:tcW w:w="1341" w:type="dxa"/>
          </w:tcPr>
          <w:p w14:paraId="7BD7127D" w14:textId="77777777" w:rsidR="005D5D1F" w:rsidRPr="00A37268" w:rsidRDefault="005D5D1F" w:rsidP="005452D0">
            <w:pPr>
              <w:tabs>
                <w:tab w:val="decimal" w:pos="567"/>
              </w:tabs>
              <w:spacing w:line="480" w:lineRule="auto"/>
              <w:rPr>
                <w:rFonts w:ascii="Arial" w:hAnsi="Arial" w:cs="Times New Roman"/>
                <w:sz w:val="20"/>
                <w:szCs w:val="20"/>
              </w:rPr>
            </w:pPr>
            <w:r w:rsidRPr="00A37268">
              <w:rPr>
                <w:rFonts w:ascii="Arial" w:hAnsi="Arial" w:cs="Times New Roman"/>
                <w:sz w:val="20"/>
                <w:szCs w:val="20"/>
              </w:rPr>
              <w:t>1.8269</w:t>
            </w:r>
          </w:p>
        </w:tc>
        <w:tc>
          <w:tcPr>
            <w:tcW w:w="1014" w:type="dxa"/>
          </w:tcPr>
          <w:p w14:paraId="04ED2F23" w14:textId="77777777" w:rsidR="005D5D1F" w:rsidRPr="00A37268" w:rsidRDefault="005D5D1F" w:rsidP="005452D0">
            <w:pPr>
              <w:tabs>
                <w:tab w:val="decimal" w:pos="297"/>
              </w:tabs>
              <w:spacing w:line="480" w:lineRule="auto"/>
              <w:rPr>
                <w:rFonts w:ascii="Arial" w:hAnsi="Arial" w:cs="Times New Roman"/>
                <w:sz w:val="20"/>
                <w:szCs w:val="20"/>
              </w:rPr>
            </w:pPr>
            <w:r w:rsidRPr="00A37268">
              <w:rPr>
                <w:rFonts w:ascii="Arial" w:hAnsi="Arial" w:cs="Times New Roman"/>
                <w:sz w:val="20"/>
                <w:szCs w:val="20"/>
              </w:rPr>
              <w:t>-2.3665</w:t>
            </w:r>
          </w:p>
        </w:tc>
        <w:tc>
          <w:tcPr>
            <w:tcW w:w="1015" w:type="dxa"/>
          </w:tcPr>
          <w:p w14:paraId="1A361095" w14:textId="77777777" w:rsidR="005D5D1F" w:rsidRPr="00A37268" w:rsidRDefault="005D5D1F" w:rsidP="005452D0">
            <w:pPr>
              <w:tabs>
                <w:tab w:val="decimal" w:pos="387"/>
              </w:tabs>
              <w:spacing w:line="480" w:lineRule="auto"/>
              <w:rPr>
                <w:rFonts w:ascii="Arial" w:hAnsi="Arial" w:cs="Times New Roman"/>
                <w:sz w:val="20"/>
                <w:szCs w:val="20"/>
              </w:rPr>
            </w:pPr>
            <w:r w:rsidRPr="00A37268">
              <w:rPr>
                <w:rFonts w:ascii="Arial" w:hAnsi="Arial" w:cs="Times New Roman"/>
                <w:sz w:val="20"/>
                <w:szCs w:val="20"/>
              </w:rPr>
              <w:t>0.8303</w:t>
            </w:r>
          </w:p>
        </w:tc>
        <w:tc>
          <w:tcPr>
            <w:tcW w:w="1240" w:type="dxa"/>
          </w:tcPr>
          <w:p w14:paraId="2726E6D1" w14:textId="77777777" w:rsidR="005D5D1F" w:rsidRPr="00A37268" w:rsidRDefault="005D5D1F" w:rsidP="005452D0">
            <w:pPr>
              <w:tabs>
                <w:tab w:val="decimal" w:pos="477"/>
              </w:tabs>
              <w:spacing w:line="480" w:lineRule="auto"/>
              <w:rPr>
                <w:rFonts w:ascii="Arial" w:hAnsi="Arial" w:cs="Times New Roman"/>
                <w:sz w:val="20"/>
                <w:szCs w:val="20"/>
              </w:rPr>
            </w:pPr>
            <w:r w:rsidRPr="00A37268">
              <w:rPr>
                <w:rFonts w:ascii="Arial" w:hAnsi="Arial" w:cs="Times New Roman"/>
                <w:sz w:val="20"/>
                <w:szCs w:val="20"/>
              </w:rPr>
              <w:t>0.43, 0.66</w:t>
            </w:r>
          </w:p>
        </w:tc>
        <w:tc>
          <w:tcPr>
            <w:tcW w:w="236" w:type="dxa"/>
          </w:tcPr>
          <w:p w14:paraId="1A71ACBB" w14:textId="77777777" w:rsidR="005D5D1F" w:rsidRPr="00A37268" w:rsidRDefault="005D5D1F" w:rsidP="005452D0">
            <w:pPr>
              <w:tabs>
                <w:tab w:val="decimal" w:pos="72"/>
              </w:tabs>
              <w:spacing w:line="480" w:lineRule="auto"/>
              <w:rPr>
                <w:rFonts w:ascii="Arial" w:hAnsi="Arial" w:cs="Times New Roman"/>
                <w:sz w:val="20"/>
                <w:szCs w:val="20"/>
              </w:rPr>
            </w:pPr>
          </w:p>
        </w:tc>
        <w:tc>
          <w:tcPr>
            <w:tcW w:w="1152" w:type="dxa"/>
          </w:tcPr>
          <w:p w14:paraId="15FC3C61" w14:textId="77777777" w:rsidR="005D5D1F" w:rsidRPr="00A37268" w:rsidRDefault="005D5D1F" w:rsidP="005452D0">
            <w:pPr>
              <w:spacing w:line="480" w:lineRule="auto"/>
              <w:rPr>
                <w:rFonts w:ascii="Arial" w:hAnsi="Arial" w:cs="Times New Roman"/>
                <w:sz w:val="20"/>
                <w:szCs w:val="20"/>
              </w:rPr>
            </w:pPr>
            <w:r w:rsidRPr="00A37268">
              <w:rPr>
                <w:rFonts w:ascii="Arial" w:hAnsi="Arial" w:cs="Times New Roman"/>
                <w:sz w:val="20"/>
                <w:szCs w:val="20"/>
              </w:rPr>
              <w:t xml:space="preserve">0.54 (R) </w:t>
            </w:r>
          </w:p>
        </w:tc>
      </w:tr>
    </w:tbl>
    <w:p w14:paraId="1EC2DC52" w14:textId="77777777" w:rsidR="006C721D" w:rsidRPr="00B9143D" w:rsidRDefault="006C721D" w:rsidP="00D9243D">
      <w:pPr>
        <w:tabs>
          <w:tab w:val="left" w:pos="2070"/>
          <w:tab w:val="left" w:pos="2880"/>
          <w:tab w:val="left" w:pos="4050"/>
          <w:tab w:val="left" w:pos="6030"/>
          <w:tab w:val="left" w:pos="7740"/>
        </w:tabs>
        <w:spacing w:line="480" w:lineRule="auto"/>
        <w:rPr>
          <w:rFonts w:ascii="Arial" w:hAnsi="Arial" w:cs="Times New Roman"/>
          <w:sz w:val="20"/>
          <w:szCs w:val="20"/>
        </w:rPr>
      </w:pPr>
    </w:p>
    <w:p w14:paraId="6C616AA5" w14:textId="77777777" w:rsidR="00233945" w:rsidRPr="00B9143D" w:rsidRDefault="00233945" w:rsidP="00D9243D">
      <w:pPr>
        <w:tabs>
          <w:tab w:val="left" w:pos="270"/>
        </w:tabs>
        <w:spacing w:line="480" w:lineRule="auto"/>
        <w:rPr>
          <w:rFonts w:ascii="Arial" w:hAnsi="Arial" w:cs="Times New Roman"/>
          <w:sz w:val="20"/>
          <w:szCs w:val="20"/>
        </w:rPr>
      </w:pPr>
    </w:p>
    <w:sectPr w:rsidR="00233945" w:rsidRPr="00B9143D" w:rsidSect="00A178BD">
      <w:headerReference w:type="even" r:id="rId7"/>
      <w:headerReference w:type="default" r:id="rId8"/>
      <w:pgSz w:w="12240" w:h="15840"/>
      <w:pgMar w:top="1440" w:right="1800" w:bottom="1440" w:left="180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7FA24D" w14:textId="77777777" w:rsidR="004D1C8B" w:rsidRDefault="004D1C8B" w:rsidP="009B2E81">
      <w:r>
        <w:separator/>
      </w:r>
    </w:p>
  </w:endnote>
  <w:endnote w:type="continuationSeparator" w:id="0">
    <w:p w14:paraId="29A8CC1B" w14:textId="77777777" w:rsidR="004D1C8B" w:rsidRDefault="004D1C8B" w:rsidP="009B2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C9D1B3" w14:textId="77777777" w:rsidR="004D1C8B" w:rsidRDefault="004D1C8B" w:rsidP="009B2E81">
      <w:r>
        <w:separator/>
      </w:r>
    </w:p>
  </w:footnote>
  <w:footnote w:type="continuationSeparator" w:id="0">
    <w:p w14:paraId="46860E1E" w14:textId="77777777" w:rsidR="004D1C8B" w:rsidRDefault="004D1C8B" w:rsidP="009B2E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2B6A4A" w14:textId="77777777" w:rsidR="004D1C8B" w:rsidRDefault="004D1C8B" w:rsidP="003351A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07218A" w14:textId="77777777" w:rsidR="004D1C8B" w:rsidRDefault="004D1C8B" w:rsidP="009B2E8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994995" w14:textId="77777777" w:rsidR="004D1C8B" w:rsidRDefault="004D1C8B" w:rsidP="003351A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B48E8">
      <w:rPr>
        <w:rStyle w:val="PageNumber"/>
        <w:noProof/>
      </w:rPr>
      <w:t>1</w:t>
    </w:r>
    <w:r>
      <w:rPr>
        <w:rStyle w:val="PageNumber"/>
      </w:rPr>
      <w:fldChar w:fldCharType="end"/>
    </w:r>
  </w:p>
  <w:p w14:paraId="041174B7" w14:textId="77777777" w:rsidR="004D1C8B" w:rsidRDefault="004D1C8B" w:rsidP="009B2E81">
    <w:pPr>
      <w:pStyle w:val="Header"/>
      <w:tabs>
        <w:tab w:val="left" w:pos="7740"/>
      </w:tabs>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945"/>
    <w:rsid w:val="000072E1"/>
    <w:rsid w:val="00017E1B"/>
    <w:rsid w:val="0003366D"/>
    <w:rsid w:val="000A2A1E"/>
    <w:rsid w:val="000B2BED"/>
    <w:rsid w:val="000C6AFB"/>
    <w:rsid w:val="000D6AAB"/>
    <w:rsid w:val="00121D05"/>
    <w:rsid w:val="00167B45"/>
    <w:rsid w:val="0018174F"/>
    <w:rsid w:val="00195BD0"/>
    <w:rsid w:val="001B57FF"/>
    <w:rsid w:val="001B5E21"/>
    <w:rsid w:val="001C566B"/>
    <w:rsid w:val="001D0F4D"/>
    <w:rsid w:val="001D219C"/>
    <w:rsid w:val="001F00D6"/>
    <w:rsid w:val="00215CB6"/>
    <w:rsid w:val="002205E4"/>
    <w:rsid w:val="00226A86"/>
    <w:rsid w:val="0022791F"/>
    <w:rsid w:val="00233945"/>
    <w:rsid w:val="00237E02"/>
    <w:rsid w:val="00257766"/>
    <w:rsid w:val="002805F2"/>
    <w:rsid w:val="002935A3"/>
    <w:rsid w:val="00294DE3"/>
    <w:rsid w:val="00297364"/>
    <w:rsid w:val="00303241"/>
    <w:rsid w:val="00316108"/>
    <w:rsid w:val="003302C9"/>
    <w:rsid w:val="00331AF2"/>
    <w:rsid w:val="003351AE"/>
    <w:rsid w:val="00340899"/>
    <w:rsid w:val="00377025"/>
    <w:rsid w:val="003A04AA"/>
    <w:rsid w:val="003A27B0"/>
    <w:rsid w:val="003D33ED"/>
    <w:rsid w:val="00402577"/>
    <w:rsid w:val="00403C80"/>
    <w:rsid w:val="0041177F"/>
    <w:rsid w:val="00426847"/>
    <w:rsid w:val="00426B57"/>
    <w:rsid w:val="00445854"/>
    <w:rsid w:val="00450222"/>
    <w:rsid w:val="00474837"/>
    <w:rsid w:val="004B5734"/>
    <w:rsid w:val="004D1C8B"/>
    <w:rsid w:val="004E2DD8"/>
    <w:rsid w:val="004E3ACD"/>
    <w:rsid w:val="005452D0"/>
    <w:rsid w:val="005766DA"/>
    <w:rsid w:val="005B138C"/>
    <w:rsid w:val="005B48E8"/>
    <w:rsid w:val="005D5D1F"/>
    <w:rsid w:val="00610435"/>
    <w:rsid w:val="00614FC4"/>
    <w:rsid w:val="00620AF7"/>
    <w:rsid w:val="00637EC6"/>
    <w:rsid w:val="00652BE9"/>
    <w:rsid w:val="00664395"/>
    <w:rsid w:val="00666325"/>
    <w:rsid w:val="00693AB7"/>
    <w:rsid w:val="006C3F4E"/>
    <w:rsid w:val="006C721D"/>
    <w:rsid w:val="006E7D85"/>
    <w:rsid w:val="00705FC5"/>
    <w:rsid w:val="00724381"/>
    <w:rsid w:val="00752533"/>
    <w:rsid w:val="00775651"/>
    <w:rsid w:val="00775CD4"/>
    <w:rsid w:val="00791526"/>
    <w:rsid w:val="00793846"/>
    <w:rsid w:val="007A6471"/>
    <w:rsid w:val="007E1D5B"/>
    <w:rsid w:val="007F216B"/>
    <w:rsid w:val="008023DB"/>
    <w:rsid w:val="008101AF"/>
    <w:rsid w:val="00821FEC"/>
    <w:rsid w:val="00825CFA"/>
    <w:rsid w:val="00882065"/>
    <w:rsid w:val="00883103"/>
    <w:rsid w:val="00892C71"/>
    <w:rsid w:val="008A18B7"/>
    <w:rsid w:val="008B08C9"/>
    <w:rsid w:val="008E3449"/>
    <w:rsid w:val="00917845"/>
    <w:rsid w:val="0095625F"/>
    <w:rsid w:val="00976916"/>
    <w:rsid w:val="00980557"/>
    <w:rsid w:val="00982B50"/>
    <w:rsid w:val="009920D3"/>
    <w:rsid w:val="009B24E6"/>
    <w:rsid w:val="009B2E81"/>
    <w:rsid w:val="009C3881"/>
    <w:rsid w:val="009E0AAA"/>
    <w:rsid w:val="009F5BD5"/>
    <w:rsid w:val="00A178BD"/>
    <w:rsid w:val="00A17EFD"/>
    <w:rsid w:val="00A23152"/>
    <w:rsid w:val="00A61D2C"/>
    <w:rsid w:val="00A6707B"/>
    <w:rsid w:val="00A70DBE"/>
    <w:rsid w:val="00A726FE"/>
    <w:rsid w:val="00A76874"/>
    <w:rsid w:val="00A81032"/>
    <w:rsid w:val="00A95358"/>
    <w:rsid w:val="00A96DEC"/>
    <w:rsid w:val="00AA773C"/>
    <w:rsid w:val="00AC749B"/>
    <w:rsid w:val="00AD1AAD"/>
    <w:rsid w:val="00AD4C3A"/>
    <w:rsid w:val="00AD59D8"/>
    <w:rsid w:val="00AF58A7"/>
    <w:rsid w:val="00B00B93"/>
    <w:rsid w:val="00B06DC1"/>
    <w:rsid w:val="00B57D78"/>
    <w:rsid w:val="00B80F75"/>
    <w:rsid w:val="00B8731C"/>
    <w:rsid w:val="00B90037"/>
    <w:rsid w:val="00B9143D"/>
    <w:rsid w:val="00BB6D1A"/>
    <w:rsid w:val="00BE63E3"/>
    <w:rsid w:val="00C81D08"/>
    <w:rsid w:val="00C9790E"/>
    <w:rsid w:val="00CA3614"/>
    <w:rsid w:val="00CC3F8F"/>
    <w:rsid w:val="00D056BE"/>
    <w:rsid w:val="00D07B82"/>
    <w:rsid w:val="00D11011"/>
    <w:rsid w:val="00D13E67"/>
    <w:rsid w:val="00D21E0D"/>
    <w:rsid w:val="00D2501B"/>
    <w:rsid w:val="00D277EF"/>
    <w:rsid w:val="00D3628D"/>
    <w:rsid w:val="00D442B4"/>
    <w:rsid w:val="00D53637"/>
    <w:rsid w:val="00D8610D"/>
    <w:rsid w:val="00D9243D"/>
    <w:rsid w:val="00DA44A7"/>
    <w:rsid w:val="00DB2802"/>
    <w:rsid w:val="00DC470E"/>
    <w:rsid w:val="00DD5851"/>
    <w:rsid w:val="00DE63A4"/>
    <w:rsid w:val="00DE69CE"/>
    <w:rsid w:val="00DF0D08"/>
    <w:rsid w:val="00E21F72"/>
    <w:rsid w:val="00E44CFE"/>
    <w:rsid w:val="00E55474"/>
    <w:rsid w:val="00EA1CED"/>
    <w:rsid w:val="00EA6EA4"/>
    <w:rsid w:val="00EE0E37"/>
    <w:rsid w:val="00EE7762"/>
    <w:rsid w:val="00EE7CC3"/>
    <w:rsid w:val="00EF3CAD"/>
    <w:rsid w:val="00EF5BA1"/>
    <w:rsid w:val="00F15E47"/>
    <w:rsid w:val="00F34397"/>
    <w:rsid w:val="00F3566B"/>
    <w:rsid w:val="00F37EDE"/>
    <w:rsid w:val="00F602C2"/>
    <w:rsid w:val="00F65A29"/>
    <w:rsid w:val="00F7636D"/>
    <w:rsid w:val="00F841B9"/>
    <w:rsid w:val="00FA0A30"/>
    <w:rsid w:val="00FB1AF6"/>
    <w:rsid w:val="00FD2D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2D56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A04AA"/>
  </w:style>
  <w:style w:type="character" w:styleId="Emphasis">
    <w:name w:val="Emphasis"/>
    <w:basedOn w:val="DefaultParagraphFont"/>
    <w:uiPriority w:val="20"/>
    <w:qFormat/>
    <w:rsid w:val="003A04AA"/>
    <w:rPr>
      <w:i/>
      <w:iCs/>
    </w:rPr>
  </w:style>
  <w:style w:type="paragraph" w:styleId="Header">
    <w:name w:val="header"/>
    <w:basedOn w:val="Normal"/>
    <w:link w:val="HeaderChar"/>
    <w:uiPriority w:val="99"/>
    <w:unhideWhenUsed/>
    <w:rsid w:val="009B2E81"/>
    <w:pPr>
      <w:tabs>
        <w:tab w:val="center" w:pos="4320"/>
        <w:tab w:val="right" w:pos="8640"/>
      </w:tabs>
    </w:pPr>
  </w:style>
  <w:style w:type="character" w:customStyle="1" w:styleId="HeaderChar">
    <w:name w:val="Header Char"/>
    <w:basedOn w:val="DefaultParagraphFont"/>
    <w:link w:val="Header"/>
    <w:uiPriority w:val="99"/>
    <w:rsid w:val="009B2E81"/>
  </w:style>
  <w:style w:type="paragraph" w:styleId="Footer">
    <w:name w:val="footer"/>
    <w:basedOn w:val="Normal"/>
    <w:link w:val="FooterChar"/>
    <w:uiPriority w:val="99"/>
    <w:unhideWhenUsed/>
    <w:rsid w:val="009B2E81"/>
    <w:pPr>
      <w:tabs>
        <w:tab w:val="center" w:pos="4320"/>
        <w:tab w:val="right" w:pos="8640"/>
      </w:tabs>
    </w:pPr>
  </w:style>
  <w:style w:type="character" w:customStyle="1" w:styleId="FooterChar">
    <w:name w:val="Footer Char"/>
    <w:basedOn w:val="DefaultParagraphFont"/>
    <w:link w:val="Footer"/>
    <w:uiPriority w:val="99"/>
    <w:rsid w:val="009B2E81"/>
  </w:style>
  <w:style w:type="character" w:styleId="PageNumber">
    <w:name w:val="page number"/>
    <w:basedOn w:val="DefaultParagraphFont"/>
    <w:uiPriority w:val="99"/>
    <w:semiHidden/>
    <w:unhideWhenUsed/>
    <w:rsid w:val="009B2E81"/>
  </w:style>
  <w:style w:type="character" w:styleId="LineNumber">
    <w:name w:val="line number"/>
    <w:basedOn w:val="DefaultParagraphFont"/>
    <w:uiPriority w:val="99"/>
    <w:semiHidden/>
    <w:unhideWhenUsed/>
    <w:rsid w:val="00A178BD"/>
  </w:style>
  <w:style w:type="paragraph" w:styleId="BalloonText">
    <w:name w:val="Balloon Text"/>
    <w:basedOn w:val="Normal"/>
    <w:link w:val="BalloonTextChar"/>
    <w:uiPriority w:val="99"/>
    <w:semiHidden/>
    <w:unhideWhenUsed/>
    <w:rsid w:val="001B57FF"/>
    <w:rPr>
      <w:rFonts w:ascii="Lucida Grande" w:hAnsi="Lucida Grande"/>
      <w:sz w:val="18"/>
      <w:szCs w:val="18"/>
    </w:rPr>
  </w:style>
  <w:style w:type="character" w:customStyle="1" w:styleId="BalloonTextChar">
    <w:name w:val="Balloon Text Char"/>
    <w:basedOn w:val="DefaultParagraphFont"/>
    <w:link w:val="BalloonText"/>
    <w:uiPriority w:val="99"/>
    <w:semiHidden/>
    <w:rsid w:val="001B57FF"/>
    <w:rPr>
      <w:rFonts w:ascii="Lucida Grande" w:hAnsi="Lucida Grande"/>
      <w:sz w:val="18"/>
      <w:szCs w:val="18"/>
    </w:rPr>
  </w:style>
  <w:style w:type="table" w:styleId="TableGrid">
    <w:name w:val="Table Grid"/>
    <w:basedOn w:val="TableNormal"/>
    <w:uiPriority w:val="59"/>
    <w:rsid w:val="000336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A04AA"/>
  </w:style>
  <w:style w:type="character" w:styleId="Emphasis">
    <w:name w:val="Emphasis"/>
    <w:basedOn w:val="DefaultParagraphFont"/>
    <w:uiPriority w:val="20"/>
    <w:qFormat/>
    <w:rsid w:val="003A04AA"/>
    <w:rPr>
      <w:i/>
      <w:iCs/>
    </w:rPr>
  </w:style>
  <w:style w:type="paragraph" w:styleId="Header">
    <w:name w:val="header"/>
    <w:basedOn w:val="Normal"/>
    <w:link w:val="HeaderChar"/>
    <w:uiPriority w:val="99"/>
    <w:unhideWhenUsed/>
    <w:rsid w:val="009B2E81"/>
    <w:pPr>
      <w:tabs>
        <w:tab w:val="center" w:pos="4320"/>
        <w:tab w:val="right" w:pos="8640"/>
      </w:tabs>
    </w:pPr>
  </w:style>
  <w:style w:type="character" w:customStyle="1" w:styleId="HeaderChar">
    <w:name w:val="Header Char"/>
    <w:basedOn w:val="DefaultParagraphFont"/>
    <w:link w:val="Header"/>
    <w:uiPriority w:val="99"/>
    <w:rsid w:val="009B2E81"/>
  </w:style>
  <w:style w:type="paragraph" w:styleId="Footer">
    <w:name w:val="footer"/>
    <w:basedOn w:val="Normal"/>
    <w:link w:val="FooterChar"/>
    <w:uiPriority w:val="99"/>
    <w:unhideWhenUsed/>
    <w:rsid w:val="009B2E81"/>
    <w:pPr>
      <w:tabs>
        <w:tab w:val="center" w:pos="4320"/>
        <w:tab w:val="right" w:pos="8640"/>
      </w:tabs>
    </w:pPr>
  </w:style>
  <w:style w:type="character" w:customStyle="1" w:styleId="FooterChar">
    <w:name w:val="Footer Char"/>
    <w:basedOn w:val="DefaultParagraphFont"/>
    <w:link w:val="Footer"/>
    <w:uiPriority w:val="99"/>
    <w:rsid w:val="009B2E81"/>
  </w:style>
  <w:style w:type="character" w:styleId="PageNumber">
    <w:name w:val="page number"/>
    <w:basedOn w:val="DefaultParagraphFont"/>
    <w:uiPriority w:val="99"/>
    <w:semiHidden/>
    <w:unhideWhenUsed/>
    <w:rsid w:val="009B2E81"/>
  </w:style>
  <w:style w:type="character" w:styleId="LineNumber">
    <w:name w:val="line number"/>
    <w:basedOn w:val="DefaultParagraphFont"/>
    <w:uiPriority w:val="99"/>
    <w:semiHidden/>
    <w:unhideWhenUsed/>
    <w:rsid w:val="00A178BD"/>
  </w:style>
  <w:style w:type="paragraph" w:styleId="BalloonText">
    <w:name w:val="Balloon Text"/>
    <w:basedOn w:val="Normal"/>
    <w:link w:val="BalloonTextChar"/>
    <w:uiPriority w:val="99"/>
    <w:semiHidden/>
    <w:unhideWhenUsed/>
    <w:rsid w:val="001B57FF"/>
    <w:rPr>
      <w:rFonts w:ascii="Lucida Grande" w:hAnsi="Lucida Grande"/>
      <w:sz w:val="18"/>
      <w:szCs w:val="18"/>
    </w:rPr>
  </w:style>
  <w:style w:type="character" w:customStyle="1" w:styleId="BalloonTextChar">
    <w:name w:val="Balloon Text Char"/>
    <w:basedOn w:val="DefaultParagraphFont"/>
    <w:link w:val="BalloonText"/>
    <w:uiPriority w:val="99"/>
    <w:semiHidden/>
    <w:rsid w:val="001B57FF"/>
    <w:rPr>
      <w:rFonts w:ascii="Lucida Grande" w:hAnsi="Lucida Grande"/>
      <w:sz w:val="18"/>
      <w:szCs w:val="18"/>
    </w:rPr>
  </w:style>
  <w:style w:type="table" w:styleId="TableGrid">
    <w:name w:val="Table Grid"/>
    <w:basedOn w:val="TableNormal"/>
    <w:uiPriority w:val="59"/>
    <w:rsid w:val="000336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528219">
      <w:bodyDiv w:val="1"/>
      <w:marLeft w:val="0"/>
      <w:marRight w:val="0"/>
      <w:marTop w:val="0"/>
      <w:marBottom w:val="0"/>
      <w:divBdr>
        <w:top w:val="none" w:sz="0" w:space="0" w:color="auto"/>
        <w:left w:val="none" w:sz="0" w:space="0" w:color="auto"/>
        <w:bottom w:val="none" w:sz="0" w:space="0" w:color="auto"/>
        <w:right w:val="none" w:sz="0" w:space="0" w:color="auto"/>
      </w:divBdr>
    </w:div>
    <w:div w:id="808597100">
      <w:bodyDiv w:val="1"/>
      <w:marLeft w:val="0"/>
      <w:marRight w:val="0"/>
      <w:marTop w:val="0"/>
      <w:marBottom w:val="0"/>
      <w:divBdr>
        <w:top w:val="none" w:sz="0" w:space="0" w:color="auto"/>
        <w:left w:val="none" w:sz="0" w:space="0" w:color="auto"/>
        <w:bottom w:val="none" w:sz="0" w:space="0" w:color="auto"/>
        <w:right w:val="none" w:sz="0" w:space="0" w:color="auto"/>
      </w:divBdr>
    </w:div>
    <w:div w:id="1005934744">
      <w:bodyDiv w:val="1"/>
      <w:marLeft w:val="0"/>
      <w:marRight w:val="0"/>
      <w:marTop w:val="0"/>
      <w:marBottom w:val="0"/>
      <w:divBdr>
        <w:top w:val="none" w:sz="0" w:space="0" w:color="auto"/>
        <w:left w:val="none" w:sz="0" w:space="0" w:color="auto"/>
        <w:bottom w:val="none" w:sz="0" w:space="0" w:color="auto"/>
        <w:right w:val="none" w:sz="0" w:space="0" w:color="auto"/>
      </w:divBdr>
    </w:div>
    <w:div w:id="1005983093">
      <w:bodyDiv w:val="1"/>
      <w:marLeft w:val="0"/>
      <w:marRight w:val="0"/>
      <w:marTop w:val="0"/>
      <w:marBottom w:val="0"/>
      <w:divBdr>
        <w:top w:val="none" w:sz="0" w:space="0" w:color="auto"/>
        <w:left w:val="none" w:sz="0" w:space="0" w:color="auto"/>
        <w:bottom w:val="none" w:sz="0" w:space="0" w:color="auto"/>
        <w:right w:val="none" w:sz="0" w:space="0" w:color="auto"/>
      </w:divBdr>
    </w:div>
    <w:div w:id="1018699763">
      <w:bodyDiv w:val="1"/>
      <w:marLeft w:val="0"/>
      <w:marRight w:val="0"/>
      <w:marTop w:val="0"/>
      <w:marBottom w:val="0"/>
      <w:divBdr>
        <w:top w:val="none" w:sz="0" w:space="0" w:color="auto"/>
        <w:left w:val="none" w:sz="0" w:space="0" w:color="auto"/>
        <w:bottom w:val="none" w:sz="0" w:space="0" w:color="auto"/>
        <w:right w:val="none" w:sz="0" w:space="0" w:color="auto"/>
      </w:divBdr>
    </w:div>
    <w:div w:id="1048839907">
      <w:bodyDiv w:val="1"/>
      <w:marLeft w:val="0"/>
      <w:marRight w:val="0"/>
      <w:marTop w:val="0"/>
      <w:marBottom w:val="0"/>
      <w:divBdr>
        <w:top w:val="none" w:sz="0" w:space="0" w:color="auto"/>
        <w:left w:val="none" w:sz="0" w:space="0" w:color="auto"/>
        <w:bottom w:val="none" w:sz="0" w:space="0" w:color="auto"/>
        <w:right w:val="none" w:sz="0" w:space="0" w:color="auto"/>
      </w:divBdr>
    </w:div>
    <w:div w:id="1158882470">
      <w:bodyDiv w:val="1"/>
      <w:marLeft w:val="0"/>
      <w:marRight w:val="0"/>
      <w:marTop w:val="0"/>
      <w:marBottom w:val="0"/>
      <w:divBdr>
        <w:top w:val="none" w:sz="0" w:space="0" w:color="auto"/>
        <w:left w:val="none" w:sz="0" w:space="0" w:color="auto"/>
        <w:bottom w:val="none" w:sz="0" w:space="0" w:color="auto"/>
        <w:right w:val="none" w:sz="0" w:space="0" w:color="auto"/>
      </w:divBdr>
    </w:div>
    <w:div w:id="1229997166">
      <w:bodyDiv w:val="1"/>
      <w:marLeft w:val="0"/>
      <w:marRight w:val="0"/>
      <w:marTop w:val="0"/>
      <w:marBottom w:val="0"/>
      <w:divBdr>
        <w:top w:val="none" w:sz="0" w:space="0" w:color="auto"/>
        <w:left w:val="none" w:sz="0" w:space="0" w:color="auto"/>
        <w:bottom w:val="none" w:sz="0" w:space="0" w:color="auto"/>
        <w:right w:val="none" w:sz="0" w:space="0" w:color="auto"/>
      </w:divBdr>
    </w:div>
    <w:div w:id="1471165228">
      <w:bodyDiv w:val="1"/>
      <w:marLeft w:val="0"/>
      <w:marRight w:val="0"/>
      <w:marTop w:val="0"/>
      <w:marBottom w:val="0"/>
      <w:divBdr>
        <w:top w:val="none" w:sz="0" w:space="0" w:color="auto"/>
        <w:left w:val="none" w:sz="0" w:space="0" w:color="auto"/>
        <w:bottom w:val="none" w:sz="0" w:space="0" w:color="auto"/>
        <w:right w:val="none" w:sz="0" w:space="0" w:color="auto"/>
      </w:divBdr>
    </w:div>
    <w:div w:id="1724674217">
      <w:bodyDiv w:val="1"/>
      <w:marLeft w:val="0"/>
      <w:marRight w:val="0"/>
      <w:marTop w:val="0"/>
      <w:marBottom w:val="0"/>
      <w:divBdr>
        <w:top w:val="none" w:sz="0" w:space="0" w:color="auto"/>
        <w:left w:val="none" w:sz="0" w:space="0" w:color="auto"/>
        <w:bottom w:val="none" w:sz="0" w:space="0" w:color="auto"/>
        <w:right w:val="none" w:sz="0" w:space="0" w:color="auto"/>
      </w:divBdr>
    </w:div>
    <w:div w:id="18288605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24</Pages>
  <Words>3466</Words>
  <Characters>19760</Characters>
  <Application>Microsoft Macintosh Word</Application>
  <DocSecurity>0</DocSecurity>
  <Lines>164</Lines>
  <Paragraphs>46</Paragraphs>
  <ScaleCrop>false</ScaleCrop>
  <Company/>
  <LinksUpToDate>false</LinksUpToDate>
  <CharactersWithSpaces>23180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Prothero</dc:creator>
  <cp:keywords/>
  <dc:description/>
  <cp:lastModifiedBy>Donald Prothero</cp:lastModifiedBy>
  <cp:revision>41</cp:revision>
  <dcterms:created xsi:type="dcterms:W3CDTF">2017-07-26T02:36:00Z</dcterms:created>
  <dcterms:modified xsi:type="dcterms:W3CDTF">2017-09-09T03:54:00Z</dcterms:modified>
</cp:coreProperties>
</file>