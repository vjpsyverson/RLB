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797ECF">
      <w:pPr>
        <w:pStyle w:val="BodyText"/>
      </w:pPr>
      <w:r>
        <w:t>SIZE AND SHAPE STASIS IN LATE PLEISTOCENE MAMMALS AND BIRDS FROM RANCHO LA BREA DURING THE LAST GLACIAL-INTERGLACIAL CYCLE</w:t>
      </w:r>
    </w:p>
    <w:p w:rsidR="00000000" w:rsidRDefault="00797ECF">
      <w:pPr>
        <w:tabs>
          <w:tab w:val="left" w:pos="360"/>
        </w:tabs>
        <w:spacing w:line="480" w:lineRule="auto"/>
        <w:rPr>
          <w:rFonts w:ascii="Times New Roman" w:hAnsi="Times New Roman"/>
          <w:sz w:val="28"/>
        </w:rPr>
      </w:pPr>
    </w:p>
    <w:p w:rsidR="00000000" w:rsidRDefault="00797ECF">
      <w:pPr>
        <w:tabs>
          <w:tab w:val="left" w:pos="360"/>
        </w:tabs>
        <w:spacing w:line="480" w:lineRule="auto"/>
        <w:rPr>
          <w:rFonts w:ascii="Times New Roman" w:hAnsi="Times New Roman"/>
        </w:rPr>
      </w:pPr>
      <w:r>
        <w:rPr>
          <w:rFonts w:ascii="Times New Roman" w:hAnsi="Times New Roman"/>
          <w:sz w:val="28"/>
        </w:rPr>
        <w:t>Donald R. Prothero</w:t>
      </w:r>
      <w:r>
        <w:rPr>
          <w:rFonts w:ascii="Times New Roman" w:hAnsi="Times New Roman"/>
          <w:sz w:val="28"/>
          <w:vertAlign w:val="superscript"/>
        </w:rPr>
        <w:t>ab</w:t>
      </w:r>
      <w:r>
        <w:rPr>
          <w:rFonts w:ascii="Times New Roman" w:hAnsi="Times New Roman"/>
          <w:sz w:val="28"/>
        </w:rPr>
        <w:t>*, Valerie J. Syverson</w:t>
      </w:r>
      <w:r>
        <w:rPr>
          <w:rFonts w:ascii="Times New Roman" w:hAnsi="Times New Roman"/>
          <w:sz w:val="28"/>
          <w:vertAlign w:val="superscript"/>
        </w:rPr>
        <w:t>c</w:t>
      </w:r>
      <w:r>
        <w:rPr>
          <w:rFonts w:ascii="Times New Roman" w:hAnsi="Times New Roman"/>
          <w:sz w:val="28"/>
        </w:rPr>
        <w:t>, Kristina R. Raymond</w:t>
      </w:r>
      <w:r>
        <w:rPr>
          <w:rFonts w:ascii="Times New Roman" w:hAnsi="Times New Roman"/>
          <w:sz w:val="28"/>
          <w:vertAlign w:val="superscript"/>
        </w:rPr>
        <w:t>d</w:t>
      </w:r>
      <w:r>
        <w:rPr>
          <w:rFonts w:ascii="Times New Roman" w:hAnsi="Times New Roman"/>
          <w:sz w:val="28"/>
        </w:rPr>
        <w:t>, Meena Madan</w:t>
      </w:r>
      <w:r>
        <w:rPr>
          <w:rFonts w:ascii="Times New Roman" w:hAnsi="Times New Roman"/>
          <w:sz w:val="28"/>
          <w:vertAlign w:val="superscript"/>
        </w:rPr>
        <w:t>e</w:t>
      </w:r>
      <w:r>
        <w:rPr>
          <w:rFonts w:ascii="Times New Roman" w:hAnsi="Times New Roman"/>
          <w:sz w:val="28"/>
        </w:rPr>
        <w:t>, Sarah Molina</w:t>
      </w:r>
      <w:r>
        <w:rPr>
          <w:rFonts w:ascii="Times New Roman" w:hAnsi="Times New Roman"/>
          <w:sz w:val="28"/>
          <w:vertAlign w:val="superscript"/>
        </w:rPr>
        <w:t>a</w:t>
      </w:r>
      <w:r>
        <w:rPr>
          <w:rFonts w:ascii="Times New Roman" w:hAnsi="Times New Roman"/>
          <w:sz w:val="28"/>
        </w:rPr>
        <w:t>, Ashley Fragomeni</w:t>
      </w:r>
      <w:r>
        <w:rPr>
          <w:rFonts w:ascii="Times New Roman" w:hAnsi="Times New Roman"/>
          <w:sz w:val="28"/>
          <w:vertAlign w:val="superscript"/>
        </w:rPr>
        <w:t>be</w:t>
      </w:r>
      <w:r>
        <w:rPr>
          <w:rFonts w:ascii="Times New Roman" w:hAnsi="Times New Roman"/>
          <w:sz w:val="28"/>
        </w:rPr>
        <w:t>, Sylvana DeSantis</w:t>
      </w:r>
      <w:r>
        <w:rPr>
          <w:rFonts w:ascii="Times New Roman" w:hAnsi="Times New Roman"/>
          <w:sz w:val="28"/>
          <w:vertAlign w:val="superscript"/>
        </w:rPr>
        <w:t>a</w:t>
      </w:r>
      <w:r>
        <w:rPr>
          <w:rFonts w:ascii="Times New Roman" w:hAnsi="Times New Roman"/>
          <w:sz w:val="28"/>
        </w:rPr>
        <w:t>, Anastasiya Sutyagina</w:t>
      </w:r>
      <w:r>
        <w:rPr>
          <w:rFonts w:ascii="Times New Roman" w:hAnsi="Times New Roman"/>
          <w:sz w:val="28"/>
          <w:vertAlign w:val="superscript"/>
        </w:rPr>
        <w:t>a</w:t>
      </w:r>
      <w:r>
        <w:rPr>
          <w:rFonts w:ascii="Times New Roman" w:hAnsi="Times New Roman"/>
          <w:sz w:val="28"/>
        </w:rPr>
        <w:t>, and Gina L. Gage</w:t>
      </w:r>
      <w:r>
        <w:rPr>
          <w:rFonts w:ascii="Times New Roman" w:hAnsi="Times New Roman"/>
          <w:sz w:val="28"/>
          <w:vertAlign w:val="superscript"/>
        </w:rPr>
        <w:t>f</w:t>
      </w:r>
    </w:p>
    <w:p w:rsidR="00000000" w:rsidRDefault="00797ECF">
      <w:pPr>
        <w:tabs>
          <w:tab w:val="left" w:pos="360"/>
        </w:tabs>
        <w:spacing w:line="480" w:lineRule="auto"/>
        <w:rPr>
          <w:rFonts w:ascii="Times New Roman" w:hAnsi="Times New Roman"/>
        </w:rPr>
      </w:pPr>
      <w:r>
        <w:rPr>
          <w:rFonts w:ascii="Times New Roman" w:hAnsi="Times New Roman"/>
          <w:vertAlign w:val="superscript"/>
        </w:rPr>
        <w:t>a</w:t>
      </w:r>
      <w:r>
        <w:rPr>
          <w:rFonts w:ascii="Times New Roman" w:hAnsi="Times New Roman"/>
        </w:rPr>
        <w:t>Department of Geology, Occidental College, Los Angeles, CA 90041 USA</w:t>
      </w:r>
    </w:p>
    <w:p w:rsidR="00000000" w:rsidRDefault="00797ECF">
      <w:pPr>
        <w:tabs>
          <w:tab w:val="left" w:pos="360"/>
        </w:tabs>
        <w:spacing w:line="480" w:lineRule="auto"/>
        <w:rPr>
          <w:rFonts w:ascii="Times New Roman" w:hAnsi="Times New Roman"/>
        </w:rPr>
      </w:pPr>
      <w:r>
        <w:rPr>
          <w:rFonts w:ascii="Times New Roman" w:hAnsi="Times New Roman"/>
          <w:vertAlign w:val="superscript"/>
        </w:rPr>
        <w:t>b</w:t>
      </w:r>
      <w:r>
        <w:rPr>
          <w:rFonts w:ascii="Times New Roman" w:hAnsi="Times New Roman"/>
        </w:rPr>
        <w:t>Department of Vertebrate Paleontology, Natural History Museum, 900 Exposition Blvd., Los Angeles, CA 90007 USA</w:t>
      </w:r>
    </w:p>
    <w:p w:rsidR="00000000" w:rsidRDefault="00797ECF">
      <w:pPr>
        <w:tabs>
          <w:tab w:val="left" w:pos="360"/>
        </w:tabs>
        <w:spacing w:line="480" w:lineRule="auto"/>
        <w:rPr>
          <w:rFonts w:ascii="Times New Roman" w:hAnsi="Times New Roman"/>
        </w:rPr>
      </w:pPr>
      <w:r>
        <w:rPr>
          <w:rFonts w:ascii="Times New Roman" w:hAnsi="Times New Roman"/>
          <w:vertAlign w:val="superscript"/>
        </w:rPr>
        <w:t>c</w:t>
      </w:r>
      <w:r>
        <w:rPr>
          <w:rFonts w:ascii="Times New Roman" w:hAnsi="Times New Roman"/>
        </w:rPr>
        <w:t>Museum of Paleontology, Unive</w:t>
      </w:r>
      <w:r>
        <w:rPr>
          <w:rFonts w:ascii="Times New Roman" w:hAnsi="Times New Roman"/>
        </w:rPr>
        <w:t>rsity of Michigan, 1109 Geddes Ave., Ann Arbor, MI 48109, USA</w:t>
      </w:r>
    </w:p>
    <w:p w:rsidR="00000000" w:rsidRDefault="00797ECF">
      <w:pPr>
        <w:tabs>
          <w:tab w:val="left" w:pos="360"/>
        </w:tabs>
        <w:spacing w:line="480" w:lineRule="auto"/>
        <w:rPr>
          <w:rFonts w:ascii="Times New Roman" w:hAnsi="Times New Roman"/>
        </w:rPr>
      </w:pPr>
      <w:r>
        <w:rPr>
          <w:rFonts w:ascii="Times New Roman" w:hAnsi="Times New Roman"/>
          <w:vertAlign w:val="superscript"/>
        </w:rPr>
        <w:t>d</w:t>
      </w:r>
      <w:r>
        <w:rPr>
          <w:rFonts w:ascii="Times New Roman" w:hAnsi="Times New Roman"/>
        </w:rPr>
        <w:t>Don Sundquist Center for Excellence in Paleontology, East Tennessee State University, Johnson City, TN 37614 USA</w:t>
      </w:r>
    </w:p>
    <w:p w:rsidR="00000000" w:rsidRDefault="00797ECF">
      <w:pPr>
        <w:tabs>
          <w:tab w:val="left" w:pos="360"/>
        </w:tabs>
        <w:spacing w:line="480" w:lineRule="auto"/>
        <w:rPr>
          <w:rFonts w:ascii="Times New Roman" w:hAnsi="Times New Roman"/>
        </w:rPr>
      </w:pPr>
      <w:r>
        <w:rPr>
          <w:rFonts w:ascii="Times New Roman" w:hAnsi="Times New Roman"/>
          <w:vertAlign w:val="superscript"/>
        </w:rPr>
        <w:t>e</w:t>
      </w:r>
      <w:r>
        <w:rPr>
          <w:rFonts w:ascii="Times New Roman" w:hAnsi="Times New Roman"/>
        </w:rPr>
        <w:t>Page Museum of La Brea Discoveries, 5801 Wilshire  Blvd., Los Angeles, CA 90036</w:t>
      </w:r>
      <w:r>
        <w:rPr>
          <w:rFonts w:ascii="Times New Roman" w:hAnsi="Times New Roman"/>
        </w:rPr>
        <w:t xml:space="preserve"> USA</w:t>
      </w:r>
    </w:p>
    <w:p w:rsidR="00000000" w:rsidRDefault="00797ECF">
      <w:pPr>
        <w:tabs>
          <w:tab w:val="left" w:pos="360"/>
        </w:tabs>
        <w:spacing w:line="480" w:lineRule="auto"/>
        <w:rPr>
          <w:rFonts w:ascii="Times New Roman" w:hAnsi="Times New Roman"/>
        </w:rPr>
      </w:pPr>
      <w:r>
        <w:rPr>
          <w:rFonts w:ascii="Times New Roman" w:hAnsi="Times New Roman"/>
          <w:vertAlign w:val="superscript"/>
        </w:rPr>
        <w:t>f</w:t>
      </w:r>
      <w:r>
        <w:rPr>
          <w:rFonts w:ascii="Times New Roman" w:hAnsi="Times New Roman"/>
        </w:rPr>
        <w:t>Division of Geological and Planetary Sciences, California Institute of Technology, Pasadena, CA 91125 USA</w:t>
      </w:r>
    </w:p>
    <w:p w:rsidR="00000000" w:rsidRDefault="00797ECF">
      <w:pPr>
        <w:tabs>
          <w:tab w:val="left" w:pos="360"/>
        </w:tabs>
        <w:spacing w:line="480" w:lineRule="auto"/>
        <w:rPr>
          <w:rFonts w:ascii="Times New Roman" w:hAnsi="Times New Roman"/>
        </w:rPr>
      </w:pPr>
    </w:p>
    <w:p w:rsidR="00000000" w:rsidRDefault="00797ECF">
      <w:pPr>
        <w:tabs>
          <w:tab w:val="left" w:pos="360"/>
        </w:tabs>
        <w:spacing w:line="480" w:lineRule="auto"/>
        <w:rPr>
          <w:rFonts w:ascii="Times New Roman" w:hAnsi="Times New Roman"/>
        </w:rPr>
      </w:pPr>
    </w:p>
    <w:p w:rsidR="00000000" w:rsidRDefault="00797ECF">
      <w:pPr>
        <w:tabs>
          <w:tab w:val="left" w:pos="360"/>
        </w:tabs>
        <w:spacing w:line="480" w:lineRule="auto"/>
        <w:rPr>
          <w:rFonts w:ascii="Times New Roman" w:hAnsi="Times New Roman"/>
        </w:rPr>
      </w:pPr>
    </w:p>
    <w:p w:rsidR="00000000" w:rsidRDefault="00797ECF">
      <w:pPr>
        <w:tabs>
          <w:tab w:val="left" w:pos="360"/>
        </w:tabs>
        <w:spacing w:line="480" w:lineRule="auto"/>
        <w:rPr>
          <w:rFonts w:ascii="Times New Roman" w:hAnsi="Times New Roman"/>
        </w:rPr>
      </w:pPr>
    </w:p>
    <w:p w:rsidR="00000000" w:rsidRDefault="00797ECF">
      <w:pPr>
        <w:tabs>
          <w:tab w:val="left" w:pos="360"/>
        </w:tabs>
        <w:spacing w:line="480" w:lineRule="auto"/>
        <w:rPr>
          <w:rFonts w:ascii="Times New Roman" w:hAnsi="Times New Roman"/>
        </w:rPr>
      </w:pPr>
    </w:p>
    <w:p w:rsidR="00000000" w:rsidRDefault="00797ECF">
      <w:pPr>
        <w:tabs>
          <w:tab w:val="left" w:pos="360"/>
        </w:tabs>
        <w:spacing w:line="480" w:lineRule="auto"/>
        <w:rPr>
          <w:rFonts w:ascii="Times New Roman" w:hAnsi="Times New Roman"/>
        </w:rPr>
      </w:pPr>
      <w:r>
        <w:rPr>
          <w:rFonts w:ascii="Times New Roman" w:hAnsi="Times New Roman"/>
        </w:rPr>
        <w:lastRenderedPageBreak/>
        <w:t>Abstract</w:t>
      </w:r>
    </w:p>
    <w:p w:rsidR="00000000" w:rsidRDefault="00797ECF">
      <w:pPr>
        <w:tabs>
          <w:tab w:val="left" w:pos="360"/>
        </w:tabs>
        <w:spacing w:line="480" w:lineRule="auto"/>
        <w:rPr>
          <w:rFonts w:ascii="Times New Roman" w:hAnsi="Times New Roman"/>
        </w:rPr>
      </w:pPr>
    </w:p>
    <w:p w:rsidR="00000000" w:rsidRDefault="00797ECF">
      <w:pPr>
        <w:tabs>
          <w:tab w:val="left" w:pos="360"/>
        </w:tabs>
        <w:spacing w:line="480" w:lineRule="auto"/>
        <w:rPr>
          <w:rFonts w:ascii="Times New Roman" w:hAnsi="Times New Roman"/>
        </w:rPr>
      </w:pPr>
    </w:p>
    <w:p w:rsidR="00000000" w:rsidRDefault="00797ECF">
      <w:pPr>
        <w:tabs>
          <w:tab w:val="left" w:pos="360"/>
        </w:tabs>
        <w:spacing w:line="480" w:lineRule="auto"/>
        <w:rPr>
          <w:rFonts w:ascii="Times New Roman" w:hAnsi="Times New Roman"/>
        </w:rPr>
      </w:pPr>
    </w:p>
    <w:p w:rsidR="00000000" w:rsidRDefault="00797ECF">
      <w:pPr>
        <w:pStyle w:val="Heading1"/>
        <w:jc w:val="left"/>
      </w:pPr>
      <w:r>
        <w:t>1. Introduction</w:t>
      </w:r>
    </w:p>
    <w:p w:rsidR="00000000" w:rsidRDefault="00797ECF">
      <w:pPr>
        <w:tabs>
          <w:tab w:val="left" w:pos="360"/>
        </w:tabs>
        <w:spacing w:line="480" w:lineRule="auto"/>
        <w:rPr>
          <w:rFonts w:ascii="Times New Roman" w:hAnsi="Times New Roman"/>
        </w:rPr>
      </w:pPr>
      <w:r>
        <w:rPr>
          <w:rFonts w:ascii="Times New Roman" w:hAnsi="Times New Roman"/>
        </w:rPr>
        <w:tab/>
        <w:t>The classic neontological model of gradualistic evolution argues that organisms are sensitive to small environ</w:t>
      </w:r>
      <w:r>
        <w:rPr>
          <w:rFonts w:ascii="Times New Roman" w:hAnsi="Times New Roman"/>
        </w:rPr>
        <w:t>mental changes, and readily adapt to such changes through transformations of body size or morphology. Such is the tradition of a century of research on the evolution of fruit flies, lab rats, and many other animals, as well as natural examples like the sma</w:t>
      </w:r>
      <w:r>
        <w:rPr>
          <w:rFonts w:ascii="Times New Roman" w:hAnsi="Times New Roman"/>
        </w:rPr>
        <w:t>ll-scale adaptations of Galapagos finches to drought and other local environmental stresses (Weiner, 1995; Grant and Weiner, 1999; Grant and Grant, 2007). Weiner (1995) summarized additional examples of microevolutionary change in recent birds, such as Sib</w:t>
      </w:r>
      <w:r>
        <w:rPr>
          <w:rFonts w:ascii="Times New Roman" w:hAnsi="Times New Roman"/>
        </w:rPr>
        <w:t>erian warblers, English sparrows, cuckoos, cowbirds, red-winged blackbirds, and many others. In all cases, these studies emphasized how quickly birds changed in size and shape in response to external climatic forcing factors.</w:t>
      </w:r>
    </w:p>
    <w:p w:rsidR="00000000" w:rsidRDefault="00797ECF">
      <w:pPr>
        <w:tabs>
          <w:tab w:val="left" w:pos="360"/>
        </w:tabs>
        <w:spacing w:line="480" w:lineRule="auto"/>
        <w:rPr>
          <w:rFonts w:ascii="Times New Roman" w:hAnsi="Times New Roman"/>
        </w:rPr>
      </w:pPr>
      <w:r>
        <w:rPr>
          <w:rFonts w:ascii="Times New Roman" w:hAnsi="Times New Roman"/>
        </w:rPr>
        <w:tab/>
        <w:t>Other studies have challenged</w:t>
      </w:r>
      <w:r>
        <w:rPr>
          <w:rFonts w:ascii="Times New Roman" w:hAnsi="Times New Roman"/>
        </w:rPr>
        <w:t xml:space="preserve"> this model of evolution. Eldredge and Gould (1972) and Gould (2002) suggested a different model, known as “punctuated equilibrium”, which predicts that sexually reproducing animal and plant species should undergo little net change in size or shape, and </w:t>
      </w:r>
      <w:r>
        <w:rPr>
          <w:rFonts w:ascii="Times New Roman" w:hAnsi="Times New Roman"/>
        </w:rPr>
        <w:t>in</w:t>
      </w:r>
      <w:r>
        <w:rPr>
          <w:rFonts w:ascii="Times New Roman" w:hAnsi="Times New Roman"/>
        </w:rPr>
        <w:t>stead</w:t>
      </w:r>
      <w:r>
        <w:rPr>
          <w:rFonts w:ascii="Times New Roman" w:hAnsi="Times New Roman"/>
        </w:rPr>
        <w:t xml:space="preserve"> remain static over millions of years after a speciation event. Hundreds of paleontological studies undertaken since 1972 (Jackson and Cheetham, 1999; Gould, 2002; Jablonski, 2000, 2008; </w:t>
      </w:r>
      <w:commentRangeStart w:id="0"/>
      <w:r w:rsidR="00266FCD">
        <w:rPr>
          <w:rFonts w:ascii="Times New Roman" w:hAnsi="Times New Roman"/>
        </w:rPr>
        <w:t>Hunt, 2007;</w:t>
      </w:r>
      <w:commentRangeEnd w:id="0"/>
      <w:r w:rsidR="00266FCD">
        <w:rPr>
          <w:rStyle w:val="CommentReference"/>
        </w:rPr>
        <w:commentReference w:id="0"/>
      </w:r>
      <w:r w:rsidR="00266FCD">
        <w:rPr>
          <w:rFonts w:ascii="Times New Roman" w:hAnsi="Times New Roman"/>
        </w:rPr>
        <w:t xml:space="preserve"> </w:t>
      </w:r>
      <w:r>
        <w:rPr>
          <w:rFonts w:ascii="Times New Roman" w:hAnsi="Times New Roman"/>
        </w:rPr>
        <w:t>Geary, 2009; Princehouse, 2009; Hallam, 2009; Ruse and Sepkoski,</w:t>
      </w:r>
      <w:r>
        <w:rPr>
          <w:rFonts w:ascii="Times New Roman" w:hAnsi="Times New Roman"/>
        </w:rPr>
        <w:t xml:space="preserve"> </w:t>
      </w:r>
      <w:r>
        <w:rPr>
          <w:rFonts w:ascii="Times New Roman" w:hAnsi="Times New Roman"/>
        </w:rPr>
        <w:t>2009</w:t>
      </w:r>
      <w:r>
        <w:rPr>
          <w:rFonts w:ascii="Times New Roman" w:hAnsi="Times New Roman"/>
        </w:rPr>
        <w:t xml:space="preserve">) conclude that most metazoan fossils show a preponderance of stasis rather than gradual change over time. More significant to our study are the many studies (e.g., Coope, 1979; </w:t>
      </w:r>
      <w:r>
        <w:rPr>
          <w:rFonts w:ascii="Times New Roman" w:hAnsi="Times New Roman"/>
        </w:rPr>
        <w:lastRenderedPageBreak/>
        <w:t>Davis, 1983; Bennett, 1990; Prothero and Heaton, 1996; Prothero, 1999) de</w:t>
      </w:r>
      <w:r>
        <w:rPr>
          <w:rFonts w:ascii="Times New Roman" w:hAnsi="Times New Roman"/>
        </w:rPr>
        <w:t>monstrating that most organisms remain static in size and shape even through dramatic climate changes. These results rule out the “stabilizing selection” explanation  (Estes and Arnold, 2007) for stasis suggested by some neontologists because in these case</w:t>
      </w:r>
      <w:r>
        <w:rPr>
          <w:rFonts w:ascii="Times New Roman" w:hAnsi="Times New Roman"/>
        </w:rPr>
        <w:t>s the environment is changing, not stabilizing (Lieberman and Dudgeon, 1996). Instead, the fossil record shows a pattern very different from the rapid change and climatic sensitivity of fruit flies and Galapagos finches.</w:t>
      </w:r>
    </w:p>
    <w:p w:rsidR="00000000" w:rsidRDefault="00797ECF">
      <w:pPr>
        <w:tabs>
          <w:tab w:val="left" w:pos="360"/>
        </w:tabs>
        <w:spacing w:line="480" w:lineRule="auto"/>
        <w:rPr>
          <w:rFonts w:ascii="Times New Roman" w:eastAsia="__ _____" w:hAnsi="Times New Roman"/>
          <w:color w:val="000000"/>
        </w:rPr>
      </w:pPr>
      <w:r>
        <w:rPr>
          <w:rFonts w:ascii="Times New Roman" w:hAnsi="Times New Roman"/>
        </w:rPr>
        <w:tab/>
        <w:t>Among Pleistocene mammals, the sta</w:t>
      </w:r>
      <w:r>
        <w:rPr>
          <w:rFonts w:ascii="Times New Roman" w:hAnsi="Times New Roman"/>
        </w:rPr>
        <w:t xml:space="preserve">bility of species through multiple episodes of climate change and instability is well established. As early as 1863 Darwin’s friend, the pioneering mammalian paleontologist Hugh Falconer, warned in a letter to Darwin about stasis observed in mammoths from </w:t>
      </w:r>
      <w:r>
        <w:rPr>
          <w:rFonts w:ascii="Times New Roman" w:hAnsi="Times New Roman"/>
        </w:rPr>
        <w:t>different Pleistocene deposits. In his 1863 publication, Falconer wrote, “</w:t>
      </w:r>
      <w:r>
        <w:rPr>
          <w:rFonts w:ascii="Times New Roman" w:eastAsia="__ _____" w:hAnsi="Times New Roman"/>
          <w:color w:val="000000"/>
        </w:rPr>
        <w:t>If we cast a glance back on the long vista of physical changes which our planet has undergone since the Neozoic Epoch, we can nowhere detect signs of a revolution more sudden and pro</w:t>
      </w:r>
      <w:r>
        <w:rPr>
          <w:rFonts w:ascii="Times New Roman" w:eastAsia="__ _____" w:hAnsi="Times New Roman"/>
          <w:color w:val="000000"/>
        </w:rPr>
        <w:t>nounced, and more important in its results, than the intercalation and subsequent disappearance of the Glacial period. Yet the mammoth lived before it, and passed through the ordeal of all the hard extremities which it involved, bearing his organs of locom</w:t>
      </w:r>
      <w:r>
        <w:rPr>
          <w:rFonts w:ascii="Times New Roman" w:eastAsia="__ _____" w:hAnsi="Times New Roman"/>
          <w:color w:val="000000"/>
        </w:rPr>
        <w:t xml:space="preserve">otion and digestion all but unchanged” (Falconer, 1863). </w:t>
      </w:r>
    </w:p>
    <w:p w:rsidR="00000000" w:rsidRDefault="00797ECF">
      <w:pPr>
        <w:tabs>
          <w:tab w:val="left" w:pos="360"/>
        </w:tabs>
        <w:spacing w:line="480" w:lineRule="auto"/>
        <w:rPr>
          <w:rFonts w:ascii="Times New Roman" w:eastAsia="__ _____" w:hAnsi="Times New Roman"/>
          <w:color w:val="000000"/>
        </w:rPr>
      </w:pPr>
      <w:r>
        <w:rPr>
          <w:rFonts w:ascii="Times New Roman" w:eastAsia="__ _____" w:hAnsi="Times New Roman"/>
          <w:color w:val="000000"/>
        </w:rPr>
        <w:tab/>
        <w:t>In almost 150 years since Falconer’s observations, stasis through climatic change in Pleistocene organisms has become even better documented (Bennett, 1990, 1997; Barnosky, 1994, 2005; Barnosky and</w:t>
      </w:r>
      <w:r>
        <w:rPr>
          <w:rFonts w:ascii="Times New Roman" w:eastAsia="__ _____" w:hAnsi="Times New Roman"/>
          <w:color w:val="000000"/>
        </w:rPr>
        <w:t xml:space="preserve"> Kraatz, 2007; Lister, 2004; and many other papers). Barnosky (1994, p. 173) wrote, “climatic oscillations on the multi-millennial scale may not stimulate speciation much.”  Barnosky (2005, p. 247) commented that “despite the increased potential for isolat</w:t>
      </w:r>
      <w:r>
        <w:rPr>
          <w:rFonts w:ascii="Times New Roman" w:eastAsia="__ _____" w:hAnsi="Times New Roman"/>
          <w:color w:val="000000"/>
        </w:rPr>
        <w:t xml:space="preserve">ion of populations that should occur with multiple advances and retreats of glaciers and rearrangement of climatic zones, empirical data suggest that speciation rates were neither appreciably elevated </w:t>
      </w:r>
      <w:r>
        <w:rPr>
          <w:rFonts w:ascii="Times New Roman" w:eastAsia="__ _____" w:hAnsi="Times New Roman"/>
          <w:color w:val="000000"/>
        </w:rPr>
        <w:lastRenderedPageBreak/>
        <w:t>for Quaternary mammals, nor strongly correlated with gl</w:t>
      </w:r>
      <w:r>
        <w:rPr>
          <w:rFonts w:ascii="Times New Roman" w:eastAsia="__ _____" w:hAnsi="Times New Roman"/>
          <w:color w:val="000000"/>
        </w:rPr>
        <w:t xml:space="preserve">acial-interglacial transitions.” On p. 257, he wrote, “research that has focused on tracing the morphological characters that had taxonomic significance in these taxa revealed no direct correlation between climate changes and morphologic changes.” Bennett </w:t>
      </w:r>
      <w:r>
        <w:rPr>
          <w:rFonts w:ascii="Times New Roman" w:eastAsia="__ _____" w:hAnsi="Times New Roman"/>
          <w:color w:val="000000"/>
        </w:rPr>
        <w:t>(1990, 1997) suggested that Quaternary climate change did not stimulate speciation in plants, a conclusion that has since been well supported (Kadereit et al., 2004; McKinnon et al., 2004; Willis and Niklas, 2004). Likewise, studies of Pleistocene birds sh</w:t>
      </w:r>
      <w:r>
        <w:rPr>
          <w:rFonts w:ascii="Times New Roman" w:eastAsia="__ _____" w:hAnsi="Times New Roman"/>
          <w:color w:val="000000"/>
        </w:rPr>
        <w:t xml:space="preserve">ows very little evolutionary effect of climate change (Avise et al., 1998; Klicka and Zink, 1999; Zink et al., 2004). Nor do fish (Avise et al., 1998), reptiles and amphibians (Avise et al., 1998; Holman, 1995), or insects (Coope, 2004) seem to show major </w:t>
      </w:r>
      <w:r>
        <w:rPr>
          <w:rFonts w:ascii="Times New Roman" w:eastAsia="__ _____" w:hAnsi="Times New Roman"/>
          <w:color w:val="000000"/>
        </w:rPr>
        <w:t>morphological change or speciation in response to Quaternary climate cycles. McGill et al. (2005) argued that Quaternary small mammal communities showed remarkable inertia and resistance to change, despite dramatic climatic changes of the glacial-interglac</w:t>
      </w:r>
      <w:r>
        <w:rPr>
          <w:rFonts w:ascii="Times New Roman" w:eastAsia="__ _____" w:hAnsi="Times New Roman"/>
          <w:color w:val="000000"/>
        </w:rPr>
        <w:t>ials cycles.</w:t>
      </w:r>
    </w:p>
    <w:p w:rsidR="00000000" w:rsidRDefault="00797ECF">
      <w:pPr>
        <w:tabs>
          <w:tab w:val="left" w:pos="360"/>
        </w:tabs>
        <w:spacing w:line="480" w:lineRule="auto"/>
        <w:rPr>
          <w:rFonts w:ascii="Times New Roman" w:hAnsi="Times New Roman"/>
        </w:rPr>
      </w:pPr>
      <w:r>
        <w:rPr>
          <w:rFonts w:ascii="Times New Roman" w:eastAsia="__ _____" w:hAnsi="Times New Roman"/>
          <w:color w:val="000000"/>
        </w:rPr>
        <w:tab/>
        <w:t xml:space="preserve">Yet there are changes in size and body proportions of many Pleistocene and Recent mammals that might be expected to respond to episodes of dramatic cooling or warming. These include well known ecological clines such as Bergmann’s rule, where </w:t>
      </w:r>
      <w:r>
        <w:rPr>
          <w:rFonts w:ascii="Times New Roman" w:eastAsia="__ _____" w:hAnsi="Times New Roman"/>
          <w:color w:val="000000"/>
        </w:rPr>
        <w:t>more cold-adapted species or subspecies tend to have larger body sizes to conserve body heat, and Allen’s rule, where more cold-adapted species or subspecies tend to have shorter more robust limbs and other appendages (such as ears) compared to those of wa</w:t>
      </w:r>
      <w:r>
        <w:rPr>
          <w:rFonts w:ascii="Times New Roman" w:eastAsia="__ _____" w:hAnsi="Times New Roman"/>
          <w:color w:val="000000"/>
        </w:rPr>
        <w:t>rmer climates. For example, the northern bison subspecies, the wood bison (</w:t>
      </w:r>
      <w:r>
        <w:rPr>
          <w:rFonts w:ascii="Times New Roman" w:eastAsia="__ _____" w:hAnsi="Times New Roman"/>
          <w:i/>
          <w:color w:val="000000"/>
        </w:rPr>
        <w:t>Bison bison athabascae</w:t>
      </w:r>
      <w:r>
        <w:rPr>
          <w:rFonts w:ascii="Times New Roman" w:eastAsia="__ _____" w:hAnsi="Times New Roman"/>
          <w:color w:val="000000"/>
        </w:rPr>
        <w:t>), is much larger and with more robust limbs than the more southerly subspecies, the plains bison (</w:t>
      </w:r>
      <w:r>
        <w:rPr>
          <w:rFonts w:ascii="Times New Roman" w:eastAsia="__ _____" w:hAnsi="Times New Roman"/>
          <w:i/>
          <w:color w:val="000000"/>
        </w:rPr>
        <w:t>Bison bison bison</w:t>
      </w:r>
      <w:r>
        <w:rPr>
          <w:rFonts w:ascii="Times New Roman" w:eastAsia="__ _____" w:hAnsi="Times New Roman"/>
          <w:color w:val="000000"/>
        </w:rPr>
        <w:t xml:space="preserve">) (McDonald, 1981; Nowak, 1991). </w:t>
      </w:r>
      <w:r>
        <w:rPr>
          <w:rFonts w:ascii="Times New Roman" w:hAnsi="Times New Roman"/>
        </w:rPr>
        <w:t>Among livi</w:t>
      </w:r>
      <w:r>
        <w:rPr>
          <w:rFonts w:ascii="Times New Roman" w:hAnsi="Times New Roman"/>
        </w:rPr>
        <w:t>ng horses (Groves, 1974; Nowak, 1991), there are some intraspecific size trends that suggest the influence of Bergmann’s rule. For example, among the wild asses (Groves, 1974), the kiang (</w:t>
      </w:r>
      <w:r>
        <w:rPr>
          <w:rFonts w:ascii="Times New Roman" w:hAnsi="Times New Roman"/>
          <w:i/>
        </w:rPr>
        <w:t>E. kiang</w:t>
      </w:r>
      <w:r>
        <w:rPr>
          <w:rFonts w:ascii="Times New Roman" w:hAnsi="Times New Roman"/>
        </w:rPr>
        <w:t xml:space="preserve">) of the Tibetan Plateau weighs between 250-400 kg, while </w:t>
      </w:r>
      <w:r>
        <w:rPr>
          <w:rFonts w:ascii="Times New Roman" w:hAnsi="Times New Roman"/>
        </w:rPr>
        <w:lastRenderedPageBreak/>
        <w:t>th</w:t>
      </w:r>
      <w:r>
        <w:rPr>
          <w:rFonts w:ascii="Times New Roman" w:hAnsi="Times New Roman"/>
        </w:rPr>
        <w:t>e desert-dwelling African wild ass (</w:t>
      </w:r>
      <w:r>
        <w:rPr>
          <w:rFonts w:ascii="Times New Roman" w:hAnsi="Times New Roman"/>
          <w:i/>
        </w:rPr>
        <w:t>E. asinus</w:t>
      </w:r>
      <w:r>
        <w:rPr>
          <w:rFonts w:ascii="Times New Roman" w:hAnsi="Times New Roman"/>
        </w:rPr>
        <w:t xml:space="preserve">) weighs about 250 kg. In other </w:t>
      </w:r>
      <w:r>
        <w:rPr>
          <w:rFonts w:ascii="Times New Roman" w:hAnsi="Times New Roman"/>
          <w:i/>
        </w:rPr>
        <w:t>Equus</w:t>
      </w:r>
      <w:r>
        <w:rPr>
          <w:rFonts w:ascii="Times New Roman" w:hAnsi="Times New Roman"/>
        </w:rPr>
        <w:t xml:space="preserve"> species, the trend is less obvious. The cold steppe-dwelling Przewalski’s horse (</w:t>
      </w:r>
      <w:r>
        <w:rPr>
          <w:rFonts w:ascii="Times New Roman" w:hAnsi="Times New Roman"/>
          <w:i/>
        </w:rPr>
        <w:t>Equus ferus przewalskii</w:t>
      </w:r>
      <w:r>
        <w:rPr>
          <w:rFonts w:ascii="Times New Roman" w:hAnsi="Times New Roman"/>
        </w:rPr>
        <w:t>) weighs about 200-300 kg, whereas the more tropical zebras tend to w</w:t>
      </w:r>
      <w:r>
        <w:rPr>
          <w:rFonts w:ascii="Times New Roman" w:hAnsi="Times New Roman"/>
        </w:rPr>
        <w:t>eigh 170-270 kg. However, Grevy’s zebra, which weighs 350-400 kg, seems to go against this trend. Bergmann’s rule is more apparent among living camelids (Nowak, 1991; Franklin, 1983). The steppe-dwelling Bactrian camel (</w:t>
      </w:r>
      <w:r>
        <w:rPr>
          <w:rFonts w:ascii="Times New Roman" w:hAnsi="Times New Roman"/>
          <w:i/>
        </w:rPr>
        <w:t>Camelus bactrianus</w:t>
      </w:r>
      <w:r>
        <w:rPr>
          <w:rFonts w:ascii="Times New Roman" w:hAnsi="Times New Roman"/>
        </w:rPr>
        <w:t>) weighs about 600</w:t>
      </w:r>
      <w:r>
        <w:rPr>
          <w:rFonts w:ascii="Times New Roman" w:hAnsi="Times New Roman"/>
        </w:rPr>
        <w:t>-1040 kg, while the desert-dwelling dromedary camel (</w:t>
      </w:r>
      <w:r>
        <w:rPr>
          <w:rFonts w:ascii="Times New Roman" w:hAnsi="Times New Roman"/>
          <w:i/>
        </w:rPr>
        <w:t>C. dromedarius</w:t>
      </w:r>
      <w:r>
        <w:rPr>
          <w:rFonts w:ascii="Times New Roman" w:hAnsi="Times New Roman"/>
        </w:rPr>
        <w:t>) weighs only 450-680 kg. In the wild New World lamine camelids, the guanaco (</w:t>
      </w:r>
      <w:r>
        <w:rPr>
          <w:rFonts w:ascii="Times New Roman" w:hAnsi="Times New Roman"/>
          <w:i/>
        </w:rPr>
        <w:t>Lama guanicoe</w:t>
      </w:r>
      <w:r>
        <w:rPr>
          <w:rFonts w:ascii="Times New Roman" w:hAnsi="Times New Roman"/>
        </w:rPr>
        <w:t>), which inhabits the cold mountains and steppes of Patagonia, weighs about 100-120 kg, whereas th</w:t>
      </w:r>
      <w:r>
        <w:rPr>
          <w:rFonts w:ascii="Times New Roman" w:hAnsi="Times New Roman"/>
        </w:rPr>
        <w:t>e more tropical mountain and grassland taxon, the vicuña (</w:t>
      </w:r>
      <w:r>
        <w:rPr>
          <w:rFonts w:ascii="Times New Roman" w:hAnsi="Times New Roman"/>
          <w:i/>
        </w:rPr>
        <w:t>Vicugna vicugna</w:t>
      </w:r>
      <w:r>
        <w:rPr>
          <w:rFonts w:ascii="Times New Roman" w:hAnsi="Times New Roman"/>
        </w:rPr>
        <w:t xml:space="preserve">) weighs only 35-65 kg. </w:t>
      </w:r>
    </w:p>
    <w:p w:rsidR="00000000" w:rsidRDefault="00797ECF">
      <w:pPr>
        <w:tabs>
          <w:tab w:val="left" w:pos="360"/>
        </w:tabs>
        <w:spacing w:line="480" w:lineRule="auto"/>
        <w:rPr>
          <w:rFonts w:ascii="Times New Roman" w:hAnsi="Times New Roman"/>
        </w:rPr>
      </w:pPr>
      <w:r>
        <w:rPr>
          <w:rFonts w:ascii="Times New Roman" w:hAnsi="Times New Roman"/>
        </w:rPr>
        <w:tab/>
        <w:t xml:space="preserve">Although not all felids demonstrate Bergmann’s rule of larger body size in colder climates of higher latitudes or altitudes, the American puma (or cougar or </w:t>
      </w:r>
      <w:r>
        <w:rPr>
          <w:rFonts w:ascii="Times New Roman" w:hAnsi="Times New Roman"/>
        </w:rPr>
        <w:t>mountain lion) (</w:t>
      </w:r>
      <w:r>
        <w:rPr>
          <w:rFonts w:ascii="Times New Roman" w:hAnsi="Times New Roman"/>
          <w:i/>
        </w:rPr>
        <w:t>Felis concolor</w:t>
      </w:r>
      <w:r>
        <w:rPr>
          <w:rFonts w:ascii="Times New Roman" w:hAnsi="Times New Roman"/>
        </w:rPr>
        <w:t xml:space="preserve">) does vary in body size by latitude, with the largest in the higher latitudes of North and South America, and the smallest in the tropics (Agustin Iriarte et al., 1990; Sunquist and Sunquist, 2002). Similarly, among the many </w:t>
      </w:r>
      <w:r>
        <w:rPr>
          <w:rFonts w:ascii="Times New Roman" w:hAnsi="Times New Roman"/>
        </w:rPr>
        <w:t>subspecies of the tiger (</w:t>
      </w:r>
      <w:r>
        <w:rPr>
          <w:rFonts w:ascii="Times New Roman" w:hAnsi="Times New Roman"/>
          <w:i/>
        </w:rPr>
        <w:t>Panthera tigris</w:t>
      </w:r>
      <w:r>
        <w:rPr>
          <w:rFonts w:ascii="Times New Roman" w:hAnsi="Times New Roman"/>
        </w:rPr>
        <w:t>), the largest are the cold-adapted Siberian tigers (227 kg in weight), while the smallest are the tropical subspecies such as the Sumatran tiger (75-140 kg in weight) or the Indochinese tiger (110-140 kg in weight)(</w:t>
      </w:r>
      <w:r>
        <w:rPr>
          <w:rFonts w:ascii="Times New Roman" w:hAnsi="Times New Roman"/>
        </w:rPr>
        <w:t>Sunquist and Sunquist, 2002).</w:t>
      </w:r>
    </w:p>
    <w:p w:rsidR="00000000" w:rsidRDefault="00797ECF" w:rsidP="008E6E58">
      <w:pPr>
        <w:tabs>
          <w:tab w:val="left" w:pos="360"/>
        </w:tabs>
        <w:spacing w:line="480" w:lineRule="auto"/>
        <w:rPr>
          <w:rFonts w:ascii="Times New Roman" w:hAnsi="Times New Roman"/>
        </w:rPr>
      </w:pPr>
      <w:r>
        <w:rPr>
          <w:rFonts w:ascii="Times New Roman" w:hAnsi="Times New Roman"/>
        </w:rPr>
        <w:tab/>
        <w:t>Among birds examined in this study, the bald eagle (</w:t>
      </w:r>
      <w:r>
        <w:rPr>
          <w:rFonts w:ascii="Times New Roman" w:hAnsi="Times New Roman"/>
          <w:i/>
        </w:rPr>
        <w:t>Haliaeetus leucocephalus</w:t>
      </w:r>
      <w:r>
        <w:rPr>
          <w:rFonts w:ascii="Times New Roman" w:hAnsi="Times New Roman"/>
        </w:rPr>
        <w:t>) and the golden eagle (</w:t>
      </w:r>
      <w:r>
        <w:rPr>
          <w:rFonts w:ascii="Times New Roman" w:hAnsi="Times New Roman"/>
          <w:i/>
        </w:rPr>
        <w:t>Aquila chrysaetos</w:t>
      </w:r>
      <w:r>
        <w:rPr>
          <w:rFonts w:ascii="Times New Roman" w:hAnsi="Times New Roman"/>
        </w:rPr>
        <w:t>) shows considerable clinal variation, with larger-bodied subspecies in the high latitudes in both Siberia a</w:t>
      </w:r>
      <w:r>
        <w:rPr>
          <w:rFonts w:ascii="Times New Roman" w:hAnsi="Times New Roman"/>
        </w:rPr>
        <w:t>nd North America today (Brown, 1968; Johnsgard, 1990).</w:t>
      </w:r>
      <w:commentRangeStart w:id="1"/>
      <w:r>
        <w:rPr>
          <w:rFonts w:ascii="Times New Roman" w:hAnsi="Times New Roman"/>
        </w:rPr>
        <w:t xml:space="preserve"> </w:t>
      </w:r>
      <w:commentRangeEnd w:id="1"/>
      <w:r w:rsidR="008E6E58">
        <w:rPr>
          <w:rStyle w:val="CommentReference"/>
        </w:rPr>
        <w:commentReference w:id="1"/>
      </w:r>
      <w:r>
        <w:rPr>
          <w:rFonts w:ascii="Times New Roman" w:hAnsi="Times New Roman"/>
          <w:i/>
        </w:rPr>
        <w:t>Caracara plancus</w:t>
      </w:r>
      <w:r>
        <w:rPr>
          <w:rFonts w:ascii="Times New Roman" w:hAnsi="Times New Roman"/>
        </w:rPr>
        <w:t xml:space="preserve">, the extant southern caracara, is well known to have larger body sizes in the southern cold regions of South America than it does in the tropics (Brown, </w:t>
      </w:r>
      <w:r>
        <w:rPr>
          <w:rFonts w:ascii="Times New Roman" w:hAnsi="Times New Roman"/>
        </w:rPr>
        <w:lastRenderedPageBreak/>
        <w:t>1968; Johnsgard, 1990). Given t</w:t>
      </w:r>
      <w:r>
        <w:rPr>
          <w:rFonts w:ascii="Times New Roman" w:hAnsi="Times New Roman"/>
        </w:rPr>
        <w:t>hese strong size and shape trends in modern populations, there is every reason to suspect that populations that experienced dramatic cooling or warming in the Pleistocene might show similar trends.</w:t>
      </w:r>
    </w:p>
    <w:p w:rsidR="00000000" w:rsidRDefault="00797ECF">
      <w:pPr>
        <w:tabs>
          <w:tab w:val="left" w:pos="360"/>
        </w:tabs>
        <w:spacing w:line="480" w:lineRule="auto"/>
        <w:rPr>
          <w:rFonts w:ascii="Times New Roman" w:hAnsi="Times New Roman"/>
        </w:rPr>
      </w:pPr>
      <w:r>
        <w:rPr>
          <w:rFonts w:ascii="Times New Roman" w:hAnsi="Times New Roman"/>
        </w:rPr>
        <w:tab/>
        <w:t>This study examines the effects of the changes in the cli</w:t>
      </w:r>
      <w:r>
        <w:rPr>
          <w:rFonts w:ascii="Times New Roman" w:hAnsi="Times New Roman"/>
        </w:rPr>
        <w:t xml:space="preserve">mate on all the mammals and birds from Rancho La Brea that have sufficiently abundant material from the well-dated pits. There are 59 mammal species at Rancho La Brea, some of which are represented by thousands of specimens. These include the dire wolf, </w:t>
      </w:r>
      <w:r>
        <w:rPr>
          <w:rFonts w:ascii="Times New Roman" w:hAnsi="Times New Roman"/>
          <w:i/>
        </w:rPr>
        <w:t>Ca</w:t>
      </w:r>
      <w:r>
        <w:rPr>
          <w:rFonts w:ascii="Times New Roman" w:hAnsi="Times New Roman"/>
          <w:i/>
        </w:rPr>
        <w:t>nis dirus</w:t>
      </w:r>
      <w:r>
        <w:rPr>
          <w:rFonts w:ascii="Times New Roman" w:hAnsi="Times New Roman"/>
        </w:rPr>
        <w:t xml:space="preserve">, the saber-toothed cat </w:t>
      </w:r>
      <w:r>
        <w:rPr>
          <w:rFonts w:ascii="Times New Roman" w:hAnsi="Times New Roman"/>
          <w:i/>
        </w:rPr>
        <w:t>Smilodon fatalis</w:t>
      </w:r>
      <w:r>
        <w:rPr>
          <w:rFonts w:ascii="Times New Roman" w:hAnsi="Times New Roman"/>
        </w:rPr>
        <w:t xml:space="preserve">, the giant “lion” or “jaguar” </w:t>
      </w:r>
      <w:r>
        <w:rPr>
          <w:rFonts w:ascii="Times New Roman" w:hAnsi="Times New Roman"/>
          <w:i/>
        </w:rPr>
        <w:t>Panthera atrox</w:t>
      </w:r>
      <w:r>
        <w:rPr>
          <w:rFonts w:ascii="Times New Roman" w:hAnsi="Times New Roman"/>
        </w:rPr>
        <w:t xml:space="preserve">, the large ground sloth </w:t>
      </w:r>
      <w:r>
        <w:rPr>
          <w:rFonts w:ascii="Times New Roman" w:hAnsi="Times New Roman"/>
          <w:i/>
        </w:rPr>
        <w:t>Paramylodon harlani</w:t>
      </w:r>
      <w:r>
        <w:rPr>
          <w:rFonts w:ascii="Times New Roman" w:hAnsi="Times New Roman"/>
        </w:rPr>
        <w:t xml:space="preserve">, the bison </w:t>
      </w:r>
      <w:r>
        <w:rPr>
          <w:rFonts w:ascii="Times New Roman" w:hAnsi="Times New Roman"/>
          <w:i/>
        </w:rPr>
        <w:t>Bison antiquus</w:t>
      </w:r>
      <w:r>
        <w:rPr>
          <w:rFonts w:ascii="Times New Roman" w:hAnsi="Times New Roman"/>
        </w:rPr>
        <w:t>, the western horse (</w:t>
      </w:r>
      <w:r>
        <w:rPr>
          <w:rFonts w:ascii="Times New Roman" w:hAnsi="Times New Roman"/>
          <w:i/>
        </w:rPr>
        <w:t xml:space="preserve">Equus occidentalis </w:t>
      </w:r>
      <w:r>
        <w:rPr>
          <w:rFonts w:ascii="Times New Roman" w:hAnsi="Times New Roman"/>
        </w:rPr>
        <w:t xml:space="preserve">Leidy, 1865 </w:t>
      </w:r>
      <w:r>
        <w:rPr>
          <w:rFonts w:ascii="Times New Roman" w:hAnsi="Times New Roman"/>
          <w:i/>
        </w:rPr>
        <w:t>sensu</w:t>
      </w:r>
      <w:r>
        <w:rPr>
          <w:rFonts w:ascii="Times New Roman" w:hAnsi="Times New Roman"/>
        </w:rPr>
        <w:t xml:space="preserve"> Merriam, 1913; hereafter </w:t>
      </w:r>
      <w:r>
        <w:rPr>
          <w:rFonts w:ascii="Times New Roman" w:hAnsi="Times New Roman"/>
          <w:i/>
        </w:rPr>
        <w:t>E</w:t>
      </w:r>
      <w:r>
        <w:rPr>
          <w:rFonts w:ascii="Times New Roman" w:hAnsi="Times New Roman"/>
        </w:rPr>
        <w:t>. “</w:t>
      </w:r>
      <w:r>
        <w:rPr>
          <w:rFonts w:ascii="Times New Roman" w:hAnsi="Times New Roman"/>
          <w:i/>
        </w:rPr>
        <w:t>occid</w:t>
      </w:r>
      <w:r>
        <w:rPr>
          <w:rFonts w:ascii="Times New Roman" w:hAnsi="Times New Roman"/>
          <w:i/>
        </w:rPr>
        <w:t>entalis</w:t>
      </w:r>
      <w:r>
        <w:rPr>
          <w:rFonts w:ascii="Times New Roman" w:hAnsi="Times New Roman"/>
        </w:rPr>
        <w:t xml:space="preserve">”) and the western camel </w:t>
      </w:r>
      <w:r>
        <w:rPr>
          <w:rFonts w:ascii="Times New Roman" w:hAnsi="Times New Roman"/>
          <w:i/>
        </w:rPr>
        <w:t>Camelops hesternus</w:t>
      </w:r>
      <w:r>
        <w:rPr>
          <w:rFonts w:ascii="Times New Roman" w:hAnsi="Times New Roman"/>
        </w:rPr>
        <w:t>. Other mammals (mammoths and mastodonts, bears, pronghorns, small mammals, etc.) occur as well, but not enough specimens occur in enough well dated pits to allow us to conduct a study of this sort.</w:t>
      </w:r>
    </w:p>
    <w:p w:rsidR="00000000" w:rsidRDefault="00797ECF">
      <w:pPr>
        <w:tabs>
          <w:tab w:val="left" w:pos="360"/>
        </w:tabs>
        <w:spacing w:line="480" w:lineRule="auto"/>
        <w:rPr>
          <w:rFonts w:ascii="Times New Roman" w:hAnsi="Times New Roman"/>
        </w:rPr>
      </w:pPr>
      <w:r>
        <w:rPr>
          <w:rFonts w:ascii="Times New Roman" w:hAnsi="Times New Roman"/>
        </w:rPr>
        <w:tab/>
        <w:t>The sa</w:t>
      </w:r>
      <w:r>
        <w:rPr>
          <w:rFonts w:ascii="Times New Roman" w:hAnsi="Times New Roman"/>
        </w:rPr>
        <w:t xml:space="preserve">mple of birds in particular is one of the best in the entire fossil record, with over 85,000 individual bones representing at least 133 species, including 19 extinct species (Howard, 1962). The five most common birds include the extinct Pleistocene condor </w:t>
      </w:r>
      <w:r>
        <w:rPr>
          <w:rFonts w:ascii="Times New Roman" w:hAnsi="Times New Roman"/>
          <w:i/>
        </w:rPr>
        <w:t>Gymnogyps amplus</w:t>
      </w:r>
      <w:r>
        <w:rPr>
          <w:rFonts w:ascii="Times New Roman" w:hAnsi="Times New Roman"/>
        </w:rPr>
        <w:t xml:space="preserve">, the bald eagle </w:t>
      </w:r>
      <w:r>
        <w:rPr>
          <w:rFonts w:ascii="Times New Roman" w:hAnsi="Times New Roman"/>
          <w:i/>
        </w:rPr>
        <w:t>Haliaeetus leucocephalus</w:t>
      </w:r>
      <w:r>
        <w:rPr>
          <w:rFonts w:ascii="Times New Roman" w:hAnsi="Times New Roman"/>
        </w:rPr>
        <w:t xml:space="preserve"> and golden eagle </w:t>
      </w:r>
      <w:r>
        <w:rPr>
          <w:rFonts w:ascii="Times New Roman" w:hAnsi="Times New Roman"/>
          <w:i/>
        </w:rPr>
        <w:t>Aquila chrysaetos</w:t>
      </w:r>
      <w:r>
        <w:rPr>
          <w:rFonts w:ascii="Times New Roman" w:hAnsi="Times New Roman"/>
        </w:rPr>
        <w:t xml:space="preserve">, the extinct California turkey </w:t>
      </w:r>
      <w:r>
        <w:rPr>
          <w:rFonts w:ascii="Times New Roman" w:hAnsi="Times New Roman"/>
          <w:i/>
        </w:rPr>
        <w:t>Meleagris californica</w:t>
      </w:r>
      <w:r>
        <w:rPr>
          <w:rFonts w:ascii="Times New Roman" w:hAnsi="Times New Roman"/>
        </w:rPr>
        <w:t>, and the extinct La Brea caracara (</w:t>
      </w:r>
      <w:r>
        <w:rPr>
          <w:rFonts w:ascii="Times New Roman" w:hAnsi="Times New Roman"/>
          <w:i/>
        </w:rPr>
        <w:t>Caracara plancus prelutosus</w:t>
      </w:r>
      <w:r>
        <w:rPr>
          <w:rFonts w:ascii="Times New Roman" w:hAnsi="Times New Roman"/>
        </w:rPr>
        <w:t xml:space="preserve"> according to Banks and Dove, 1992, and Dove and</w:t>
      </w:r>
      <w:r>
        <w:rPr>
          <w:rFonts w:ascii="Times New Roman" w:hAnsi="Times New Roman"/>
        </w:rPr>
        <w:t xml:space="preserve"> Banks, 1999). There are a few other common birds, but most </w:t>
      </w:r>
      <w:r w:rsidR="008E6E58">
        <w:rPr>
          <w:rFonts w:ascii="Times New Roman" w:hAnsi="Times New Roman"/>
        </w:rPr>
        <w:t>occur in only a single pit</w:t>
      </w:r>
      <w:r>
        <w:rPr>
          <w:rFonts w:ascii="Times New Roman" w:hAnsi="Times New Roman"/>
        </w:rPr>
        <w:t>, or are currently under study by others and thus unavailable.</w:t>
      </w:r>
    </w:p>
    <w:p w:rsidR="00000000" w:rsidRDefault="00797ECF">
      <w:pPr>
        <w:tabs>
          <w:tab w:val="left" w:pos="360"/>
        </w:tabs>
        <w:spacing w:line="480" w:lineRule="auto"/>
        <w:rPr>
          <w:rFonts w:ascii="Times New Roman" w:hAnsi="Times New Roman"/>
        </w:rPr>
      </w:pPr>
      <w:r>
        <w:rPr>
          <w:rFonts w:ascii="Times New Roman" w:hAnsi="Times New Roman"/>
        </w:rPr>
        <w:tab/>
        <w:t xml:space="preserve"> The Rancho La Brea deposits have yielded many well-preserved fossils suitable for paleontological studi</w:t>
      </w:r>
      <w:r>
        <w:rPr>
          <w:rFonts w:ascii="Times New Roman" w:hAnsi="Times New Roman"/>
        </w:rPr>
        <w:t xml:space="preserve">es due to their unique geologic setting of sands, clays, and asphalt (Akersten et al.,1983; Stock and Harris, 1992; Friscia et al.,2008). The impeccable preservation of these </w:t>
      </w:r>
      <w:r>
        <w:rPr>
          <w:rFonts w:ascii="Times New Roman" w:hAnsi="Times New Roman"/>
        </w:rPr>
        <w:lastRenderedPageBreak/>
        <w:t>fossils allows us to study the effects changing climate may have had on different</w:t>
      </w:r>
      <w:r>
        <w:rPr>
          <w:rFonts w:ascii="Times New Roman" w:hAnsi="Times New Roman"/>
        </w:rPr>
        <w:t xml:space="preserve"> species. In addition to being well preserved, these fossils are also well-dated using radiocarbon methods (Marcus and Berger, 1984; O’Keefe et al., 2009). </w:t>
      </w:r>
    </w:p>
    <w:p w:rsidR="00000000" w:rsidRDefault="00797ECF">
      <w:pPr>
        <w:tabs>
          <w:tab w:val="left" w:pos="360"/>
        </w:tabs>
        <w:spacing w:line="480" w:lineRule="auto"/>
        <w:rPr>
          <w:rFonts w:ascii="Times New Roman" w:hAnsi="Times New Roman"/>
        </w:rPr>
      </w:pPr>
      <w:r>
        <w:rPr>
          <w:rFonts w:ascii="Times New Roman" w:hAnsi="Times New Roman"/>
        </w:rPr>
        <w:tab/>
        <w:t xml:space="preserve">These fossils also come from an area with a well-dated climatic record (Warter, 1976; Coltrain et </w:t>
      </w:r>
      <w:r>
        <w:rPr>
          <w:rFonts w:ascii="Times New Roman" w:hAnsi="Times New Roman"/>
        </w:rPr>
        <w:t>al., 2004; Ward et al., 2005). A study by Heusser (1998) on pollen recovered from well-dated deep-sea cores just offshore showed that southern California went through intervals of extreme climatic and environmental changes over the past 59 ka. These transi</w:t>
      </w:r>
      <w:r>
        <w:rPr>
          <w:rFonts w:ascii="Times New Roman" w:hAnsi="Times New Roman"/>
        </w:rPr>
        <w:t>tions suggest a climate and landscape much different from the one today. The most detailed and well-calibrated record comes not from RLB itself, but from deep-sea cores drilled just offshore in the California borderland. According to Heusser (1998), the re</w:t>
      </w:r>
      <w:r>
        <w:rPr>
          <w:rFonts w:ascii="Times New Roman" w:hAnsi="Times New Roman"/>
        </w:rPr>
        <w:t>gion changed from oak and chaparral vegetation around 59 ka to pine-juniper-cypress woodlands by 24 ka, then to a closed-cone juniper-ponderosa forest with abundant winter snow during the last glacial maximum (24-14 ka). During the glacial-interglacial tra</w:t>
      </w:r>
      <w:r>
        <w:rPr>
          <w:rFonts w:ascii="Times New Roman" w:hAnsi="Times New Roman"/>
        </w:rPr>
        <w:t xml:space="preserve">nsition from 14 to 10 ka, the landscape returned to dominant oak-chaparral and coastal sagebrush with pulses of alder, and in the past 10,000 years, the region has been vegetated by the modern assemblage of oak-chaparral-herbaceous vegetation. Coltrain et </w:t>
      </w:r>
      <w:r>
        <w:rPr>
          <w:rFonts w:ascii="Times New Roman" w:hAnsi="Times New Roman"/>
        </w:rPr>
        <w:t>al. (2004) performed stable isotope analysis and found evidence of increased seasonal aridity during the last interglacial and previous glacial.</w:t>
      </w:r>
    </w:p>
    <w:p w:rsidR="00000000" w:rsidRDefault="00797ECF">
      <w:pPr>
        <w:tabs>
          <w:tab w:val="left" w:pos="360"/>
        </w:tabs>
        <w:spacing w:line="480" w:lineRule="auto"/>
        <w:rPr>
          <w:rFonts w:ascii="Times New Roman" w:hAnsi="Times New Roman"/>
        </w:rPr>
      </w:pPr>
    </w:p>
    <w:p w:rsidR="00000000" w:rsidRDefault="00797ECF">
      <w:pPr>
        <w:tabs>
          <w:tab w:val="left" w:pos="360"/>
        </w:tabs>
        <w:spacing w:line="480" w:lineRule="auto"/>
        <w:rPr>
          <w:rFonts w:ascii="Times New Roman" w:hAnsi="Times New Roman"/>
          <w:b/>
        </w:rPr>
      </w:pPr>
      <w:r>
        <w:rPr>
          <w:rFonts w:ascii="Times New Roman" w:hAnsi="Times New Roman"/>
          <w:b/>
        </w:rPr>
        <w:t>2. Hypothesis</w:t>
      </w:r>
    </w:p>
    <w:p w:rsidR="00000000" w:rsidRDefault="00797ECF">
      <w:pPr>
        <w:tabs>
          <w:tab w:val="left" w:pos="360"/>
        </w:tabs>
        <w:spacing w:line="480" w:lineRule="auto"/>
        <w:rPr>
          <w:rFonts w:ascii="Times New Roman" w:hAnsi="Times New Roman"/>
        </w:rPr>
      </w:pPr>
      <w:r>
        <w:rPr>
          <w:rFonts w:ascii="Times New Roman" w:hAnsi="Times New Roman"/>
        </w:rPr>
        <w:tab/>
        <w:t>The samples from Rancho La Brea give us a unique opportunity to test the changes of all the com</w:t>
      </w:r>
      <w:r>
        <w:rPr>
          <w:rFonts w:ascii="Times New Roman" w:hAnsi="Times New Roman"/>
        </w:rPr>
        <w:t>mon members of a Quaternary fauna in a single location with large well dated samples spanning the last 35,000 years of climate changes. Such a dramatic change from warm interglacial scrub brush to snowy glacial pine forests represents a significant transfo</w:t>
      </w:r>
      <w:r>
        <w:rPr>
          <w:rFonts w:ascii="Times New Roman" w:hAnsi="Times New Roman"/>
        </w:rPr>
        <w:t xml:space="preserve">rmation of </w:t>
      </w:r>
      <w:r>
        <w:rPr>
          <w:rFonts w:ascii="Times New Roman" w:hAnsi="Times New Roman"/>
        </w:rPr>
        <w:lastRenderedPageBreak/>
        <w:t>the modern ecological communities and should be expected to have at least some effect on size and robustness in the animals that experienced these changes. In particular, we might expect the samples nearest the peak glacial maximum at about 20 k</w:t>
      </w:r>
      <w:r>
        <w:rPr>
          <w:rFonts w:ascii="Times New Roman" w:hAnsi="Times New Roman"/>
        </w:rPr>
        <w:t>a to be both larger (Bergmann’s rule) and more robust (Allen’s rule) compared to samples from before and after the peak glacial.  In any case, statistically significant changes in size or shape would test the hypothesis that organisms change their size and</w:t>
      </w:r>
      <w:r>
        <w:rPr>
          <w:rFonts w:ascii="Times New Roman" w:hAnsi="Times New Roman"/>
        </w:rPr>
        <w:t xml:space="preserve"> shape in response to climate. The lack of such a response would support the “punctuated equilibrium” model of species stability.</w:t>
      </w:r>
    </w:p>
    <w:p w:rsidR="00000000" w:rsidRDefault="00797ECF">
      <w:pPr>
        <w:tabs>
          <w:tab w:val="left" w:pos="360"/>
        </w:tabs>
        <w:spacing w:line="480" w:lineRule="auto"/>
        <w:rPr>
          <w:rFonts w:ascii="Times New Roman" w:hAnsi="Times New Roman"/>
        </w:rPr>
      </w:pPr>
    </w:p>
    <w:p w:rsidR="00000000" w:rsidRDefault="00797ECF">
      <w:pPr>
        <w:pStyle w:val="Heading1"/>
        <w:jc w:val="left"/>
      </w:pPr>
      <w:r>
        <w:t>3. Materials and Methods</w:t>
      </w:r>
    </w:p>
    <w:p w:rsidR="00000000" w:rsidRDefault="00797ECF">
      <w:pPr>
        <w:tabs>
          <w:tab w:val="left" w:pos="360"/>
        </w:tabs>
        <w:spacing w:line="480" w:lineRule="auto"/>
        <w:rPr>
          <w:rFonts w:ascii="Times New Roman" w:hAnsi="Times New Roman"/>
        </w:rPr>
      </w:pPr>
      <w:r>
        <w:rPr>
          <w:rFonts w:ascii="Times New Roman" w:hAnsi="Times New Roman"/>
        </w:rPr>
        <w:tab/>
        <w:t>We used dial and digital calipers to measure the most abundant postcranial bones with adequate samp</w:t>
      </w:r>
      <w:r>
        <w:rPr>
          <w:rFonts w:ascii="Times New Roman" w:hAnsi="Times New Roman"/>
        </w:rPr>
        <w:t xml:space="preserve">le sizes from enough pits. As described in detail in the papers on each animal (Syverson and Prothero, 2010, on condors; Molina and Prothero, 2011, on golden eagles; DeSantis et al., 2011 on horses and camels;  Madan et al., 2011, on felids; Fragomeni and </w:t>
      </w:r>
      <w:r>
        <w:rPr>
          <w:rFonts w:ascii="Times New Roman" w:hAnsi="Times New Roman"/>
        </w:rPr>
        <w:t>Prothero, 2011, on bald eagles, turkeys, and caracaras;  Prothero and Raymond, 2011, on ground sloths; Raymond and Prothero, 2011, on bison; Linden, 2011, on dire wolves), the measurements encompassed most of the dimensions of the bones that were appropria</w:t>
      </w:r>
      <w:r>
        <w:rPr>
          <w:rFonts w:ascii="Times New Roman" w:hAnsi="Times New Roman"/>
        </w:rPr>
        <w:t xml:space="preserve">te for their respective shapes. </w:t>
      </w:r>
    </w:p>
    <w:p w:rsidR="00000000" w:rsidRDefault="00797ECF">
      <w:pPr>
        <w:tabs>
          <w:tab w:val="left" w:pos="360"/>
        </w:tabs>
        <w:spacing w:line="480" w:lineRule="auto"/>
        <w:rPr>
          <w:rFonts w:ascii="Times New Roman" w:hAnsi="Times New Roman"/>
        </w:rPr>
      </w:pPr>
      <w:r>
        <w:rPr>
          <w:rFonts w:ascii="Times New Roman" w:hAnsi="Times New Roman"/>
        </w:rPr>
        <w:tab/>
      </w:r>
      <w:commentRangeStart w:id="2"/>
      <w:r w:rsidR="008E6E58">
        <w:rPr>
          <w:rFonts w:ascii="Times New Roman" w:hAnsi="Times New Roman"/>
        </w:rPr>
        <w:t>D</w:t>
      </w:r>
      <w:r>
        <w:rPr>
          <w:rFonts w:ascii="Times New Roman" w:hAnsi="Times New Roman"/>
        </w:rPr>
        <w:t xml:space="preserve">ata </w:t>
      </w:r>
      <w:r w:rsidR="008E6E58">
        <w:rPr>
          <w:rFonts w:ascii="Times New Roman" w:hAnsi="Times New Roman"/>
        </w:rPr>
        <w:t xml:space="preserve">were </w:t>
      </w:r>
      <w:r w:rsidR="008E6E58">
        <w:rPr>
          <w:rFonts w:ascii="Times New Roman" w:hAnsi="Times New Roman"/>
        </w:rPr>
        <w:t>statistically analyzed and plotted</w:t>
      </w:r>
      <w:r w:rsidR="008E6E58">
        <w:rPr>
          <w:rFonts w:ascii="Times New Roman" w:hAnsi="Times New Roman"/>
        </w:rPr>
        <w:t xml:space="preserve"> in </w:t>
      </w:r>
      <w:r>
        <w:rPr>
          <w:rFonts w:ascii="Times New Roman" w:hAnsi="Times New Roman"/>
        </w:rPr>
        <w:t>Microsoft Excel spreadsheets</w:t>
      </w:r>
      <w:commentRangeEnd w:id="2"/>
      <w:r w:rsidR="009F6685">
        <w:rPr>
          <w:rStyle w:val="CommentReference"/>
        </w:rPr>
        <w:commentReference w:id="2"/>
      </w:r>
      <w:r>
        <w:rPr>
          <w:rFonts w:ascii="Times New Roman" w:hAnsi="Times New Roman"/>
        </w:rPr>
        <w:t>. We used the Shapiro-Wilk test to determine which samples were normally distributed. For parametric s</w:t>
      </w:r>
      <w:r>
        <w:rPr>
          <w:rFonts w:ascii="Times New Roman" w:hAnsi="Times New Roman"/>
        </w:rPr>
        <w:t xml:space="preserve">amples, we used ANOVA to see if there was a significant change in size between samples of different ages. For samples that were non-parametric, we used the Kruskal-Wallis test in order to find out if there was a significant change in size or shape between </w:t>
      </w:r>
      <w:r>
        <w:rPr>
          <w:rFonts w:ascii="Times New Roman" w:hAnsi="Times New Roman"/>
        </w:rPr>
        <w:t xml:space="preserve">samples dating between 35 ka and 11 ka. </w:t>
      </w:r>
      <w:r w:rsidR="009F6685">
        <w:rPr>
          <w:rFonts w:ascii="Times New Roman" w:hAnsi="Times New Roman"/>
        </w:rPr>
        <w:t>All multivariate analyse</w:t>
      </w:r>
      <w:r>
        <w:rPr>
          <w:rFonts w:ascii="Times New Roman" w:hAnsi="Times New Roman"/>
        </w:rPr>
        <w:t xml:space="preserve">s </w:t>
      </w:r>
      <w:r w:rsidR="009F6685">
        <w:rPr>
          <w:rFonts w:ascii="Times New Roman" w:hAnsi="Times New Roman"/>
        </w:rPr>
        <w:t xml:space="preserve">were performed in </w:t>
      </w:r>
      <w:r>
        <w:rPr>
          <w:rFonts w:ascii="Times New Roman" w:hAnsi="Times New Roman"/>
        </w:rPr>
        <w:t>the XL Stat program of Microsoft Excel.</w:t>
      </w:r>
    </w:p>
    <w:p w:rsidR="00000000" w:rsidRDefault="00797ECF">
      <w:pPr>
        <w:tabs>
          <w:tab w:val="left" w:pos="360"/>
        </w:tabs>
        <w:spacing w:line="480" w:lineRule="auto"/>
        <w:rPr>
          <w:rFonts w:ascii="Times New Roman" w:hAnsi="Times New Roman"/>
        </w:rPr>
      </w:pPr>
    </w:p>
    <w:p w:rsidR="00000000" w:rsidRPr="009F6685" w:rsidRDefault="009F6685" w:rsidP="009F6685">
      <w:pPr>
        <w:tabs>
          <w:tab w:val="left" w:pos="360"/>
        </w:tabs>
        <w:spacing w:line="480" w:lineRule="auto"/>
        <w:rPr>
          <w:rFonts w:ascii="Times New Roman" w:hAnsi="Times New Roman"/>
          <w:b/>
          <w:u w:val="single"/>
        </w:rPr>
      </w:pPr>
      <w:commentRangeStart w:id="3"/>
      <w:r>
        <w:rPr>
          <w:rFonts w:ascii="Times New Roman" w:hAnsi="Times New Roman"/>
        </w:rPr>
        <w:tab/>
        <w:t>Additionally,</w:t>
      </w:r>
      <w:r>
        <w:rPr>
          <w:rFonts w:ascii="Times New Roman" w:hAnsi="Times New Roman"/>
        </w:rPr>
        <w:t xml:space="preserve"> </w:t>
      </w:r>
      <w:r>
        <w:rPr>
          <w:rFonts w:ascii="Times New Roman" w:hAnsi="Times New Roman"/>
        </w:rPr>
        <w:t xml:space="preserve">for </w:t>
      </w:r>
      <w:r>
        <w:rPr>
          <w:rFonts w:ascii="Times New Roman" w:hAnsi="Times New Roman"/>
        </w:rPr>
        <w:t xml:space="preserve">this </w:t>
      </w:r>
      <w:r>
        <w:rPr>
          <w:rFonts w:ascii="Times New Roman" w:hAnsi="Times New Roman"/>
        </w:rPr>
        <w:t xml:space="preserve">summary </w:t>
      </w:r>
      <w:r>
        <w:rPr>
          <w:rFonts w:ascii="Times New Roman" w:hAnsi="Times New Roman"/>
        </w:rPr>
        <w:t xml:space="preserve">paper we reanalyzed the whole corpus of data using log-likelihood methods to create models for the time-series </w:t>
      </w:r>
      <w:r>
        <w:rPr>
          <w:rFonts w:ascii="Times New Roman" w:hAnsi="Times New Roman"/>
        </w:rPr>
        <w:t>of each individual measurement;</w:t>
      </w:r>
      <w:r>
        <w:rPr>
          <w:rFonts w:ascii="Times New Roman" w:hAnsi="Times New Roman"/>
        </w:rPr>
        <w:t xml:space="preserve"> e.g. “</w:t>
      </w:r>
      <w:r>
        <w:rPr>
          <w:rFonts w:ascii="Times New Roman" w:hAnsi="Times New Roman"/>
          <w:i/>
        </w:rPr>
        <w:t>Gymnogyps amplus</w:t>
      </w:r>
      <w:r>
        <w:rPr>
          <w:rFonts w:ascii="Times New Roman" w:hAnsi="Times New Roman"/>
        </w:rPr>
        <w:t>, femur, distal width”</w:t>
      </w:r>
      <w:r>
        <w:rPr>
          <w:rFonts w:ascii="Times New Roman" w:hAnsi="Times New Roman"/>
        </w:rPr>
        <w:t xml:space="preserve">. Each such time-series was </w:t>
      </w:r>
      <w:r>
        <w:rPr>
          <w:rFonts w:ascii="Times New Roman" w:hAnsi="Times New Roman"/>
        </w:rPr>
        <w:t>modeled as a directional trend (Dir), a random walk (RW), and variance around a static optimum (Stasis); the Akaike information criterion (AIC) for the three models was computed and the relative weights compared to give a ratio of support for each model. These analyses were performed in R using the “paleoTS” package. Results are reported here as a triple, the means of the three relative weights for a group of measurements taken on a given set of bones.</w:t>
      </w:r>
      <w:commentRangeEnd w:id="3"/>
      <w:r>
        <w:rPr>
          <w:rStyle w:val="CommentReference"/>
        </w:rPr>
        <w:commentReference w:id="3"/>
      </w:r>
    </w:p>
    <w:p w:rsidR="00000000" w:rsidRDefault="00797ECF">
      <w:pPr>
        <w:tabs>
          <w:tab w:val="left" w:pos="360"/>
        </w:tabs>
        <w:spacing w:line="480" w:lineRule="auto"/>
        <w:rPr>
          <w:rFonts w:ascii="Times New Roman" w:hAnsi="Times New Roman"/>
        </w:rPr>
      </w:pPr>
      <w:r>
        <w:rPr>
          <w:rFonts w:ascii="Times New Roman" w:hAnsi="Times New Roman"/>
        </w:rPr>
        <w:tab/>
        <w:t xml:space="preserve">We studied samples only from pits with good radiocarbon dates and relatively small error estimates (Marcus </w:t>
      </w:r>
      <w:r>
        <w:rPr>
          <w:rFonts w:ascii="Times New Roman" w:hAnsi="Times New Roman"/>
        </w:rPr>
        <w:t xml:space="preserve">and Berger, 2004; O’Keefe et al., 2009), which excluded samples from Pits 4 and 16. Although the error estimates on some pits have changed somewhat(O’Keefe et al., 2009), their mean pit ages are still sufficiently different that scholars continue to treat </w:t>
      </w:r>
      <w:r>
        <w:rPr>
          <w:rFonts w:ascii="Times New Roman" w:hAnsi="Times New Roman"/>
        </w:rPr>
        <w:t xml:space="preserve">each sample as distinct in age (O’Keefe, 2009). </w:t>
      </w:r>
    </w:p>
    <w:p w:rsidR="00000000" w:rsidRDefault="00797ECF">
      <w:pPr>
        <w:tabs>
          <w:tab w:val="left" w:pos="360"/>
        </w:tabs>
        <w:spacing w:line="480" w:lineRule="auto"/>
        <w:rPr>
          <w:rFonts w:ascii="Times New Roman" w:hAnsi="Times New Roman"/>
        </w:rPr>
      </w:pPr>
      <w:r>
        <w:rPr>
          <w:rFonts w:ascii="Times New Roman" w:hAnsi="Times New Roman"/>
        </w:rPr>
        <w:t xml:space="preserve">  </w:t>
      </w:r>
      <w:r>
        <w:rPr>
          <w:rFonts w:ascii="Times New Roman" w:hAnsi="Times New Roman"/>
        </w:rPr>
        <w:tab/>
        <w:t xml:space="preserve">We measured only adult bones that had no breakage or deformation, which eliminated many problems with questionable data. There is no associated or articulated material in these pits at Rancho La Brea, so </w:t>
      </w:r>
      <w:r>
        <w:rPr>
          <w:rFonts w:ascii="Times New Roman" w:hAnsi="Times New Roman"/>
        </w:rPr>
        <w:t xml:space="preserve">we could not assume that one bone was connected to another. However, since we were looking at the total population this was not of great concern.  </w:t>
      </w:r>
    </w:p>
    <w:p w:rsidR="00000000" w:rsidRDefault="00797ECF">
      <w:pPr>
        <w:tabs>
          <w:tab w:val="left" w:pos="360"/>
        </w:tabs>
        <w:spacing w:line="480" w:lineRule="auto"/>
        <w:rPr>
          <w:rFonts w:ascii="Times New Roman" w:hAnsi="Times New Roman"/>
        </w:rPr>
      </w:pPr>
      <w:r>
        <w:rPr>
          <w:rFonts w:ascii="Times New Roman" w:hAnsi="Times New Roman"/>
        </w:rPr>
        <w:tab/>
      </w:r>
    </w:p>
    <w:p w:rsidR="00000000" w:rsidRDefault="00797ECF">
      <w:pPr>
        <w:pStyle w:val="Heading1"/>
        <w:jc w:val="left"/>
      </w:pPr>
      <w:r>
        <w:t>4. Results</w:t>
      </w:r>
    </w:p>
    <w:p w:rsidR="00000000" w:rsidRDefault="00797ECF">
      <w:pPr>
        <w:tabs>
          <w:tab w:val="left" w:pos="360"/>
        </w:tabs>
        <w:spacing w:line="480" w:lineRule="auto"/>
        <w:rPr>
          <w:rFonts w:ascii="Times New Roman" w:hAnsi="Times New Roman"/>
        </w:rPr>
      </w:pPr>
      <w:r>
        <w:rPr>
          <w:rFonts w:ascii="Times New Roman" w:hAnsi="Times New Roman"/>
        </w:rPr>
        <w:tab/>
      </w:r>
    </w:p>
    <w:p w:rsidR="00000000" w:rsidRDefault="00797ECF">
      <w:pPr>
        <w:tabs>
          <w:tab w:val="left" w:pos="360"/>
        </w:tabs>
        <w:spacing w:line="480" w:lineRule="auto"/>
        <w:rPr>
          <w:rFonts w:ascii="Times New Roman" w:hAnsi="Times New Roman"/>
        </w:rPr>
      </w:pPr>
      <w:r>
        <w:rPr>
          <w:rFonts w:ascii="Times New Roman" w:hAnsi="Times New Roman"/>
          <w:i/>
        </w:rPr>
        <w:t>4.1. Dire Wolves—</w:t>
      </w:r>
      <w:r>
        <w:rPr>
          <w:rFonts w:ascii="Times New Roman" w:hAnsi="Times New Roman"/>
        </w:rPr>
        <w:t xml:space="preserve">The dire wolf, </w:t>
      </w:r>
      <w:r>
        <w:rPr>
          <w:rFonts w:ascii="Times New Roman" w:hAnsi="Times New Roman"/>
          <w:i/>
        </w:rPr>
        <w:t>Canis dirus</w:t>
      </w:r>
      <w:r>
        <w:rPr>
          <w:rFonts w:ascii="Times New Roman" w:hAnsi="Times New Roman"/>
        </w:rPr>
        <w:t>, is by far the most common mammalian fossil at Ra</w:t>
      </w:r>
      <w:r>
        <w:rPr>
          <w:rFonts w:ascii="Times New Roman" w:hAnsi="Times New Roman"/>
        </w:rPr>
        <w:t xml:space="preserve">ncho La Brea, represented by thousands of individual bones from nearly every pit. Linden </w:t>
      </w:r>
      <w:r>
        <w:rPr>
          <w:rFonts w:ascii="Times New Roman" w:hAnsi="Times New Roman"/>
        </w:rPr>
        <w:lastRenderedPageBreak/>
        <w:t>(2011) presented preliminary results of his research into dire wolves, and full documentation will be published elsewhere. He sampled all the common bones the skeleton</w:t>
      </w:r>
      <w:r>
        <w:rPr>
          <w:rFonts w:ascii="Times New Roman" w:hAnsi="Times New Roman"/>
        </w:rPr>
        <w:t xml:space="preserve"> of </w:t>
      </w:r>
      <w:r>
        <w:rPr>
          <w:rFonts w:ascii="Times New Roman" w:hAnsi="Times New Roman"/>
          <w:i/>
        </w:rPr>
        <w:t>Canis dirus</w:t>
      </w:r>
      <w:r>
        <w:rPr>
          <w:rFonts w:ascii="Times New Roman" w:hAnsi="Times New Roman"/>
        </w:rPr>
        <w:t>, especially femora, humeri, tibiae, astragali, and metapodials. He found no significant differences in size or shape between the pits, with the exception of Pit 13 (16 ka in age), which yielded aberrantly small specimens. This is the same c</w:t>
      </w:r>
      <w:r>
        <w:rPr>
          <w:rFonts w:ascii="Times New Roman" w:hAnsi="Times New Roman"/>
        </w:rPr>
        <w:t>onclusion obtained by O’Keefe (2009), who found that the Pit 13 dire wolf skull sample also seemed small and stunted compared to all other pit samples. The full reason behind this anomalous sample from 16 ka is not understood, but it is important to note t</w:t>
      </w:r>
      <w:r>
        <w:rPr>
          <w:rFonts w:ascii="Times New Roman" w:hAnsi="Times New Roman"/>
        </w:rPr>
        <w:t xml:space="preserve">hat it is not the sample closest in age to the peak glacial maximum (20 ka) or any other significant climatic event, all of which are statistically indistinguishable from one another. Thus, the dire wolf sample shows stasis in all but one sample, and does </w:t>
      </w:r>
      <w:r>
        <w:rPr>
          <w:rFonts w:ascii="Times New Roman" w:hAnsi="Times New Roman"/>
        </w:rPr>
        <w:t>not match the climate hypothesis of larger more robust specimens about 20 ka.</w:t>
      </w:r>
    </w:p>
    <w:p w:rsidR="00000000" w:rsidRDefault="00797ECF">
      <w:pPr>
        <w:tabs>
          <w:tab w:val="left" w:pos="360"/>
        </w:tabs>
        <w:spacing w:line="480" w:lineRule="auto"/>
        <w:rPr>
          <w:rFonts w:ascii="Times New Roman" w:hAnsi="Times New Roman"/>
        </w:rPr>
      </w:pPr>
      <w:r>
        <w:rPr>
          <w:rFonts w:ascii="Times New Roman" w:hAnsi="Times New Roman"/>
        </w:rPr>
        <w:tab/>
        <w:t xml:space="preserve"> For this study, we examine two aspects of the data set not discussed by Linden (2011). Following the model described in Madan et al. (2011), we subjected the two largest limb b</w:t>
      </w:r>
      <w:r>
        <w:rPr>
          <w:rFonts w:ascii="Times New Roman" w:hAnsi="Times New Roman"/>
        </w:rPr>
        <w:t xml:space="preserve">ones (humerus and femur) to principal components analysis (PCA) to see if there were shape changes among pits of different ages. The results (Figs. 1-3) are very similar to those obtained by Madan et al. (2011) for </w:t>
      </w:r>
      <w:r>
        <w:rPr>
          <w:rFonts w:ascii="Times New Roman" w:hAnsi="Times New Roman"/>
          <w:i/>
        </w:rPr>
        <w:t>Smilodon</w:t>
      </w:r>
      <w:r>
        <w:rPr>
          <w:rFonts w:ascii="Times New Roman" w:hAnsi="Times New Roman"/>
        </w:rPr>
        <w:t>. In every case, the loadings wer</w:t>
      </w:r>
      <w:r>
        <w:rPr>
          <w:rFonts w:ascii="Times New Roman" w:hAnsi="Times New Roman"/>
        </w:rPr>
        <w:t>e 70-90% on the first factor/ first PC, showing that most of the variability is explained by this single component. Typically, in PCA that are done on variable biological samples, PC1/factor 1 is usually a proxy of size. The second PC/ second factor explai</w:t>
      </w:r>
      <w:r>
        <w:rPr>
          <w:rFonts w:ascii="Times New Roman" w:hAnsi="Times New Roman"/>
        </w:rPr>
        <w:t>ned typically 20% or less of the variability, so there does not seem to be much of a shape component in these data; the third PC/ third factor explained typically less than 5% of the data, and the loading on the remaining factors was negligible.</w:t>
      </w:r>
    </w:p>
    <w:p w:rsidR="00000000" w:rsidRDefault="00797ECF">
      <w:pPr>
        <w:tabs>
          <w:tab w:val="left" w:pos="360"/>
        </w:tabs>
        <w:spacing w:line="480" w:lineRule="auto"/>
        <w:rPr>
          <w:rFonts w:ascii="Times New Roman" w:hAnsi="Times New Roman"/>
        </w:rPr>
      </w:pPr>
      <w:r>
        <w:rPr>
          <w:rFonts w:ascii="Times New Roman" w:hAnsi="Times New Roman"/>
        </w:rPr>
        <w:tab/>
        <w:t>Looking a</w:t>
      </w:r>
      <w:r>
        <w:rPr>
          <w:rFonts w:ascii="Times New Roman" w:hAnsi="Times New Roman"/>
        </w:rPr>
        <w:t xml:space="preserve">t circular plots of the first vs. second PC/ factor (Figs. 2-3), there is no consistent trend in data from sequential pits. No single variable consistently sticks out of the general cluster </w:t>
      </w:r>
      <w:r>
        <w:rPr>
          <w:rFonts w:ascii="Times New Roman" w:hAnsi="Times New Roman"/>
        </w:rPr>
        <w:lastRenderedPageBreak/>
        <w:t>of vectors on the second PC/ second factor axis, so there does not</w:t>
      </w:r>
      <w:r>
        <w:rPr>
          <w:rFonts w:ascii="Times New Roman" w:hAnsi="Times New Roman"/>
        </w:rPr>
        <w:t xml:space="preserve"> appear to be a consistent change in shape through time. This is exactly what we found when we analyzed the femora and limbs of </w:t>
      </w:r>
      <w:r>
        <w:rPr>
          <w:rFonts w:ascii="Times New Roman" w:hAnsi="Times New Roman"/>
          <w:i/>
        </w:rPr>
        <w:t>Smilodon</w:t>
      </w:r>
      <w:r>
        <w:rPr>
          <w:rFonts w:ascii="Times New Roman" w:hAnsi="Times New Roman"/>
        </w:rPr>
        <w:t xml:space="preserve"> as well. Thus, we find no evidence of consistent shape change through time, either in the plots of limb robustness of L</w:t>
      </w:r>
      <w:r>
        <w:rPr>
          <w:rFonts w:ascii="Times New Roman" w:hAnsi="Times New Roman"/>
        </w:rPr>
        <w:t>inden (2011) or in our own multivariate analysis, nor is there any evidence that limbs in samples near 20 ka in age are larger or more robust, as would be expected if the climatic cooling had an effect on these animals.</w:t>
      </w:r>
    </w:p>
    <w:p w:rsidR="009F6685" w:rsidRPr="00D815D9" w:rsidRDefault="009F6685" w:rsidP="009F6685">
      <w:pPr>
        <w:tabs>
          <w:tab w:val="left" w:pos="360"/>
        </w:tabs>
        <w:spacing w:line="480" w:lineRule="auto"/>
        <w:rPr>
          <w:ins w:id="4" w:author="Syverson, Valerie" w:date="2012-02-20T16:16:00Z"/>
          <w:rFonts w:ascii="Times New Roman" w:hAnsi="Times New Roman"/>
        </w:rPr>
      </w:pPr>
      <w:ins w:id="5" w:author="Syverson, Valerie" w:date="2012-02-20T16:16:00Z">
        <w:r>
          <w:rPr>
            <w:rFonts w:ascii="Times New Roman" w:hAnsi="Times New Roman"/>
          </w:rPr>
          <w:tab/>
          <w:t xml:space="preserve">Timeseries analysis fails to detect any signal of either directional change or stasis in the </w:t>
        </w:r>
        <w:r>
          <w:rPr>
            <w:rFonts w:ascii="Times New Roman" w:hAnsi="Times New Roman"/>
            <w:i/>
          </w:rPr>
          <w:t>Canis</w:t>
        </w:r>
        <w:r>
          <w:rPr>
            <w:rFonts w:ascii="Times New Roman" w:hAnsi="Times New Roman"/>
          </w:rPr>
          <w:t xml:space="preserve"> limb bones (mean AIC weights: Dir 0.003,</w:t>
        </w:r>
        <w:r w:rsidRPr="00404872">
          <w:rPr>
            <w:rFonts w:ascii="Times New Roman" w:hAnsi="Times New Roman"/>
          </w:rPr>
          <w:t xml:space="preserve"> </w:t>
        </w:r>
        <w:r>
          <w:rPr>
            <w:rFonts w:ascii="Times New Roman" w:hAnsi="Times New Roman"/>
          </w:rPr>
          <w:t xml:space="preserve">RW </w:t>
        </w:r>
        <w:r w:rsidRPr="00404872">
          <w:rPr>
            <w:rFonts w:ascii="Times New Roman" w:hAnsi="Times New Roman"/>
          </w:rPr>
          <w:t>0.97</w:t>
        </w:r>
        <w:r>
          <w:rPr>
            <w:rFonts w:ascii="Times New Roman" w:hAnsi="Times New Roman"/>
          </w:rPr>
          <w:t>,</w:t>
        </w:r>
        <w:r w:rsidRPr="00404872">
          <w:rPr>
            <w:rFonts w:ascii="Times New Roman" w:hAnsi="Times New Roman"/>
          </w:rPr>
          <w:t xml:space="preserve"> </w:t>
        </w:r>
        <w:r>
          <w:rPr>
            <w:rFonts w:ascii="Times New Roman" w:hAnsi="Times New Roman"/>
          </w:rPr>
          <w:t xml:space="preserve">stasis </w:t>
        </w:r>
        <w:r w:rsidRPr="00404872">
          <w:rPr>
            <w:rFonts w:ascii="Times New Roman" w:hAnsi="Times New Roman"/>
          </w:rPr>
          <w:t>0.0</w:t>
        </w:r>
        <w:r>
          <w:rPr>
            <w:rFonts w:ascii="Times New Roman" w:hAnsi="Times New Roman"/>
          </w:rPr>
          <w:t>3). Results for the astragali are more equivocal between stasis and random walk, but likewise show no support for any directional trend (Dir 0.02, RW 0.46, stasis 0.52).</w:t>
        </w:r>
      </w:ins>
    </w:p>
    <w:p w:rsidR="00000000" w:rsidDel="009F6685" w:rsidRDefault="00797ECF">
      <w:pPr>
        <w:tabs>
          <w:tab w:val="left" w:pos="360"/>
        </w:tabs>
        <w:spacing w:line="480" w:lineRule="auto"/>
        <w:rPr>
          <w:del w:id="6" w:author="Syverson, Valerie" w:date="2012-02-20T16:16:00Z"/>
          <w:rFonts w:ascii="Times New Roman" w:hAnsi="Times New Roman"/>
          <w:b/>
        </w:rPr>
      </w:pPr>
      <w:del w:id="7" w:author="Syverson, Valerie" w:date="2012-02-20T16:16:00Z">
        <w:r w:rsidDel="009F6685">
          <w:rPr>
            <w:rFonts w:ascii="Times New Roman" w:hAnsi="Times New Roman"/>
            <w:b/>
          </w:rPr>
          <w:delText>(VAL: your stuff here)</w:delText>
        </w:r>
      </w:del>
    </w:p>
    <w:p w:rsidR="00000000" w:rsidRDefault="00797ECF">
      <w:pPr>
        <w:tabs>
          <w:tab w:val="left" w:pos="360"/>
        </w:tabs>
        <w:spacing w:line="480" w:lineRule="auto"/>
        <w:rPr>
          <w:rFonts w:ascii="Times New Roman" w:hAnsi="Times New Roman"/>
          <w:i/>
        </w:rPr>
      </w:pPr>
    </w:p>
    <w:p w:rsidR="00000000" w:rsidRDefault="00797ECF">
      <w:pPr>
        <w:tabs>
          <w:tab w:val="left" w:pos="360"/>
        </w:tabs>
        <w:spacing w:line="480" w:lineRule="auto"/>
        <w:rPr>
          <w:rFonts w:ascii="Times New Roman" w:hAnsi="Times New Roman"/>
        </w:rPr>
      </w:pPr>
      <w:r>
        <w:rPr>
          <w:rFonts w:ascii="Times New Roman" w:hAnsi="Times New Roman"/>
          <w:i/>
        </w:rPr>
        <w:t>4.2. Felids—</w:t>
      </w:r>
      <w:r>
        <w:rPr>
          <w:rFonts w:ascii="Times New Roman" w:hAnsi="Times New Roman"/>
        </w:rPr>
        <w:t xml:space="preserve">Madan et al. (2011) measured multiple dimensions of most of the common limb bones of both </w:t>
      </w:r>
      <w:r>
        <w:rPr>
          <w:rFonts w:ascii="Times New Roman" w:hAnsi="Times New Roman"/>
          <w:i/>
        </w:rPr>
        <w:t>Smilodon fatalis</w:t>
      </w:r>
      <w:r>
        <w:rPr>
          <w:rFonts w:ascii="Times New Roman" w:hAnsi="Times New Roman"/>
        </w:rPr>
        <w:t xml:space="preserve"> and </w:t>
      </w:r>
      <w:r>
        <w:rPr>
          <w:rFonts w:ascii="Times New Roman" w:hAnsi="Times New Roman"/>
          <w:i/>
        </w:rPr>
        <w:t>Panthera atrox</w:t>
      </w:r>
      <w:r>
        <w:rPr>
          <w:rFonts w:ascii="Times New Roman" w:hAnsi="Times New Roman"/>
        </w:rPr>
        <w:t xml:space="preserve"> from Rancho La Brea, including humeri, femora, patellae, tibiae, astragali, third metacarpals (MC3) and third metatarsals (MT3). T</w:t>
      </w:r>
      <w:r>
        <w:rPr>
          <w:rFonts w:ascii="Times New Roman" w:hAnsi="Times New Roman"/>
        </w:rPr>
        <w:t>hey found no statistically significant changes in either size or robustness of any of the variables from any of these elements among all the pits sampled. Prior to this study, no one had attempted a similar analysis on any Rancho La Brea fossil except Mena</w:t>
      </w:r>
      <w:r>
        <w:rPr>
          <w:rFonts w:ascii="Times New Roman" w:hAnsi="Times New Roman"/>
        </w:rPr>
        <w:t xml:space="preserve">rd’s (1947) analysis of </w:t>
      </w:r>
      <w:r>
        <w:rPr>
          <w:rFonts w:ascii="Times New Roman" w:hAnsi="Times New Roman"/>
          <w:i/>
        </w:rPr>
        <w:t>Smilodon</w:t>
      </w:r>
      <w:r>
        <w:rPr>
          <w:rFonts w:ascii="Times New Roman" w:hAnsi="Times New Roman"/>
        </w:rPr>
        <w:t xml:space="preserve">. Menard claimed to be able to detect a slight size trend in the metapodials, which he interpreted as a chronocline. Unfortunately for Menard’s (1947) hypothesis, when radiocarbon dates became available, the age sequence of </w:t>
      </w:r>
      <w:r>
        <w:rPr>
          <w:rFonts w:ascii="Times New Roman" w:hAnsi="Times New Roman"/>
        </w:rPr>
        <w:t xml:space="preserve">the pit samples he postulated did not match the dates. Madan et al. (2011) measured many more MC3 and MT3 specimens than did Menard (1947), and plotted their data using the modern radiocarbon ages (Fig. 4). They found no statistically significant </w:t>
      </w:r>
      <w:r>
        <w:rPr>
          <w:rFonts w:ascii="Times New Roman" w:hAnsi="Times New Roman"/>
        </w:rPr>
        <w:lastRenderedPageBreak/>
        <w:t>differenc</w:t>
      </w:r>
      <w:r>
        <w:rPr>
          <w:rFonts w:ascii="Times New Roman" w:hAnsi="Times New Roman"/>
        </w:rPr>
        <w:t>es between any individual pit sample and the overall pool of data using ANOVA, and thus no statistically significant size trend through time.</w:t>
      </w:r>
      <w:ins w:id="8" w:author="Syverson, Valerie" w:date="2012-02-20T16:16:00Z">
        <w:r w:rsidR="009F6685">
          <w:rPr>
            <w:rFonts w:ascii="Times New Roman" w:hAnsi="Times New Roman"/>
          </w:rPr>
          <w:t xml:space="preserve"> </w:t>
        </w:r>
        <w:r w:rsidR="009F6685">
          <w:rPr>
            <w:rFonts w:ascii="Times New Roman" w:hAnsi="Times New Roman"/>
          </w:rPr>
          <w:t xml:space="preserve">The time series analysis backs this up, finding an overall pattern of stasis in all measurements on </w:t>
        </w:r>
        <w:r w:rsidR="009F6685" w:rsidRPr="00353EB0">
          <w:rPr>
            <w:rFonts w:ascii="Times New Roman" w:hAnsi="Times New Roman"/>
            <w:i/>
          </w:rPr>
          <w:t>Smilodon</w:t>
        </w:r>
        <w:r w:rsidR="009F6685">
          <w:rPr>
            <w:rFonts w:ascii="Times New Roman" w:hAnsi="Times New Roman"/>
          </w:rPr>
          <w:t xml:space="preserve"> </w:t>
        </w:r>
        <w:r w:rsidR="009F6685" w:rsidRPr="00353EB0">
          <w:rPr>
            <w:rFonts w:ascii="Times New Roman" w:hAnsi="Times New Roman"/>
          </w:rPr>
          <w:t>metapodials</w:t>
        </w:r>
        <w:r w:rsidR="009F6685">
          <w:rPr>
            <w:rFonts w:ascii="Times New Roman" w:hAnsi="Times New Roman"/>
          </w:rPr>
          <w:t xml:space="preserve"> and astragali (mean AIC weights: Dir 0.03, RW 0.34, Stasis 0.63).</w:t>
        </w:r>
      </w:ins>
    </w:p>
    <w:p w:rsidR="00000000" w:rsidRDefault="00797ECF">
      <w:pPr>
        <w:tabs>
          <w:tab w:val="left" w:pos="360"/>
        </w:tabs>
        <w:spacing w:line="480" w:lineRule="auto"/>
        <w:rPr>
          <w:rFonts w:ascii="Times New Roman" w:hAnsi="Times New Roman"/>
        </w:rPr>
      </w:pPr>
      <w:r>
        <w:rPr>
          <w:rFonts w:ascii="Times New Roman" w:hAnsi="Times New Roman"/>
        </w:rPr>
        <w:tab/>
        <w:t xml:space="preserve">Madan et al. (2011) also performed a PCA on the humeri and femora of </w:t>
      </w:r>
      <w:r>
        <w:rPr>
          <w:rFonts w:ascii="Times New Roman" w:hAnsi="Times New Roman"/>
          <w:i/>
        </w:rPr>
        <w:t>Smilodon</w:t>
      </w:r>
      <w:r>
        <w:rPr>
          <w:rFonts w:ascii="Times New Roman" w:hAnsi="Times New Roman"/>
        </w:rPr>
        <w:t xml:space="preserve">. As in the case with </w:t>
      </w:r>
      <w:r>
        <w:rPr>
          <w:rFonts w:ascii="Times New Roman" w:hAnsi="Times New Roman"/>
          <w:i/>
        </w:rPr>
        <w:t>Canis dirus</w:t>
      </w:r>
      <w:r>
        <w:rPr>
          <w:rFonts w:ascii="Times New Roman" w:hAnsi="Times New Roman"/>
        </w:rPr>
        <w:t xml:space="preserve"> ab</w:t>
      </w:r>
      <w:r>
        <w:rPr>
          <w:rFonts w:ascii="Times New Roman" w:hAnsi="Times New Roman"/>
        </w:rPr>
        <w:t>ove, the loadings were overwhelmingly on the first PC/first factor, with very little on the second, third or remaining factors/PCs. Madan et al. (2011, Figs. 6 and 7) plotted PC1 vs. PC2 on circular plots (as in Fig. 2-3 of this paper), and found that ther</w:t>
      </w:r>
      <w:r>
        <w:rPr>
          <w:rFonts w:ascii="Times New Roman" w:hAnsi="Times New Roman"/>
        </w:rPr>
        <w:t xml:space="preserve">e was no consistent pattern of the variables loading on PC2/factor 2. Once again, this suggests that there is no clear trend in change of shape through time in the limb bones of </w:t>
      </w:r>
      <w:r>
        <w:rPr>
          <w:rFonts w:ascii="Times New Roman" w:hAnsi="Times New Roman"/>
          <w:i/>
        </w:rPr>
        <w:t>Smilodon</w:t>
      </w:r>
      <w:r>
        <w:rPr>
          <w:rFonts w:ascii="Times New Roman" w:hAnsi="Times New Roman"/>
        </w:rPr>
        <w:t>, just as there was no trend in dire wolves.</w:t>
      </w:r>
    </w:p>
    <w:p w:rsidR="009F6685" w:rsidRDefault="00797ECF" w:rsidP="009F6685">
      <w:pPr>
        <w:tabs>
          <w:tab w:val="left" w:pos="360"/>
        </w:tabs>
        <w:spacing w:line="480" w:lineRule="auto"/>
        <w:rPr>
          <w:ins w:id="9" w:author="Syverson, Valerie" w:date="2012-02-20T16:17:00Z"/>
          <w:rFonts w:ascii="Times New Roman" w:hAnsi="Times New Roman"/>
        </w:rPr>
      </w:pPr>
      <w:r>
        <w:rPr>
          <w:rFonts w:ascii="Times New Roman" w:hAnsi="Times New Roman"/>
        </w:rPr>
        <w:tab/>
        <w:t xml:space="preserve">Although the sample of </w:t>
      </w:r>
      <w:r>
        <w:rPr>
          <w:rFonts w:ascii="Times New Roman" w:hAnsi="Times New Roman"/>
          <w:i/>
        </w:rPr>
        <w:t>P</w:t>
      </w:r>
      <w:r>
        <w:rPr>
          <w:rFonts w:ascii="Times New Roman" w:hAnsi="Times New Roman"/>
          <w:i/>
        </w:rPr>
        <w:t xml:space="preserve">. atrox </w:t>
      </w:r>
      <w:r>
        <w:rPr>
          <w:rFonts w:ascii="Times New Roman" w:hAnsi="Times New Roman"/>
        </w:rPr>
        <w:t xml:space="preserve">was much smaller than that of </w:t>
      </w:r>
      <w:r>
        <w:rPr>
          <w:rFonts w:ascii="Times New Roman" w:hAnsi="Times New Roman"/>
          <w:i/>
        </w:rPr>
        <w:t>Smilodon</w:t>
      </w:r>
      <w:r>
        <w:rPr>
          <w:rFonts w:ascii="Times New Roman" w:hAnsi="Times New Roman"/>
        </w:rPr>
        <w:t xml:space="preserve">, nevertheless there were enough patellae and astragali from enough different pits that a statistical analysis was possible. In every case, there was no evidence of significant size change of </w:t>
      </w:r>
      <w:r>
        <w:rPr>
          <w:rFonts w:ascii="Times New Roman" w:hAnsi="Times New Roman"/>
          <w:i/>
        </w:rPr>
        <w:t>P. atrox</w:t>
      </w:r>
      <w:r>
        <w:rPr>
          <w:rFonts w:ascii="Times New Roman" w:hAnsi="Times New Roman"/>
        </w:rPr>
        <w:t xml:space="preserve"> from one </w:t>
      </w:r>
      <w:r>
        <w:rPr>
          <w:rFonts w:ascii="Times New Roman" w:hAnsi="Times New Roman"/>
        </w:rPr>
        <w:t>pit sample to the next.</w:t>
      </w:r>
      <w:ins w:id="10" w:author="Syverson, Valerie" w:date="2012-02-20T16:17:00Z">
        <w:r w:rsidR="009F6685">
          <w:rPr>
            <w:rFonts w:ascii="Times New Roman" w:hAnsi="Times New Roman"/>
          </w:rPr>
          <w:t xml:space="preserve"> </w:t>
        </w:r>
        <w:r w:rsidR="009F6685">
          <w:rPr>
            <w:rFonts w:ascii="Times New Roman" w:hAnsi="Times New Roman"/>
          </w:rPr>
          <w:t xml:space="preserve">In addition, a random walk model is most strongly supported for all limb bone measurements individually (mean AIC weights: Dir 0.03, RW 0.82, Stasis 0.15). Once again, this suggests that there is no clear trend in change of shape through time in the limb bones of </w:t>
        </w:r>
        <w:r w:rsidR="009F6685">
          <w:rPr>
            <w:rFonts w:ascii="Times New Roman" w:hAnsi="Times New Roman"/>
            <w:i/>
          </w:rPr>
          <w:t>Smilodon</w:t>
        </w:r>
        <w:r w:rsidR="009F6685">
          <w:rPr>
            <w:rFonts w:ascii="Times New Roman" w:hAnsi="Times New Roman"/>
          </w:rPr>
          <w:t>, just as there was no trend in dire wolves.</w:t>
        </w:r>
      </w:ins>
    </w:p>
    <w:p w:rsidR="00000000" w:rsidDel="009F6685" w:rsidRDefault="009F6685" w:rsidP="009F6685">
      <w:pPr>
        <w:tabs>
          <w:tab w:val="left" w:pos="360"/>
        </w:tabs>
        <w:spacing w:line="480" w:lineRule="auto"/>
        <w:rPr>
          <w:del w:id="11" w:author="Syverson, Valerie" w:date="2012-02-20T16:17:00Z"/>
          <w:rFonts w:ascii="Times New Roman" w:hAnsi="Times New Roman"/>
        </w:rPr>
      </w:pPr>
      <w:ins w:id="12" w:author="Syverson, Valerie" w:date="2012-02-20T16:17:00Z">
        <w:r>
          <w:rPr>
            <w:rFonts w:ascii="Times New Roman" w:hAnsi="Times New Roman"/>
          </w:rPr>
          <w:tab/>
          <w:t xml:space="preserve">Although the sample of </w:t>
        </w:r>
        <w:r>
          <w:rPr>
            <w:rFonts w:ascii="Times New Roman" w:hAnsi="Times New Roman"/>
            <w:i/>
          </w:rPr>
          <w:t xml:space="preserve">P. atrox </w:t>
        </w:r>
        <w:r>
          <w:rPr>
            <w:rFonts w:ascii="Times New Roman" w:hAnsi="Times New Roman"/>
          </w:rPr>
          <w:t xml:space="preserve">was much smaller than that of </w:t>
        </w:r>
        <w:r>
          <w:rPr>
            <w:rFonts w:ascii="Times New Roman" w:hAnsi="Times New Roman"/>
            <w:i/>
          </w:rPr>
          <w:t>Smilodon</w:t>
        </w:r>
        <w:r>
          <w:rPr>
            <w:rFonts w:ascii="Times New Roman" w:hAnsi="Times New Roman"/>
          </w:rPr>
          <w:t xml:space="preserve">, nevertheless there were enough patellae and astragali from enough different pits that a statistical analysis was possible. In every case, there was no evidence of significant size change of </w:t>
        </w:r>
        <w:r>
          <w:rPr>
            <w:rFonts w:ascii="Times New Roman" w:hAnsi="Times New Roman"/>
            <w:i/>
          </w:rPr>
          <w:t>P. atrox</w:t>
        </w:r>
        <w:r>
          <w:rPr>
            <w:rFonts w:ascii="Times New Roman" w:hAnsi="Times New Roman"/>
          </w:rPr>
          <w:t xml:space="preserve"> from one pit sample to the next, and no support for any pattern other than random walk (Dir 0.001, RW 0.995,</w:t>
        </w:r>
        <w:r w:rsidRPr="000B7620">
          <w:rPr>
            <w:rFonts w:ascii="Times New Roman" w:hAnsi="Times New Roman"/>
          </w:rPr>
          <w:t xml:space="preserve"> </w:t>
        </w:r>
        <w:r>
          <w:rPr>
            <w:rFonts w:ascii="Times New Roman" w:hAnsi="Times New Roman"/>
          </w:rPr>
          <w:t xml:space="preserve">Stasis </w:t>
        </w:r>
        <w:r w:rsidRPr="000B7620">
          <w:rPr>
            <w:rFonts w:ascii="Times New Roman" w:hAnsi="Times New Roman"/>
          </w:rPr>
          <w:t>0.004</w:t>
        </w:r>
        <w:r>
          <w:rPr>
            <w:rFonts w:ascii="Times New Roman" w:hAnsi="Times New Roman"/>
          </w:rPr>
          <w:t>).</w:t>
        </w:r>
      </w:ins>
    </w:p>
    <w:p w:rsidR="00000000" w:rsidDel="009F6685" w:rsidRDefault="00797ECF" w:rsidP="009F6685">
      <w:pPr>
        <w:tabs>
          <w:tab w:val="left" w:pos="360"/>
        </w:tabs>
        <w:spacing w:line="480" w:lineRule="auto"/>
        <w:rPr>
          <w:del w:id="13" w:author="Syverson, Valerie" w:date="2012-02-20T16:17:00Z"/>
          <w:rFonts w:ascii="Times New Roman" w:hAnsi="Times New Roman"/>
          <w:b/>
          <w:i/>
        </w:rPr>
      </w:pPr>
      <w:del w:id="14" w:author="Syverson, Valerie" w:date="2012-02-20T16:17:00Z">
        <w:r w:rsidDel="009F6685">
          <w:rPr>
            <w:rFonts w:ascii="Times New Roman" w:hAnsi="Times New Roman"/>
            <w:b/>
            <w:i/>
          </w:rPr>
          <w:lastRenderedPageBreak/>
          <w:delText>(VAL: your analysis)</w:delText>
        </w:r>
      </w:del>
    </w:p>
    <w:p w:rsidR="00000000" w:rsidRDefault="00797ECF">
      <w:pPr>
        <w:tabs>
          <w:tab w:val="left" w:pos="360"/>
        </w:tabs>
        <w:spacing w:line="480" w:lineRule="auto"/>
        <w:rPr>
          <w:rFonts w:ascii="Times New Roman" w:hAnsi="Times New Roman"/>
        </w:rPr>
      </w:pPr>
    </w:p>
    <w:p w:rsidR="00000000" w:rsidDel="009F6685" w:rsidRDefault="00797ECF" w:rsidP="009F6685">
      <w:pPr>
        <w:tabs>
          <w:tab w:val="left" w:pos="360"/>
        </w:tabs>
        <w:spacing w:line="480" w:lineRule="auto"/>
        <w:rPr>
          <w:del w:id="15" w:author="Syverson, Valerie" w:date="2012-02-20T16:17:00Z"/>
          <w:rFonts w:ascii="Times New Roman" w:hAnsi="Times New Roman"/>
        </w:rPr>
      </w:pPr>
      <w:r>
        <w:rPr>
          <w:rFonts w:ascii="Times New Roman" w:hAnsi="Times New Roman"/>
          <w:i/>
        </w:rPr>
        <w:t>4.3. Horses</w:t>
      </w:r>
      <w:r>
        <w:rPr>
          <w:rFonts w:ascii="Times New Roman" w:hAnsi="Times New Roman"/>
        </w:rPr>
        <w:t>—DeSantis et al. (2011) measured the most common elements of the La Brea horse: the cannon bones (MC3 and MT3), astragali, and patellae. As in the previous examples, there was no statistically signif</w:t>
      </w:r>
      <w:r>
        <w:rPr>
          <w:rFonts w:ascii="Times New Roman" w:hAnsi="Times New Roman"/>
        </w:rPr>
        <w:t>icant difference between any of the pit samples as established by ANOVA.</w:t>
      </w:r>
      <w:ins w:id="16" w:author="Syverson, Valerie" w:date="2012-02-20T16:17:00Z">
        <w:r w:rsidR="009F6685" w:rsidRPr="009F6685">
          <w:rPr>
            <w:rFonts w:ascii="Times New Roman" w:hAnsi="Times New Roman"/>
          </w:rPr>
          <w:t xml:space="preserve"> </w:t>
        </w:r>
        <w:r w:rsidR="009F6685">
          <w:rPr>
            <w:rFonts w:ascii="Times New Roman" w:hAnsi="Times New Roman"/>
          </w:rPr>
          <w:t xml:space="preserve">Astragali and metapodials are dominated by a random-walk pattern (Dir </w:t>
        </w:r>
        <w:r w:rsidR="009F6685" w:rsidRPr="00C17A0C">
          <w:rPr>
            <w:rFonts w:ascii="Times New Roman" w:hAnsi="Times New Roman"/>
          </w:rPr>
          <w:t>0.00</w:t>
        </w:r>
        <w:r w:rsidR="009F6685">
          <w:rPr>
            <w:rFonts w:ascii="Times New Roman" w:hAnsi="Times New Roman"/>
          </w:rPr>
          <w:t>3,</w:t>
        </w:r>
        <w:r w:rsidR="009F6685" w:rsidRPr="00C17A0C">
          <w:rPr>
            <w:rFonts w:ascii="Times New Roman" w:hAnsi="Times New Roman"/>
          </w:rPr>
          <w:t xml:space="preserve"> </w:t>
        </w:r>
        <w:r w:rsidR="009F6685">
          <w:rPr>
            <w:rFonts w:ascii="Times New Roman" w:hAnsi="Times New Roman"/>
          </w:rPr>
          <w:t xml:space="preserve">RW </w:t>
        </w:r>
        <w:r w:rsidR="009F6685" w:rsidRPr="00C17A0C">
          <w:rPr>
            <w:rFonts w:ascii="Times New Roman" w:hAnsi="Times New Roman"/>
          </w:rPr>
          <w:t>0.9</w:t>
        </w:r>
        <w:r w:rsidR="009F6685">
          <w:rPr>
            <w:rFonts w:ascii="Times New Roman" w:hAnsi="Times New Roman"/>
          </w:rPr>
          <w:t>8,</w:t>
        </w:r>
        <w:r w:rsidR="009F6685" w:rsidRPr="00C17A0C">
          <w:rPr>
            <w:rFonts w:ascii="Times New Roman" w:hAnsi="Times New Roman"/>
          </w:rPr>
          <w:t xml:space="preserve"> </w:t>
        </w:r>
        <w:r w:rsidR="009F6685">
          <w:rPr>
            <w:rFonts w:ascii="Times New Roman" w:hAnsi="Times New Roman"/>
          </w:rPr>
          <w:t xml:space="preserve">Stasis </w:t>
        </w:r>
        <w:r w:rsidR="009F6685" w:rsidRPr="00C17A0C">
          <w:rPr>
            <w:rFonts w:ascii="Times New Roman" w:hAnsi="Times New Roman"/>
          </w:rPr>
          <w:t>0.0</w:t>
        </w:r>
        <w:r w:rsidR="009F6685">
          <w:rPr>
            <w:rFonts w:ascii="Times New Roman" w:hAnsi="Times New Roman"/>
          </w:rPr>
          <w:t xml:space="preserve">2) and patellae by stasis (Dir </w:t>
        </w:r>
        <w:r w:rsidR="009F6685" w:rsidRPr="00E72764">
          <w:rPr>
            <w:rFonts w:ascii="Times New Roman" w:hAnsi="Times New Roman"/>
          </w:rPr>
          <w:t>0.0</w:t>
        </w:r>
        <w:r w:rsidR="009F6685">
          <w:rPr>
            <w:rFonts w:ascii="Times New Roman" w:hAnsi="Times New Roman"/>
          </w:rPr>
          <w:t>2,</w:t>
        </w:r>
        <w:r w:rsidR="009F6685" w:rsidRPr="00E72764">
          <w:rPr>
            <w:rFonts w:ascii="Times New Roman" w:hAnsi="Times New Roman"/>
          </w:rPr>
          <w:t xml:space="preserve"> </w:t>
        </w:r>
        <w:r w:rsidR="009F6685">
          <w:rPr>
            <w:rFonts w:ascii="Times New Roman" w:hAnsi="Times New Roman"/>
          </w:rPr>
          <w:t xml:space="preserve">RW </w:t>
        </w:r>
        <w:r w:rsidR="009F6685" w:rsidRPr="00E72764">
          <w:rPr>
            <w:rFonts w:ascii="Times New Roman" w:hAnsi="Times New Roman"/>
          </w:rPr>
          <w:t>0.1</w:t>
        </w:r>
        <w:r w:rsidR="009F6685">
          <w:rPr>
            <w:rFonts w:ascii="Times New Roman" w:hAnsi="Times New Roman"/>
          </w:rPr>
          <w:t>3,</w:t>
        </w:r>
        <w:r w:rsidR="009F6685" w:rsidRPr="00E72764">
          <w:rPr>
            <w:rFonts w:ascii="Times New Roman" w:hAnsi="Times New Roman"/>
          </w:rPr>
          <w:t xml:space="preserve"> </w:t>
        </w:r>
        <w:r w:rsidR="009F6685">
          <w:rPr>
            <w:rFonts w:ascii="Times New Roman" w:hAnsi="Times New Roman"/>
          </w:rPr>
          <w:t xml:space="preserve">Stasis </w:t>
        </w:r>
        <w:r w:rsidR="009F6685" w:rsidRPr="00E72764">
          <w:rPr>
            <w:rFonts w:ascii="Times New Roman" w:hAnsi="Times New Roman"/>
          </w:rPr>
          <w:t>0.8</w:t>
        </w:r>
        <w:r w:rsidR="009F6685">
          <w:rPr>
            <w:rFonts w:ascii="Times New Roman" w:hAnsi="Times New Roman"/>
          </w:rPr>
          <w:t>6).</w:t>
        </w:r>
      </w:ins>
    </w:p>
    <w:p w:rsidR="00000000" w:rsidDel="009F6685" w:rsidRDefault="00797ECF" w:rsidP="009F6685">
      <w:pPr>
        <w:tabs>
          <w:tab w:val="left" w:pos="360"/>
        </w:tabs>
        <w:spacing w:line="480" w:lineRule="auto"/>
        <w:rPr>
          <w:del w:id="17" w:author="Syverson, Valerie" w:date="2012-02-20T16:17:00Z"/>
          <w:rFonts w:ascii="Times New Roman" w:hAnsi="Times New Roman"/>
        </w:rPr>
      </w:pPr>
      <w:del w:id="18" w:author="Syverson, Valerie" w:date="2012-02-20T16:17:00Z">
        <w:r w:rsidDel="009F6685">
          <w:rPr>
            <w:rFonts w:ascii="Times New Roman" w:hAnsi="Times New Roman"/>
            <w:b/>
            <w:i/>
          </w:rPr>
          <w:delText>(VAL: your analysis)</w:delText>
        </w:r>
      </w:del>
    </w:p>
    <w:p w:rsidR="00000000" w:rsidRDefault="00797ECF">
      <w:pPr>
        <w:tabs>
          <w:tab w:val="left" w:pos="360"/>
        </w:tabs>
        <w:spacing w:line="480" w:lineRule="auto"/>
        <w:rPr>
          <w:rFonts w:ascii="Times New Roman" w:hAnsi="Times New Roman"/>
        </w:rPr>
      </w:pPr>
      <w:r>
        <w:rPr>
          <w:rFonts w:ascii="Times New Roman" w:hAnsi="Times New Roman"/>
        </w:rPr>
        <w:tab/>
      </w:r>
    </w:p>
    <w:p w:rsidR="00000000" w:rsidDel="003C0C3C" w:rsidRDefault="00797ECF">
      <w:pPr>
        <w:tabs>
          <w:tab w:val="left" w:pos="360"/>
        </w:tabs>
        <w:spacing w:line="480" w:lineRule="auto"/>
        <w:rPr>
          <w:del w:id="19" w:author="Syverson, Valerie" w:date="2012-02-20T16:18:00Z"/>
          <w:rFonts w:ascii="Times New Roman" w:hAnsi="Times New Roman"/>
        </w:rPr>
      </w:pPr>
      <w:r>
        <w:rPr>
          <w:rFonts w:ascii="Times New Roman" w:hAnsi="Times New Roman"/>
          <w:i/>
        </w:rPr>
        <w:t>4.4. Camels</w:t>
      </w:r>
      <w:r>
        <w:rPr>
          <w:rFonts w:ascii="Times New Roman" w:hAnsi="Times New Roman"/>
        </w:rPr>
        <w:t>—As with the horses, there were not enough long limb bones (humeri, radii, ulnae, femora, tibiae, patella), nor even the digit 3-4 metapodials (“cann</w:t>
      </w:r>
      <w:r>
        <w:rPr>
          <w:rFonts w:ascii="Times New Roman" w:hAnsi="Times New Roman"/>
        </w:rPr>
        <w:t>on bones”), from enough different pits to use these elements in our study. However, there are large samples from multiple pits of some bones, such as the astragali, calcanea, and cuboids (Webb, 1965).  When these were plotted by radiocarbon age, there were</w:t>
      </w:r>
      <w:r>
        <w:rPr>
          <w:rFonts w:ascii="Times New Roman" w:hAnsi="Times New Roman"/>
        </w:rPr>
        <w:t xml:space="preserve"> no statistically significant differences between samples in any of these bones (DeSantis et al., 2011)</w:t>
      </w:r>
      <w:ins w:id="20" w:author="Syverson, Valerie" w:date="2012-02-20T16:18:00Z">
        <w:r w:rsidR="003C0C3C">
          <w:rPr>
            <w:rFonts w:ascii="Times New Roman" w:hAnsi="Times New Roman"/>
          </w:rPr>
          <w:t xml:space="preserve"> </w:t>
        </w:r>
        <w:r w:rsidR="003C0C3C">
          <w:rPr>
            <w:rFonts w:ascii="Times New Roman" w:hAnsi="Times New Roman"/>
          </w:rPr>
          <w:t xml:space="preserve">and no suggestion of any pattern other than a random walk (Dir </w:t>
        </w:r>
        <w:r w:rsidR="003C0C3C" w:rsidRPr="00AB0665">
          <w:rPr>
            <w:rFonts w:ascii="Times New Roman" w:hAnsi="Times New Roman"/>
          </w:rPr>
          <w:t>0.01</w:t>
        </w:r>
        <w:r w:rsidR="003C0C3C">
          <w:rPr>
            <w:rFonts w:ascii="Times New Roman" w:hAnsi="Times New Roman"/>
          </w:rPr>
          <w:t>, RW</w:t>
        </w:r>
        <w:r w:rsidR="003C0C3C" w:rsidRPr="00AB0665">
          <w:rPr>
            <w:rFonts w:ascii="Times New Roman" w:hAnsi="Times New Roman"/>
          </w:rPr>
          <w:t xml:space="preserve"> 0.89</w:t>
        </w:r>
        <w:r w:rsidR="003C0C3C">
          <w:rPr>
            <w:rFonts w:ascii="Times New Roman" w:hAnsi="Times New Roman"/>
          </w:rPr>
          <w:t>,</w:t>
        </w:r>
        <w:r w:rsidR="003C0C3C" w:rsidRPr="00AB0665">
          <w:rPr>
            <w:rFonts w:ascii="Times New Roman" w:hAnsi="Times New Roman"/>
          </w:rPr>
          <w:t xml:space="preserve"> </w:t>
        </w:r>
        <w:r w:rsidR="003C0C3C">
          <w:rPr>
            <w:rFonts w:ascii="Times New Roman" w:hAnsi="Times New Roman"/>
          </w:rPr>
          <w:t xml:space="preserve">Stasis </w:t>
        </w:r>
        <w:r w:rsidR="003C0C3C" w:rsidRPr="00AB0665">
          <w:rPr>
            <w:rFonts w:ascii="Times New Roman" w:hAnsi="Times New Roman"/>
          </w:rPr>
          <w:t>0.09</w:t>
        </w:r>
        <w:r w:rsidR="003C0C3C">
          <w:rPr>
            <w:rFonts w:ascii="Times New Roman" w:hAnsi="Times New Roman"/>
          </w:rPr>
          <w:t>)</w:t>
        </w:r>
      </w:ins>
      <w:r>
        <w:rPr>
          <w:rFonts w:ascii="Times New Roman" w:hAnsi="Times New Roman"/>
        </w:rPr>
        <w:t xml:space="preserve">. Thus, like horses, the camels show complete size </w:t>
      </w:r>
      <w:commentRangeStart w:id="21"/>
      <w:r>
        <w:rPr>
          <w:rFonts w:ascii="Times New Roman" w:hAnsi="Times New Roman"/>
        </w:rPr>
        <w:t xml:space="preserve">stasis </w:t>
      </w:r>
      <w:commentRangeEnd w:id="21"/>
      <w:r w:rsidR="003C0C3C">
        <w:rPr>
          <w:rStyle w:val="CommentReference"/>
        </w:rPr>
        <w:commentReference w:id="21"/>
      </w:r>
      <w:r>
        <w:rPr>
          <w:rFonts w:ascii="Times New Roman" w:hAnsi="Times New Roman"/>
        </w:rPr>
        <w:t>through the entire glacial-interglacial cycle.</w:t>
      </w:r>
    </w:p>
    <w:p w:rsidR="00000000" w:rsidDel="003C0C3C" w:rsidRDefault="00797ECF">
      <w:pPr>
        <w:tabs>
          <w:tab w:val="left" w:pos="360"/>
        </w:tabs>
        <w:spacing w:line="480" w:lineRule="auto"/>
        <w:rPr>
          <w:del w:id="22" w:author="Syverson, Valerie" w:date="2012-02-20T16:18:00Z"/>
          <w:rFonts w:ascii="Times New Roman" w:hAnsi="Times New Roman"/>
          <w:b/>
          <w:i/>
        </w:rPr>
      </w:pPr>
      <w:del w:id="23" w:author="Syverson, Valerie" w:date="2012-02-20T16:18:00Z">
        <w:r w:rsidDel="003C0C3C">
          <w:rPr>
            <w:rFonts w:ascii="Times New Roman" w:hAnsi="Times New Roman"/>
            <w:b/>
            <w:i/>
          </w:rPr>
          <w:delText>(VAL: your analysis)</w:delText>
        </w:r>
      </w:del>
    </w:p>
    <w:p w:rsidR="00000000" w:rsidRDefault="00797ECF">
      <w:pPr>
        <w:tabs>
          <w:tab w:val="left" w:pos="360"/>
        </w:tabs>
        <w:spacing w:line="480" w:lineRule="auto"/>
        <w:rPr>
          <w:rFonts w:ascii="Times New Roman" w:hAnsi="Times New Roman"/>
          <w:b/>
          <w:i/>
        </w:rPr>
      </w:pPr>
    </w:p>
    <w:p w:rsidR="00000000" w:rsidDel="003C0C3C" w:rsidRDefault="00797ECF">
      <w:pPr>
        <w:tabs>
          <w:tab w:val="left" w:pos="360"/>
        </w:tabs>
        <w:spacing w:line="480" w:lineRule="auto"/>
        <w:rPr>
          <w:del w:id="24" w:author="Syverson, Valerie" w:date="2012-02-20T16:21:00Z"/>
          <w:rFonts w:ascii="Times New Roman" w:hAnsi="Times New Roman"/>
        </w:rPr>
      </w:pPr>
      <w:r>
        <w:rPr>
          <w:rFonts w:ascii="Times New Roman" w:hAnsi="Times New Roman"/>
          <w:i/>
        </w:rPr>
        <w:t>4.5. Ground sloths—</w:t>
      </w:r>
      <w:r>
        <w:rPr>
          <w:rFonts w:ascii="Times New Roman" w:hAnsi="Times New Roman"/>
        </w:rPr>
        <w:t>Prother</w:t>
      </w:r>
      <w:r>
        <w:rPr>
          <w:rFonts w:ascii="Times New Roman" w:hAnsi="Times New Roman"/>
        </w:rPr>
        <w:t xml:space="preserve">o and Raymond (2011) analyzed all the common bones of the large ground sloth </w:t>
      </w:r>
      <w:r>
        <w:rPr>
          <w:rFonts w:ascii="Times New Roman" w:hAnsi="Times New Roman"/>
          <w:i/>
        </w:rPr>
        <w:t>Paramylodon harlani</w:t>
      </w:r>
      <w:r>
        <w:rPr>
          <w:rFonts w:ascii="Times New Roman" w:hAnsi="Times New Roman"/>
        </w:rPr>
        <w:t xml:space="preserve"> at Rancho La Brea. Only the radius, patella, and astragalus were sufficiently abundant in enough well dated pits for this type of analysis. As in every other c</w:t>
      </w:r>
      <w:r>
        <w:rPr>
          <w:rFonts w:ascii="Times New Roman" w:hAnsi="Times New Roman"/>
        </w:rPr>
        <w:t xml:space="preserve">ase, the ground sloth bones showed complete stasis in both size and shape through the entire </w:t>
      </w:r>
      <w:r>
        <w:rPr>
          <w:rFonts w:ascii="Times New Roman" w:hAnsi="Times New Roman"/>
        </w:rPr>
        <w:lastRenderedPageBreak/>
        <w:t>glacial-interglacial cycle, with no evidence of any statistically significant size changes as established by ANOVA</w:t>
      </w:r>
      <w:ins w:id="25" w:author="Syverson, Valerie" w:date="2012-02-20T16:21:00Z">
        <w:r w:rsidR="003C0C3C">
          <w:rPr>
            <w:rFonts w:ascii="Times New Roman" w:hAnsi="Times New Roman"/>
          </w:rPr>
          <w:t>, and equivocal support for a stasis or random-walk</w:t>
        </w:r>
        <w:r w:rsidR="003C0C3C" w:rsidRPr="00EB06B4">
          <w:t xml:space="preserve"> </w:t>
        </w:r>
        <w:r w:rsidR="003C0C3C">
          <w:t xml:space="preserve">pattern (Dir </w:t>
        </w:r>
        <w:r w:rsidR="003C0C3C" w:rsidRPr="00EB06B4">
          <w:rPr>
            <w:rFonts w:ascii="Times New Roman" w:hAnsi="Times New Roman"/>
          </w:rPr>
          <w:t>0.0</w:t>
        </w:r>
        <w:r w:rsidR="003C0C3C">
          <w:rPr>
            <w:rFonts w:ascii="Times New Roman" w:hAnsi="Times New Roman"/>
          </w:rPr>
          <w:t>4,</w:t>
        </w:r>
        <w:r w:rsidR="003C0C3C" w:rsidRPr="00EB06B4">
          <w:rPr>
            <w:rFonts w:ascii="Times New Roman" w:hAnsi="Times New Roman"/>
          </w:rPr>
          <w:t xml:space="preserve"> </w:t>
        </w:r>
        <w:r w:rsidR="003C0C3C">
          <w:rPr>
            <w:rFonts w:ascii="Times New Roman" w:hAnsi="Times New Roman"/>
          </w:rPr>
          <w:t xml:space="preserve">RW </w:t>
        </w:r>
        <w:r w:rsidR="003C0C3C" w:rsidRPr="00EB06B4">
          <w:rPr>
            <w:rFonts w:ascii="Times New Roman" w:hAnsi="Times New Roman"/>
          </w:rPr>
          <w:t>0.66</w:t>
        </w:r>
        <w:r w:rsidR="003C0C3C">
          <w:rPr>
            <w:rFonts w:ascii="Times New Roman" w:hAnsi="Times New Roman"/>
          </w:rPr>
          <w:t>,</w:t>
        </w:r>
        <w:r w:rsidR="003C0C3C" w:rsidRPr="00EB06B4">
          <w:rPr>
            <w:rFonts w:ascii="Times New Roman" w:hAnsi="Times New Roman"/>
          </w:rPr>
          <w:t xml:space="preserve"> </w:t>
        </w:r>
        <w:r w:rsidR="003C0C3C">
          <w:rPr>
            <w:rFonts w:ascii="Times New Roman" w:hAnsi="Times New Roman"/>
          </w:rPr>
          <w:t xml:space="preserve">Stasis </w:t>
        </w:r>
        <w:r w:rsidR="003C0C3C" w:rsidRPr="00EB06B4">
          <w:rPr>
            <w:rFonts w:ascii="Times New Roman" w:hAnsi="Times New Roman"/>
          </w:rPr>
          <w:t>0.30</w:t>
        </w:r>
        <w:r w:rsidR="003C0C3C">
          <w:rPr>
            <w:rFonts w:ascii="Times New Roman" w:hAnsi="Times New Roman"/>
          </w:rPr>
          <w:t>)</w:t>
        </w:r>
      </w:ins>
      <w:r>
        <w:rPr>
          <w:rFonts w:ascii="Times New Roman" w:hAnsi="Times New Roman"/>
        </w:rPr>
        <w:t>.</w:t>
      </w:r>
    </w:p>
    <w:p w:rsidR="00000000" w:rsidDel="003C0C3C" w:rsidRDefault="00797ECF">
      <w:pPr>
        <w:tabs>
          <w:tab w:val="left" w:pos="360"/>
        </w:tabs>
        <w:spacing w:line="480" w:lineRule="auto"/>
        <w:rPr>
          <w:del w:id="26" w:author="Syverson, Valerie" w:date="2012-02-20T16:21:00Z"/>
          <w:rFonts w:ascii="Times New Roman" w:hAnsi="Times New Roman"/>
          <w:b/>
          <w:i/>
        </w:rPr>
      </w:pPr>
      <w:del w:id="27" w:author="Syverson, Valerie" w:date="2012-02-20T16:21:00Z">
        <w:r w:rsidDel="003C0C3C">
          <w:rPr>
            <w:rFonts w:ascii="Times New Roman" w:hAnsi="Times New Roman"/>
            <w:b/>
            <w:i/>
          </w:rPr>
          <w:delText>(VAL: your analysis)</w:delText>
        </w:r>
      </w:del>
    </w:p>
    <w:p w:rsidR="00000000" w:rsidRDefault="00797ECF">
      <w:pPr>
        <w:tabs>
          <w:tab w:val="left" w:pos="360"/>
        </w:tabs>
        <w:spacing w:line="480" w:lineRule="auto"/>
        <w:rPr>
          <w:rFonts w:ascii="Times New Roman" w:hAnsi="Times New Roman"/>
          <w:b/>
          <w:i/>
        </w:rPr>
      </w:pPr>
    </w:p>
    <w:p w:rsidR="00000000" w:rsidRDefault="00797ECF">
      <w:pPr>
        <w:tabs>
          <w:tab w:val="left" w:pos="360"/>
        </w:tabs>
        <w:spacing w:line="480" w:lineRule="auto"/>
        <w:rPr>
          <w:rFonts w:ascii="Times New Roman" w:hAnsi="Times New Roman"/>
        </w:rPr>
      </w:pPr>
      <w:r>
        <w:rPr>
          <w:rFonts w:ascii="Times New Roman" w:hAnsi="Times New Roman"/>
          <w:i/>
        </w:rPr>
        <w:t>4.6. Bison—</w:t>
      </w:r>
      <w:r>
        <w:rPr>
          <w:rFonts w:ascii="Times New Roman" w:hAnsi="Times New Roman"/>
        </w:rPr>
        <w:t>Raymond and Pr</w:t>
      </w:r>
      <w:r>
        <w:rPr>
          <w:rFonts w:ascii="Times New Roman" w:hAnsi="Times New Roman"/>
        </w:rPr>
        <w:t xml:space="preserve">othero (2011) analyzed the sample of </w:t>
      </w:r>
      <w:r>
        <w:rPr>
          <w:rFonts w:ascii="Times New Roman" w:hAnsi="Times New Roman"/>
          <w:i/>
        </w:rPr>
        <w:t>Bison antiquus</w:t>
      </w:r>
      <w:r>
        <w:rPr>
          <w:rFonts w:ascii="Times New Roman" w:hAnsi="Times New Roman"/>
        </w:rPr>
        <w:t xml:space="preserve"> from Rancho La Brea. Only the MC3-4 and MT3-4 metapodials (cannon bones), calcanea, astragali, patellae, and humeri were sufficiently abundant in enough well dated pits for this kind of analysis. As in al</w:t>
      </w:r>
      <w:r>
        <w:rPr>
          <w:rFonts w:ascii="Times New Roman" w:hAnsi="Times New Roman"/>
        </w:rPr>
        <w:t>l the previous studies, there were no statistically significant differences in size among any of the pits samples of bison from Rancho La Brea, and shape (as measured by robustness of the long bones) was also static, based on ANOVA of the entire sample.</w:t>
      </w:r>
      <w:ins w:id="28" w:author="Syverson, Valerie" w:date="2012-02-20T16:21:00Z">
        <w:r w:rsidR="003C0C3C">
          <w:rPr>
            <w:rFonts w:ascii="Times New Roman" w:hAnsi="Times New Roman"/>
          </w:rPr>
          <w:t xml:space="preserve"> </w:t>
        </w:r>
        <w:r w:rsidR="003C0C3C">
          <w:rPr>
            <w:rFonts w:ascii="Times New Roman" w:hAnsi="Times New Roman"/>
          </w:rPr>
          <w:t xml:space="preserve">All measurements on astragali, patellae, calcanea, and humeral condyle width follow a random-walk (Dir </w:t>
        </w:r>
        <w:r w:rsidR="003C0C3C" w:rsidRPr="00B909D6">
          <w:rPr>
            <w:rFonts w:ascii="Times New Roman" w:hAnsi="Times New Roman"/>
          </w:rPr>
          <w:t>0.01</w:t>
        </w:r>
        <w:r w:rsidR="003C0C3C">
          <w:rPr>
            <w:rFonts w:ascii="Times New Roman" w:hAnsi="Times New Roman"/>
          </w:rPr>
          <w:t>,</w:t>
        </w:r>
        <w:r w:rsidR="003C0C3C" w:rsidRPr="00B909D6">
          <w:rPr>
            <w:rFonts w:ascii="Times New Roman" w:hAnsi="Times New Roman"/>
          </w:rPr>
          <w:t xml:space="preserve"> </w:t>
        </w:r>
        <w:r w:rsidR="003C0C3C">
          <w:rPr>
            <w:rFonts w:ascii="Times New Roman" w:hAnsi="Times New Roman"/>
          </w:rPr>
          <w:t xml:space="preserve">RW </w:t>
        </w:r>
        <w:r w:rsidR="003C0C3C" w:rsidRPr="00B909D6">
          <w:rPr>
            <w:rFonts w:ascii="Times New Roman" w:hAnsi="Times New Roman"/>
          </w:rPr>
          <w:t>0.8</w:t>
        </w:r>
        <w:r w:rsidR="003C0C3C">
          <w:rPr>
            <w:rFonts w:ascii="Times New Roman" w:hAnsi="Times New Roman"/>
          </w:rPr>
          <w:t>5,</w:t>
        </w:r>
        <w:r w:rsidR="003C0C3C" w:rsidRPr="00B909D6">
          <w:rPr>
            <w:rFonts w:ascii="Times New Roman" w:hAnsi="Times New Roman"/>
          </w:rPr>
          <w:t xml:space="preserve"> </w:t>
        </w:r>
        <w:r w:rsidR="003C0C3C">
          <w:rPr>
            <w:rFonts w:ascii="Times New Roman" w:hAnsi="Times New Roman"/>
          </w:rPr>
          <w:t xml:space="preserve">Stasis </w:t>
        </w:r>
        <w:r w:rsidR="003C0C3C" w:rsidRPr="00B909D6">
          <w:rPr>
            <w:rFonts w:ascii="Times New Roman" w:hAnsi="Times New Roman"/>
          </w:rPr>
          <w:t>0.1</w:t>
        </w:r>
        <w:r w:rsidR="003C0C3C">
          <w:rPr>
            <w:rFonts w:ascii="Times New Roman" w:hAnsi="Times New Roman"/>
          </w:rPr>
          <w:t xml:space="preserve">4), </w:t>
        </w:r>
        <w:r w:rsidR="003C0C3C">
          <w:rPr>
            <w:rFonts w:ascii="Times New Roman" w:hAnsi="Times New Roman"/>
          </w:rPr>
          <w:t xml:space="preserve">while </w:t>
        </w:r>
        <w:r w:rsidR="003C0C3C">
          <w:rPr>
            <w:rFonts w:ascii="Times New Roman" w:hAnsi="Times New Roman"/>
          </w:rPr>
          <w:t xml:space="preserve">metapodials have stronger support for a pattern of stasis (Dir </w:t>
        </w:r>
        <w:r w:rsidR="003C0C3C" w:rsidRPr="00E334DE">
          <w:rPr>
            <w:rFonts w:ascii="Times New Roman" w:hAnsi="Times New Roman"/>
          </w:rPr>
          <w:t>0.03</w:t>
        </w:r>
        <w:r w:rsidR="003C0C3C">
          <w:rPr>
            <w:rFonts w:ascii="Times New Roman" w:hAnsi="Times New Roman"/>
          </w:rPr>
          <w:t>,</w:t>
        </w:r>
        <w:r w:rsidR="003C0C3C" w:rsidRPr="00E334DE">
          <w:rPr>
            <w:rFonts w:ascii="Times New Roman" w:hAnsi="Times New Roman"/>
          </w:rPr>
          <w:t xml:space="preserve"> </w:t>
        </w:r>
        <w:r w:rsidR="003C0C3C">
          <w:rPr>
            <w:rFonts w:ascii="Times New Roman" w:hAnsi="Times New Roman"/>
          </w:rPr>
          <w:t xml:space="preserve">RW </w:t>
        </w:r>
        <w:r w:rsidR="003C0C3C" w:rsidRPr="00E334DE">
          <w:rPr>
            <w:rFonts w:ascii="Times New Roman" w:hAnsi="Times New Roman"/>
          </w:rPr>
          <w:t>0.29</w:t>
        </w:r>
        <w:r w:rsidR="003C0C3C">
          <w:rPr>
            <w:rFonts w:ascii="Times New Roman" w:hAnsi="Times New Roman"/>
          </w:rPr>
          <w:t>,</w:t>
        </w:r>
        <w:r w:rsidR="003C0C3C" w:rsidRPr="00E334DE">
          <w:rPr>
            <w:rFonts w:ascii="Times New Roman" w:hAnsi="Times New Roman"/>
          </w:rPr>
          <w:t xml:space="preserve"> </w:t>
        </w:r>
        <w:r w:rsidR="003C0C3C">
          <w:rPr>
            <w:rFonts w:ascii="Times New Roman" w:hAnsi="Times New Roman"/>
          </w:rPr>
          <w:t xml:space="preserve">Stasis </w:t>
        </w:r>
        <w:r w:rsidR="003C0C3C" w:rsidRPr="00E334DE">
          <w:rPr>
            <w:rFonts w:ascii="Times New Roman" w:hAnsi="Times New Roman"/>
          </w:rPr>
          <w:t>0.68</w:t>
        </w:r>
        <w:r w:rsidR="003C0C3C">
          <w:rPr>
            <w:rFonts w:ascii="Times New Roman" w:hAnsi="Times New Roman"/>
          </w:rPr>
          <w:t>).</w:t>
        </w:r>
      </w:ins>
    </w:p>
    <w:p w:rsidR="00000000" w:rsidRDefault="00797ECF">
      <w:pPr>
        <w:tabs>
          <w:tab w:val="left" w:pos="360"/>
        </w:tabs>
        <w:spacing w:line="480" w:lineRule="auto"/>
        <w:rPr>
          <w:rFonts w:ascii="Times New Roman" w:hAnsi="Times New Roman"/>
        </w:rPr>
      </w:pPr>
      <w:r>
        <w:rPr>
          <w:rFonts w:ascii="Times New Roman" w:hAnsi="Times New Roman"/>
        </w:rPr>
        <w:tab/>
        <w:t>T</w:t>
      </w:r>
      <w:r>
        <w:rPr>
          <w:rFonts w:ascii="Times New Roman" w:hAnsi="Times New Roman"/>
        </w:rPr>
        <w:t xml:space="preserve">his stasis was also relevant to another area of dispute, regarding the size reduction of bison in the early Holocene from </w:t>
      </w:r>
      <w:r>
        <w:rPr>
          <w:rFonts w:ascii="Times New Roman" w:hAnsi="Times New Roman"/>
          <w:i/>
        </w:rPr>
        <w:t xml:space="preserve">B. antiquus </w:t>
      </w:r>
      <w:r>
        <w:rPr>
          <w:rFonts w:ascii="Times New Roman" w:hAnsi="Times New Roman"/>
        </w:rPr>
        <w:t xml:space="preserve">to modern </w:t>
      </w:r>
      <w:r>
        <w:rPr>
          <w:rFonts w:ascii="Times New Roman" w:hAnsi="Times New Roman"/>
          <w:i/>
        </w:rPr>
        <w:t>B. b. bison</w:t>
      </w:r>
      <w:r>
        <w:rPr>
          <w:rFonts w:ascii="Times New Roman" w:hAnsi="Times New Roman"/>
        </w:rPr>
        <w:t>. The two competing hypotheses argue that this size reduction was due to some sort of climatic or hab</w:t>
      </w:r>
      <w:r>
        <w:rPr>
          <w:rFonts w:ascii="Times New Roman" w:hAnsi="Times New Roman"/>
        </w:rPr>
        <w:t xml:space="preserve">itat change in the southern Plains during the early Holocene, or pressure due to human hunting in the earliest Holocene. Our data showed that B. antiquus was unresponsive to the major climate changes of the last glacial-interglacial cycle. This undermines </w:t>
      </w:r>
      <w:r>
        <w:rPr>
          <w:rFonts w:ascii="Times New Roman" w:hAnsi="Times New Roman"/>
        </w:rPr>
        <w:t xml:space="preserve">the climatic hypothesis and support the human hunting pressure hypothesis. Ironically, Hill et al. (2008) even had measurements in their data sets and plots of some of the same Rancho La Brea bison as we studied, yet they failed to remark about </w:t>
      </w:r>
      <w:r>
        <w:rPr>
          <w:rFonts w:ascii="Times New Roman" w:hAnsi="Times New Roman"/>
        </w:rPr>
        <w:lastRenderedPageBreak/>
        <w:t xml:space="preserve">the stasis </w:t>
      </w:r>
      <w:r>
        <w:rPr>
          <w:rFonts w:ascii="Times New Roman" w:hAnsi="Times New Roman"/>
        </w:rPr>
        <w:t>over the past 40,000 years while focusing just on the interval of the Pleistocene-Holocene transition.</w:t>
      </w:r>
    </w:p>
    <w:p w:rsidR="00000000" w:rsidRDefault="00797ECF">
      <w:pPr>
        <w:tabs>
          <w:tab w:val="left" w:pos="360"/>
        </w:tabs>
        <w:spacing w:line="480" w:lineRule="auto"/>
        <w:rPr>
          <w:rFonts w:ascii="Times New Roman" w:hAnsi="Times New Roman"/>
        </w:rPr>
      </w:pPr>
      <w:r>
        <w:rPr>
          <w:rFonts w:ascii="Times New Roman" w:hAnsi="Times New Roman"/>
          <w:b/>
          <w:i/>
        </w:rPr>
        <w:t>(VAL: your analysis)</w:t>
      </w:r>
    </w:p>
    <w:p w:rsidR="00000000" w:rsidRDefault="00797ECF">
      <w:pPr>
        <w:pStyle w:val="Heading1"/>
        <w:rPr>
          <w:rStyle w:val="IntenseReference"/>
          <w:b/>
          <w:smallCaps w:val="0"/>
        </w:rPr>
      </w:pPr>
      <w:r>
        <w:rPr>
          <w:rStyle w:val="IntenseReference"/>
          <w:b/>
        </w:rPr>
        <w:t xml:space="preserve"> </w:t>
      </w:r>
    </w:p>
    <w:p w:rsidR="00000000" w:rsidRDefault="008A4238">
      <w:pPr>
        <w:tabs>
          <w:tab w:val="left" w:pos="360"/>
        </w:tabs>
        <w:spacing w:line="480" w:lineRule="auto"/>
        <w:rPr>
          <w:rFonts w:ascii="Times New Roman" w:hAnsi="Times New Roman"/>
        </w:rPr>
      </w:pPr>
      <w:r>
        <w:rPr>
          <w:rFonts w:ascii="Times New Roman" w:hAnsi="Times New Roman"/>
          <w:i/>
          <w:noProof/>
        </w:rPr>
        <mc:AlternateContent>
          <mc:Choice Requires="wps">
            <w:drawing>
              <wp:anchor distT="0" distB="0" distL="114300" distR="114300" simplePos="0" relativeHeight="251657728" behindDoc="0" locked="0" layoutInCell="1" allowOverlap="1">
                <wp:simplePos x="0" y="0"/>
                <wp:positionH relativeFrom="column">
                  <wp:posOffset>5880735</wp:posOffset>
                </wp:positionH>
                <wp:positionV relativeFrom="paragraph">
                  <wp:posOffset>1099820</wp:posOffset>
                </wp:positionV>
                <wp:extent cx="156845" cy="113665"/>
                <wp:effectExtent l="3810" t="4445" r="1270" b="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113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97ECF">
                            <w:pPr>
                              <w:pStyle w:val="Caption"/>
                              <w:rPr>
                                <w:rFonts w:ascii="Times New Roman" w:hAnsi="Times New Roman"/>
                                <w:smallCaps/>
                                <w:noProof/>
                                <w:color w:val="auto"/>
                                <w:spacing w:val="5"/>
                                <w:u w:val="single"/>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463.05pt;margin-top:86.6pt;width:12.35pt;height:8.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" stroked="f">
                <v:textbox inset="0,0,0,0">
                  <w:txbxContent>
                    <w:p w:rsidR="00000000" w:rsidRDefault="00797ECF">
                      <w:pPr>
                        <w:pStyle w:val="Caption"/>
                        <w:rPr>
                          <w:rFonts w:ascii="Times New Roman" w:hAnsi="Times New Roman"/>
                          <w:smallCaps/>
                          <w:noProof/>
                          <w:color w:val="auto"/>
                          <w:spacing w:val="5"/>
                          <w:u w:val="single"/>
                        </w:rPr>
                      </w:pPr>
                    </w:p>
                  </w:txbxContent>
                </v:textbox>
                <w10:wrap type="square"/>
              </v:shape>
            </w:pict>
          </mc:Fallback>
        </mc:AlternateContent>
      </w:r>
      <w:r w:rsidR="00797ECF">
        <w:rPr>
          <w:rFonts w:ascii="Times New Roman" w:hAnsi="Times New Roman"/>
          <w:i/>
        </w:rPr>
        <w:t>4.7. Birds</w:t>
      </w:r>
      <w:r w:rsidR="00797ECF">
        <w:rPr>
          <w:rFonts w:ascii="Times New Roman" w:hAnsi="Times New Roman"/>
        </w:rPr>
        <w:t>—A number of studies have addressed size and shape changes through time in Pleistocene mammals, but there have been muc</w:t>
      </w:r>
      <w:r w:rsidR="00797ECF">
        <w:rPr>
          <w:rFonts w:ascii="Times New Roman" w:hAnsi="Times New Roman"/>
        </w:rPr>
        <w:t>h fewer such studies in birds, since their fossil record is much more fragmentary. The five most common birds at Rancho La Brea (Howard, 1962) are the golden eagle, the California turkey, the La Brea condor, the bald eagle, and the caracara (along with the</w:t>
      </w:r>
      <w:r w:rsidR="00797ECF">
        <w:rPr>
          <w:rFonts w:ascii="Times New Roman" w:hAnsi="Times New Roman"/>
        </w:rPr>
        <w:t xml:space="preserve"> teratorn, which is currently under study by K. Campbell, Jr.). </w:t>
      </w:r>
    </w:p>
    <w:p w:rsidR="00000000" w:rsidRDefault="00797ECF">
      <w:pPr>
        <w:tabs>
          <w:tab w:val="left" w:pos="360"/>
        </w:tabs>
        <w:spacing w:line="480" w:lineRule="auto"/>
        <w:rPr>
          <w:rFonts w:ascii="Times New Roman" w:hAnsi="Times New Roman"/>
        </w:rPr>
      </w:pPr>
      <w:r>
        <w:rPr>
          <w:rFonts w:ascii="Times New Roman" w:hAnsi="Times New Roman"/>
        </w:rPr>
        <w:tab/>
        <w:t>Molina and Prothero (2011) analyzed the huge sample of right tarsometatarsi (TMT) or lower leg bone, the most common skeletal element in most fossil birds. They measured five variable in alm</w:t>
      </w:r>
      <w:r>
        <w:rPr>
          <w:rFonts w:ascii="Times New Roman" w:hAnsi="Times New Roman"/>
        </w:rPr>
        <w:t>ost 700 specimens from numerous pits, and found no statistically significant differences between the pit samples as determined by ANOVA.</w:t>
      </w:r>
      <w:ins w:id="29" w:author="Syverson, Valerie" w:date="2012-02-20T16:22:00Z">
        <w:r w:rsidR="003C0C3C">
          <w:rPr>
            <w:rFonts w:ascii="Times New Roman" w:hAnsi="Times New Roman"/>
          </w:rPr>
          <w:t xml:space="preserve"> </w:t>
        </w:r>
        <w:r w:rsidR="003C0C3C">
          <w:rPr>
            <w:rFonts w:ascii="Times New Roman" w:hAnsi="Times New Roman"/>
          </w:rPr>
          <w:t xml:space="preserve">The time series for all five variables are strongly consistent with stasis (Dir </w:t>
        </w:r>
        <w:r w:rsidR="003C0C3C" w:rsidRPr="00A40775">
          <w:rPr>
            <w:rFonts w:ascii="Times New Roman" w:hAnsi="Times New Roman"/>
          </w:rPr>
          <w:t>0.06</w:t>
        </w:r>
        <w:r w:rsidR="003C0C3C">
          <w:rPr>
            <w:rFonts w:ascii="Times New Roman" w:hAnsi="Times New Roman"/>
          </w:rPr>
          <w:t>,</w:t>
        </w:r>
        <w:r w:rsidR="003C0C3C" w:rsidRPr="00A40775">
          <w:rPr>
            <w:rFonts w:ascii="Times New Roman" w:hAnsi="Times New Roman"/>
          </w:rPr>
          <w:t xml:space="preserve"> </w:t>
        </w:r>
        <w:r w:rsidR="003C0C3C">
          <w:rPr>
            <w:rFonts w:ascii="Times New Roman" w:hAnsi="Times New Roman"/>
          </w:rPr>
          <w:t xml:space="preserve">RW </w:t>
        </w:r>
        <w:r w:rsidR="003C0C3C" w:rsidRPr="00A40775">
          <w:rPr>
            <w:rFonts w:ascii="Times New Roman" w:hAnsi="Times New Roman"/>
          </w:rPr>
          <w:t>0.21</w:t>
        </w:r>
        <w:r w:rsidR="003C0C3C">
          <w:rPr>
            <w:rFonts w:ascii="Times New Roman" w:hAnsi="Times New Roman"/>
          </w:rPr>
          <w:t>,</w:t>
        </w:r>
        <w:r w:rsidR="003C0C3C" w:rsidRPr="00A40775">
          <w:rPr>
            <w:rFonts w:ascii="Times New Roman" w:hAnsi="Times New Roman"/>
          </w:rPr>
          <w:t xml:space="preserve"> </w:t>
        </w:r>
        <w:r w:rsidR="003C0C3C">
          <w:rPr>
            <w:rFonts w:ascii="Times New Roman" w:hAnsi="Times New Roman"/>
          </w:rPr>
          <w:t xml:space="preserve">Stasis </w:t>
        </w:r>
        <w:r w:rsidR="003C0C3C" w:rsidRPr="00A40775">
          <w:rPr>
            <w:rFonts w:ascii="Times New Roman" w:hAnsi="Times New Roman"/>
          </w:rPr>
          <w:t>0.73</w:t>
        </w:r>
        <w:r w:rsidR="003C0C3C">
          <w:rPr>
            <w:rFonts w:ascii="Times New Roman" w:hAnsi="Times New Roman"/>
          </w:rPr>
          <w:t>).</w:t>
        </w:r>
      </w:ins>
    </w:p>
    <w:p w:rsidR="00000000" w:rsidRDefault="00797ECF">
      <w:pPr>
        <w:tabs>
          <w:tab w:val="left" w:pos="360"/>
        </w:tabs>
        <w:spacing w:line="480" w:lineRule="auto"/>
        <w:rPr>
          <w:rFonts w:ascii="Times New Roman" w:hAnsi="Times New Roman"/>
        </w:rPr>
      </w:pPr>
      <w:r>
        <w:rPr>
          <w:rFonts w:ascii="Times New Roman" w:hAnsi="Times New Roman"/>
        </w:rPr>
        <w:tab/>
        <w:t xml:space="preserve">Syverson and Prothero (2010) looked at many different skeletal elements of the Pleistocene condor, </w:t>
      </w:r>
      <w:r>
        <w:rPr>
          <w:rFonts w:ascii="Times New Roman" w:hAnsi="Times New Roman"/>
          <w:i/>
        </w:rPr>
        <w:t>Gymnogyps amplus</w:t>
      </w:r>
      <w:r>
        <w:rPr>
          <w:rFonts w:ascii="Times New Roman" w:hAnsi="Times New Roman"/>
        </w:rPr>
        <w:t>. I</w:t>
      </w:r>
      <w:r>
        <w:rPr>
          <w:rFonts w:ascii="Times New Roman" w:hAnsi="Times New Roman"/>
        </w:rPr>
        <w:t xml:space="preserve">n addition to showing that this species is valid and can be clearly distinguished from the modern California condor, </w:t>
      </w:r>
      <w:r>
        <w:rPr>
          <w:rFonts w:ascii="Times New Roman" w:hAnsi="Times New Roman"/>
          <w:i/>
        </w:rPr>
        <w:t>G. californicus</w:t>
      </w:r>
      <w:r>
        <w:rPr>
          <w:rFonts w:ascii="Times New Roman" w:hAnsi="Times New Roman"/>
        </w:rPr>
        <w:t xml:space="preserve">, Syverson and Prothero looked at the change in the size and shape of TMTs through time, and using ANOVA, found no evidence </w:t>
      </w:r>
      <w:r>
        <w:rPr>
          <w:rFonts w:ascii="Times New Roman" w:hAnsi="Times New Roman"/>
        </w:rPr>
        <w:t xml:space="preserve">of pit samples which were statistically separated from the rest of the specimens. </w:t>
      </w:r>
      <w:ins w:id="30" w:author="Syverson, Valerie" w:date="2012-02-20T16:23:00Z">
        <w:r w:rsidR="003C0C3C">
          <w:rPr>
            <w:rFonts w:ascii="Times New Roman" w:hAnsi="Times New Roman"/>
          </w:rPr>
          <w:t xml:space="preserve">Further analysis of this data set confirms that all TMT measurements follow a pattern strongly consistent with stasis and weakly consistent with a random walk (Dir </w:t>
        </w:r>
        <w:r w:rsidR="003C0C3C" w:rsidRPr="00700C40">
          <w:rPr>
            <w:rFonts w:ascii="Times New Roman" w:hAnsi="Times New Roman"/>
          </w:rPr>
          <w:t>0.03</w:t>
        </w:r>
        <w:r w:rsidR="003C0C3C">
          <w:rPr>
            <w:rFonts w:ascii="Times New Roman" w:hAnsi="Times New Roman"/>
          </w:rPr>
          <w:t>,</w:t>
        </w:r>
        <w:r w:rsidR="003C0C3C" w:rsidRPr="00700C40">
          <w:rPr>
            <w:rFonts w:ascii="Times New Roman" w:hAnsi="Times New Roman"/>
          </w:rPr>
          <w:t xml:space="preserve"> </w:t>
        </w:r>
        <w:r w:rsidR="003C0C3C">
          <w:rPr>
            <w:rFonts w:ascii="Times New Roman" w:hAnsi="Times New Roman"/>
          </w:rPr>
          <w:t xml:space="preserve">RW </w:t>
        </w:r>
        <w:r w:rsidR="003C0C3C" w:rsidRPr="00700C40">
          <w:rPr>
            <w:rFonts w:ascii="Times New Roman" w:hAnsi="Times New Roman"/>
          </w:rPr>
          <w:t>0.32</w:t>
        </w:r>
        <w:r w:rsidR="003C0C3C">
          <w:rPr>
            <w:rFonts w:ascii="Times New Roman" w:hAnsi="Times New Roman"/>
          </w:rPr>
          <w:t>,</w:t>
        </w:r>
        <w:r w:rsidR="003C0C3C" w:rsidRPr="00700C40">
          <w:rPr>
            <w:rFonts w:ascii="Times New Roman" w:hAnsi="Times New Roman"/>
          </w:rPr>
          <w:t xml:space="preserve"> </w:t>
        </w:r>
        <w:r w:rsidR="003C0C3C">
          <w:rPr>
            <w:rFonts w:ascii="Times New Roman" w:hAnsi="Times New Roman"/>
          </w:rPr>
          <w:t xml:space="preserve">Stasis </w:t>
        </w:r>
        <w:r w:rsidR="003C0C3C" w:rsidRPr="00700C40">
          <w:rPr>
            <w:rFonts w:ascii="Times New Roman" w:hAnsi="Times New Roman"/>
          </w:rPr>
          <w:t>0.65</w:t>
        </w:r>
        <w:r w:rsidR="003C0C3C">
          <w:rPr>
            <w:rFonts w:ascii="Times New Roman" w:hAnsi="Times New Roman"/>
          </w:rPr>
          <w:t>)</w:t>
        </w:r>
      </w:ins>
      <w:ins w:id="31" w:author="Syverson, Valerie" w:date="2012-02-20T16:25:00Z">
        <w:r w:rsidR="003C0C3C">
          <w:rPr>
            <w:rFonts w:ascii="Times New Roman" w:hAnsi="Times New Roman"/>
          </w:rPr>
          <w:t>, as do humeral measurements</w:t>
        </w:r>
      </w:ins>
      <w:ins w:id="32" w:author="Syverson, Valerie" w:date="2012-02-20T16:33:00Z">
        <w:r w:rsidR="003C0C3C">
          <w:rPr>
            <w:rFonts w:ascii="Times New Roman" w:hAnsi="Times New Roman"/>
          </w:rPr>
          <w:t xml:space="preserve"> (</w:t>
        </w:r>
        <w:r w:rsidR="007208BC">
          <w:rPr>
            <w:rFonts w:ascii="Times New Roman" w:hAnsi="Times New Roman"/>
          </w:rPr>
          <w:t>Dir 0.</w:t>
        </w:r>
      </w:ins>
      <w:ins w:id="33" w:author="Syverson, Valerie" w:date="2012-02-20T16:34:00Z">
        <w:r w:rsidR="007208BC">
          <w:rPr>
            <w:rFonts w:ascii="Times New Roman" w:hAnsi="Times New Roman"/>
          </w:rPr>
          <w:t>30</w:t>
        </w:r>
      </w:ins>
      <w:ins w:id="34" w:author="Syverson, Valerie" w:date="2012-02-20T16:33:00Z">
        <w:r w:rsidR="003C0C3C">
          <w:rPr>
            <w:rFonts w:ascii="Times New Roman" w:hAnsi="Times New Roman"/>
          </w:rPr>
          <w:t>, RW 0</w:t>
        </w:r>
      </w:ins>
      <w:ins w:id="35" w:author="Syverson, Valerie" w:date="2012-02-20T16:34:00Z">
        <w:r w:rsidR="007208BC">
          <w:rPr>
            <w:rFonts w:ascii="Times New Roman" w:hAnsi="Times New Roman"/>
          </w:rPr>
          <w:t>.00</w:t>
        </w:r>
      </w:ins>
      <w:ins w:id="36" w:author="Syverson, Valerie" w:date="2012-02-20T16:33:00Z">
        <w:r w:rsidR="003C0C3C">
          <w:rPr>
            <w:rFonts w:ascii="Times New Roman" w:hAnsi="Times New Roman"/>
          </w:rPr>
          <w:t xml:space="preserve">, </w:t>
        </w:r>
      </w:ins>
      <w:ins w:id="37" w:author="Syverson, Valerie" w:date="2012-02-20T16:34:00Z">
        <w:r w:rsidR="007208BC">
          <w:rPr>
            <w:rFonts w:ascii="Times New Roman" w:hAnsi="Times New Roman"/>
          </w:rPr>
          <w:t>Stasis 0.70</w:t>
        </w:r>
      </w:ins>
      <w:ins w:id="38" w:author="Syverson, Valerie" w:date="2012-02-20T16:35:00Z">
        <w:r w:rsidR="004E5777">
          <w:rPr>
            <w:rFonts w:ascii="Times New Roman" w:hAnsi="Times New Roman"/>
          </w:rPr>
          <w:t>)</w:t>
        </w:r>
      </w:ins>
      <w:bookmarkStart w:id="39" w:name="_GoBack"/>
      <w:bookmarkEnd w:id="39"/>
      <w:ins w:id="40" w:author="Syverson, Valerie" w:date="2012-02-20T16:23:00Z">
        <w:r w:rsidR="003C0C3C">
          <w:rPr>
            <w:rFonts w:ascii="Times New Roman" w:hAnsi="Times New Roman"/>
          </w:rPr>
          <w:t>.</w:t>
        </w:r>
        <w:r w:rsidR="003C0C3C">
          <w:rPr>
            <w:rFonts w:ascii="Times New Roman" w:hAnsi="Times New Roman"/>
          </w:rPr>
          <w:t xml:space="preserve"> </w:t>
        </w:r>
        <w:r w:rsidR="003C0C3C">
          <w:rPr>
            <w:rFonts w:ascii="Times New Roman" w:hAnsi="Times New Roman"/>
          </w:rPr>
          <w:t>The best model</w:t>
        </w:r>
      </w:ins>
      <w:ins w:id="41" w:author="Syverson, Valerie" w:date="2012-02-20T16:25:00Z">
        <w:r w:rsidR="003C0C3C">
          <w:rPr>
            <w:rFonts w:ascii="Times New Roman" w:hAnsi="Times New Roman"/>
          </w:rPr>
          <w:t>s</w:t>
        </w:r>
      </w:ins>
      <w:ins w:id="42" w:author="Syverson, Valerie" w:date="2012-02-20T16:23:00Z">
        <w:r w:rsidR="003C0C3C">
          <w:rPr>
            <w:rFonts w:ascii="Times New Roman" w:hAnsi="Times New Roman"/>
          </w:rPr>
          <w:t xml:space="preserve"> for other skeletal measurements on RLB </w:t>
        </w:r>
        <w:r w:rsidR="003C0C3C">
          <w:rPr>
            <w:rFonts w:ascii="Times New Roman" w:hAnsi="Times New Roman"/>
            <w:i/>
          </w:rPr>
          <w:t>G. amplus</w:t>
        </w:r>
        <w:r w:rsidR="003C0C3C">
          <w:rPr>
            <w:rFonts w:ascii="Times New Roman" w:hAnsi="Times New Roman"/>
          </w:rPr>
          <w:t xml:space="preserve"> are split between stasis and a random walk (mean AIC weights </w:t>
        </w:r>
        <w:r w:rsidR="003C0C3C">
          <w:rPr>
            <w:rFonts w:ascii="Times New Roman" w:hAnsi="Times New Roman"/>
          </w:rPr>
          <w:lastRenderedPageBreak/>
          <w:t xml:space="preserve">for all </w:t>
        </w:r>
      </w:ins>
      <w:ins w:id="43" w:author="Syverson, Valerie" w:date="2012-02-20T16:26:00Z">
        <w:r w:rsidR="003C0C3C">
          <w:rPr>
            <w:rFonts w:ascii="Times New Roman" w:hAnsi="Times New Roman"/>
            <w:i/>
          </w:rPr>
          <w:t xml:space="preserve">G. amplus </w:t>
        </w:r>
      </w:ins>
      <w:ins w:id="44" w:author="Syverson, Valerie" w:date="2012-02-20T16:23:00Z">
        <w:r w:rsidR="003C0C3C">
          <w:rPr>
            <w:rFonts w:ascii="Times New Roman" w:hAnsi="Times New Roman"/>
          </w:rPr>
          <w:t xml:space="preserve">measurements: Dir </w:t>
        </w:r>
        <w:r w:rsidR="003C0C3C" w:rsidRPr="00722B86">
          <w:rPr>
            <w:rFonts w:ascii="Times New Roman" w:hAnsi="Times New Roman"/>
          </w:rPr>
          <w:t>0.06</w:t>
        </w:r>
        <w:r w:rsidR="003C0C3C">
          <w:rPr>
            <w:rFonts w:ascii="Times New Roman" w:hAnsi="Times New Roman"/>
          </w:rPr>
          <w:t>,</w:t>
        </w:r>
        <w:r w:rsidR="003C0C3C" w:rsidRPr="00722B86">
          <w:rPr>
            <w:rFonts w:ascii="Times New Roman" w:hAnsi="Times New Roman"/>
          </w:rPr>
          <w:t xml:space="preserve"> </w:t>
        </w:r>
        <w:r w:rsidR="003C0C3C">
          <w:rPr>
            <w:rFonts w:ascii="Times New Roman" w:hAnsi="Times New Roman"/>
          </w:rPr>
          <w:t xml:space="preserve">RW </w:t>
        </w:r>
        <w:r w:rsidR="003C0C3C" w:rsidRPr="00722B86">
          <w:rPr>
            <w:rFonts w:ascii="Times New Roman" w:hAnsi="Times New Roman"/>
          </w:rPr>
          <w:t>0.65</w:t>
        </w:r>
        <w:r w:rsidR="003C0C3C">
          <w:rPr>
            <w:rFonts w:ascii="Times New Roman" w:hAnsi="Times New Roman"/>
          </w:rPr>
          <w:t>,</w:t>
        </w:r>
        <w:r w:rsidR="003C0C3C" w:rsidRPr="00722B86">
          <w:rPr>
            <w:rFonts w:ascii="Times New Roman" w:hAnsi="Times New Roman"/>
          </w:rPr>
          <w:t xml:space="preserve"> </w:t>
        </w:r>
        <w:r w:rsidR="003C0C3C">
          <w:rPr>
            <w:rFonts w:ascii="Times New Roman" w:hAnsi="Times New Roman"/>
          </w:rPr>
          <w:t xml:space="preserve">Stasis </w:t>
        </w:r>
        <w:r w:rsidR="003C0C3C" w:rsidRPr="00722B86">
          <w:rPr>
            <w:rFonts w:ascii="Times New Roman" w:hAnsi="Times New Roman"/>
          </w:rPr>
          <w:t>0.30</w:t>
        </w:r>
        <w:r w:rsidR="003C0C3C">
          <w:rPr>
            <w:rFonts w:ascii="Times New Roman" w:hAnsi="Times New Roman"/>
          </w:rPr>
          <w:t>).</w:t>
        </w:r>
        <w:r w:rsidR="003C0C3C">
          <w:rPr>
            <w:rFonts w:ascii="Times New Roman" w:hAnsi="Times New Roman"/>
          </w:rPr>
          <w:t xml:space="preserve"> </w:t>
        </w:r>
      </w:ins>
      <w:r>
        <w:rPr>
          <w:rFonts w:ascii="Times New Roman" w:hAnsi="Times New Roman"/>
        </w:rPr>
        <w:t>They also found evidence that the large</w:t>
      </w:r>
      <w:r>
        <w:rPr>
          <w:rFonts w:ascii="Times New Roman" w:hAnsi="Times New Roman"/>
          <w:i/>
        </w:rPr>
        <w:t xml:space="preserve"> G. amplus </w:t>
      </w:r>
      <w:r>
        <w:rPr>
          <w:rFonts w:ascii="Times New Roman" w:hAnsi="Times New Roman"/>
        </w:rPr>
        <w:t xml:space="preserve">survived into the early Holocene and did not immediately reduce in size to </w:t>
      </w:r>
      <w:r>
        <w:rPr>
          <w:rFonts w:ascii="Times New Roman" w:hAnsi="Times New Roman"/>
          <w:i/>
        </w:rPr>
        <w:t>G. californicus</w:t>
      </w:r>
      <w:r>
        <w:rPr>
          <w:rFonts w:ascii="Times New Roman" w:hAnsi="Times New Roman"/>
        </w:rPr>
        <w:t>, as had long been assumed.</w:t>
      </w:r>
    </w:p>
    <w:p w:rsidR="00000000" w:rsidRDefault="00797ECF">
      <w:pPr>
        <w:tabs>
          <w:tab w:val="left" w:pos="360"/>
        </w:tabs>
        <w:spacing w:line="480" w:lineRule="auto"/>
        <w:rPr>
          <w:rFonts w:ascii="Times New Roman" w:hAnsi="Times New Roman"/>
        </w:rPr>
      </w:pPr>
      <w:r>
        <w:rPr>
          <w:rFonts w:ascii="Times New Roman" w:hAnsi="Times New Roman"/>
        </w:rPr>
        <w:tab/>
        <w:t>Frago</w:t>
      </w:r>
      <w:r>
        <w:rPr>
          <w:rFonts w:ascii="Times New Roman" w:hAnsi="Times New Roman"/>
        </w:rPr>
        <w:t>meni and Prothero (2011) looked at three other birds that are common at Rancho La Brea. They measured multiple dimensions of the TMTs of the bald eagle and caracara, and found no evidence of size or shape changes in these limb bones through the entire time</w:t>
      </w:r>
      <w:r>
        <w:rPr>
          <w:rFonts w:ascii="Times New Roman" w:hAnsi="Times New Roman"/>
        </w:rPr>
        <w:t xml:space="preserve"> span. They also analyzed the data set measured by Bochenski and Campbell (2006) of California turkeys, and found that they too show stasis over the entire span of the dated pits at Rancho La Brea.</w:t>
      </w:r>
    </w:p>
    <w:p w:rsidR="00000000" w:rsidRDefault="00797ECF">
      <w:pPr>
        <w:tabs>
          <w:tab w:val="left" w:pos="360"/>
        </w:tabs>
        <w:spacing w:line="480" w:lineRule="auto"/>
        <w:rPr>
          <w:rFonts w:ascii="Times New Roman" w:hAnsi="Times New Roman"/>
        </w:rPr>
      </w:pPr>
    </w:p>
    <w:p w:rsidR="00000000" w:rsidRDefault="00797ECF">
      <w:pPr>
        <w:tabs>
          <w:tab w:val="left" w:pos="360"/>
        </w:tabs>
        <w:spacing w:line="480" w:lineRule="auto"/>
        <w:rPr>
          <w:rFonts w:ascii="Times New Roman" w:hAnsi="Times New Roman"/>
          <w:b/>
          <w:i/>
        </w:rPr>
      </w:pPr>
      <w:r>
        <w:rPr>
          <w:rFonts w:ascii="Times New Roman" w:hAnsi="Times New Roman"/>
          <w:b/>
          <w:i/>
        </w:rPr>
        <w:t>(VAL: your analysis)</w:t>
      </w:r>
    </w:p>
    <w:p w:rsidR="00000000" w:rsidRDefault="00797ECF">
      <w:pPr>
        <w:tabs>
          <w:tab w:val="left" w:pos="360"/>
        </w:tabs>
        <w:spacing w:line="480" w:lineRule="auto"/>
        <w:rPr>
          <w:rFonts w:ascii="Times New Roman" w:hAnsi="Times New Roman"/>
        </w:rPr>
      </w:pPr>
    </w:p>
    <w:p w:rsidR="00000000" w:rsidRDefault="00797ECF">
      <w:pPr>
        <w:pStyle w:val="Heading1"/>
        <w:jc w:val="left"/>
      </w:pPr>
      <w:r>
        <w:t>5. Discussion</w:t>
      </w:r>
    </w:p>
    <w:p w:rsidR="00000000" w:rsidRDefault="00797ECF">
      <w:pPr>
        <w:tabs>
          <w:tab w:val="left" w:pos="360"/>
        </w:tabs>
        <w:spacing w:line="480" w:lineRule="auto"/>
        <w:rPr>
          <w:rFonts w:ascii="Times New Roman" w:hAnsi="Times New Roman"/>
        </w:rPr>
      </w:pPr>
      <w:r>
        <w:rPr>
          <w:rFonts w:ascii="Times New Roman" w:hAnsi="Times New Roman"/>
        </w:rPr>
        <w:tab/>
        <w:t>Despite the expectat</w:t>
      </w:r>
      <w:r>
        <w:rPr>
          <w:rFonts w:ascii="Times New Roman" w:hAnsi="Times New Roman"/>
        </w:rPr>
        <w:t xml:space="preserve">ions that there should be significant size and/or shape change at the peak glacial at 20 ka in the mammals and birds of Rancho La Brea, the data revealed no statistically significant trends in the change of the size or shape in any mammal or bird over the </w:t>
      </w:r>
      <w:r>
        <w:rPr>
          <w:rFonts w:ascii="Times New Roman" w:hAnsi="Times New Roman"/>
        </w:rPr>
        <w:t xml:space="preserve">last 40,000 years. Even though the pollen shows dramatic cooling and development of a snowy juniper-pine forest at the peak the last glacial-interglacial cycle at 20 ka, the measured shape and size of Rancho La Brea mammals and birds remained unchanged in </w:t>
      </w:r>
      <w:r>
        <w:rPr>
          <w:rFonts w:ascii="Times New Roman" w:hAnsi="Times New Roman"/>
        </w:rPr>
        <w:t xml:space="preserve">the samples from Pit 3 (18, 593 radiocarbon years), Pit 60 (21,383 radiocarbon years), and Pit 9 (26,427 radiocarbon years), according to the dates of O’Keefe et al. (2009). </w:t>
      </w:r>
    </w:p>
    <w:p w:rsidR="00000000" w:rsidRDefault="00797ECF">
      <w:pPr>
        <w:tabs>
          <w:tab w:val="left" w:pos="360"/>
        </w:tabs>
        <w:spacing w:line="480" w:lineRule="auto"/>
        <w:rPr>
          <w:rFonts w:ascii="Times New Roman" w:hAnsi="Times New Roman"/>
        </w:rPr>
      </w:pPr>
      <w:r>
        <w:rPr>
          <w:rFonts w:ascii="Times New Roman" w:hAnsi="Times New Roman"/>
        </w:rPr>
        <w:tab/>
        <w:t xml:space="preserve">This stasis in size and shape of the limb bones goes against the predictions of </w:t>
      </w:r>
      <w:r>
        <w:rPr>
          <w:rFonts w:ascii="Times New Roman" w:hAnsi="Times New Roman"/>
        </w:rPr>
        <w:t>Bergmann’s rule, which suggests that within a species the body mass tends to increases with latitude and colder climate, and Allen’s rule, which predicts shorter more robust limbs in colder climates.</w:t>
      </w:r>
    </w:p>
    <w:p w:rsidR="00000000" w:rsidRDefault="00797ECF">
      <w:pPr>
        <w:tabs>
          <w:tab w:val="left" w:pos="360"/>
        </w:tabs>
        <w:spacing w:line="480" w:lineRule="auto"/>
        <w:rPr>
          <w:rFonts w:ascii="Times New Roman" w:hAnsi="Times New Roman"/>
        </w:rPr>
      </w:pPr>
      <w:r>
        <w:rPr>
          <w:rFonts w:ascii="Times New Roman" w:hAnsi="Times New Roman"/>
        </w:rPr>
        <w:lastRenderedPageBreak/>
        <w:tab/>
        <w:t>As we pointed out at the beginning of the paper, stasis</w:t>
      </w:r>
      <w:r>
        <w:rPr>
          <w:rFonts w:ascii="Times New Roman" w:hAnsi="Times New Roman"/>
        </w:rPr>
        <w:t xml:space="preserve"> through dramatic climate changes seems to be a prevalent occurrence among Pleistocene species despite the rapid changes of their environment and habitats (Barnosky, 1994, 2005).</w:t>
      </w:r>
    </w:p>
    <w:p w:rsidR="00000000" w:rsidRDefault="00797ECF">
      <w:pPr>
        <w:tabs>
          <w:tab w:val="left" w:pos="360"/>
        </w:tabs>
        <w:spacing w:line="480" w:lineRule="auto"/>
        <w:rPr>
          <w:rFonts w:ascii="Times New Roman" w:hAnsi="Times New Roman"/>
        </w:rPr>
      </w:pPr>
      <w:r>
        <w:rPr>
          <w:rFonts w:ascii="Times New Roman" w:hAnsi="Times New Roman"/>
        </w:rPr>
        <w:tab/>
        <w:t>Many attempts have been made to explain the stasis of species during such dr</w:t>
      </w:r>
      <w:r>
        <w:rPr>
          <w:rFonts w:ascii="Times New Roman" w:hAnsi="Times New Roman"/>
        </w:rPr>
        <w:t>amatic climate and ecological changes. Eldredge and Gould (1972) suggested that the stasis might be due to developmental constraints and canalization, although Gould (2002) rejected that notion. Bennett (1990, 1997) proposed that the climatic changes durin</w:t>
      </w:r>
      <w:r>
        <w:rPr>
          <w:rFonts w:ascii="Times New Roman" w:hAnsi="Times New Roman"/>
        </w:rPr>
        <w:t>g the glacial-interglacial cycle were too rapid and did not allow time for adaptation.  However, the Galapagos finches changed in a matter of years in response to a small-scale climatic change. A more popular idea is that no matter how severe an environmen</w:t>
      </w:r>
      <w:r>
        <w:rPr>
          <w:rFonts w:ascii="Times New Roman" w:hAnsi="Times New Roman"/>
        </w:rPr>
        <w:t>t changes, most large animals have the ability to adapt to a wide range of environments, and therefore, are not responsive to local changes in climate (Lieberman et al.1995; Lieberman and Dudgeon, 1996; Eldredge et al., 2005). This may be appropriate for t</w:t>
      </w:r>
      <w:r>
        <w:rPr>
          <w:rFonts w:ascii="Times New Roman" w:hAnsi="Times New Roman"/>
        </w:rPr>
        <w:t>he large mammals at Rancho la Brea, but not for the many cases where small mammals show stasis across climate change (e.g., Barnosky, 1994, 2005; Prothero and Heaton, 1996).</w:t>
      </w:r>
    </w:p>
    <w:p w:rsidR="00000000" w:rsidRDefault="00797ECF">
      <w:pPr>
        <w:tabs>
          <w:tab w:val="left" w:pos="360"/>
        </w:tabs>
        <w:spacing w:line="480" w:lineRule="auto"/>
        <w:rPr>
          <w:rFonts w:ascii="Times New Roman" w:hAnsi="Times New Roman"/>
        </w:rPr>
      </w:pPr>
    </w:p>
    <w:p w:rsidR="00000000" w:rsidRDefault="00797ECF">
      <w:pPr>
        <w:tabs>
          <w:tab w:val="left" w:pos="360"/>
        </w:tabs>
        <w:spacing w:line="480" w:lineRule="auto"/>
        <w:rPr>
          <w:rFonts w:ascii="Times New Roman" w:hAnsi="Times New Roman"/>
          <w:b/>
        </w:rPr>
      </w:pPr>
      <w:r>
        <w:rPr>
          <w:rFonts w:ascii="Times New Roman" w:hAnsi="Times New Roman"/>
          <w:b/>
        </w:rPr>
        <w:t>7. Conclusion</w:t>
      </w:r>
    </w:p>
    <w:p w:rsidR="00000000" w:rsidRDefault="00797ECF">
      <w:pPr>
        <w:tabs>
          <w:tab w:val="left" w:pos="360"/>
        </w:tabs>
        <w:spacing w:line="480" w:lineRule="auto"/>
        <w:rPr>
          <w:rFonts w:ascii="Times New Roman" w:hAnsi="Times New Roman"/>
        </w:rPr>
      </w:pPr>
      <w:r>
        <w:rPr>
          <w:rFonts w:ascii="Times New Roman" w:hAnsi="Times New Roman"/>
        </w:rPr>
        <w:tab/>
        <w:t>Although evolutionary theory suggests that organisms are delicatel</w:t>
      </w:r>
      <w:r>
        <w:rPr>
          <w:rFonts w:ascii="Times New Roman" w:hAnsi="Times New Roman"/>
        </w:rPr>
        <w:t>y responsive to changes in their environment, this study shows no statistically significant size or shape changes in the common Rancho La Brea mammals or birds over the last 40,000 years despite the climate and vegetational changes due to the last glacial-</w:t>
      </w:r>
      <w:r>
        <w:rPr>
          <w:rFonts w:ascii="Times New Roman" w:hAnsi="Times New Roman"/>
        </w:rPr>
        <w:t xml:space="preserve">interglacial cycle.  This is despite the fact that many of these mammals and birds exhibit a tendency toward larger body sizes (Bergmann’s rule) and shorter more robust limbs (Allen’s rule) in colder climates, yet the cold climates at La Brea 20,000 years </w:t>
      </w:r>
      <w:r>
        <w:rPr>
          <w:rFonts w:ascii="Times New Roman" w:hAnsi="Times New Roman"/>
        </w:rPr>
        <w:t xml:space="preserve">ago were insufficient to cause a measurable change in body size or limb robustness. </w:t>
      </w:r>
      <w:r>
        <w:rPr>
          <w:rFonts w:ascii="Times New Roman" w:hAnsi="Times New Roman"/>
        </w:rPr>
        <w:lastRenderedPageBreak/>
        <w:t xml:space="preserve">Such stasis, along with the examples documented from nearly all other Pleistocene mammals and birds, argues that organisms are not as responsive to environmental change as </w:t>
      </w:r>
      <w:r>
        <w:rPr>
          <w:rFonts w:ascii="Times New Roman" w:hAnsi="Times New Roman"/>
        </w:rPr>
        <w:t>classicial Neo-Darwinian theory predicts.</w:t>
      </w:r>
    </w:p>
    <w:p w:rsidR="00000000" w:rsidRDefault="00797ECF">
      <w:pPr>
        <w:pStyle w:val="Heading1"/>
      </w:pPr>
      <w:r>
        <w:rPr>
          <w:rStyle w:val="IntenseReference"/>
          <w:b/>
        </w:rPr>
        <w:t xml:space="preserve"> </w:t>
      </w:r>
    </w:p>
    <w:p w:rsidR="00000000" w:rsidRDefault="00797ECF">
      <w:pPr>
        <w:pStyle w:val="Heading1"/>
        <w:jc w:val="left"/>
      </w:pPr>
      <w:r>
        <w:t>Acknowledgments</w:t>
      </w:r>
    </w:p>
    <w:p w:rsidR="00000000" w:rsidRDefault="00797ECF">
      <w:pPr>
        <w:tabs>
          <w:tab w:val="left" w:pos="360"/>
        </w:tabs>
        <w:spacing w:line="480" w:lineRule="auto"/>
        <w:jc w:val="center"/>
        <w:rPr>
          <w:rFonts w:ascii="Times New Roman" w:hAnsi="Times New Roman"/>
          <w:b/>
        </w:rPr>
      </w:pPr>
    </w:p>
    <w:p w:rsidR="00000000" w:rsidRDefault="00797ECF">
      <w:pPr>
        <w:tabs>
          <w:tab w:val="left" w:pos="360"/>
        </w:tabs>
        <w:spacing w:line="480" w:lineRule="auto"/>
        <w:rPr>
          <w:rFonts w:ascii="Times New Roman" w:hAnsi="Times New Roman"/>
        </w:rPr>
      </w:pPr>
      <w:r>
        <w:rPr>
          <w:rFonts w:ascii="Times New Roman" w:hAnsi="Times New Roman"/>
        </w:rPr>
        <w:tab/>
        <w:t>We thank the staff of the Page Museum, especially John Harris, Aisling Farrell and Chris Shaw for allowing us to work on their collections.    We thank xxxx and xxxxx for reviewing the paper, an</w:t>
      </w:r>
      <w:r>
        <w:rPr>
          <w:rFonts w:ascii="Times New Roman" w:hAnsi="Times New Roman"/>
        </w:rPr>
        <w:t>d suggesting improvements.</w:t>
      </w:r>
    </w:p>
    <w:p w:rsidR="00000000" w:rsidRDefault="00797ECF">
      <w:pPr>
        <w:tabs>
          <w:tab w:val="left" w:pos="360"/>
        </w:tabs>
        <w:spacing w:line="480" w:lineRule="auto"/>
        <w:rPr>
          <w:rFonts w:ascii="Times New Roman" w:hAnsi="Times New Roman"/>
        </w:rPr>
      </w:pPr>
    </w:p>
    <w:p w:rsidR="00000000" w:rsidRDefault="00797ECF">
      <w:pPr>
        <w:pStyle w:val="Heading1"/>
        <w:jc w:val="left"/>
      </w:pPr>
      <w:r>
        <w:t>References</w:t>
      </w:r>
    </w:p>
    <w:p w:rsidR="00000000" w:rsidRDefault="00797ECF">
      <w:pPr>
        <w:tabs>
          <w:tab w:val="left" w:pos="360"/>
        </w:tabs>
        <w:spacing w:line="480" w:lineRule="auto"/>
        <w:jc w:val="center"/>
        <w:rPr>
          <w:rFonts w:ascii="Times New Roman" w:hAnsi="Times New Roman"/>
          <w:b/>
        </w:rPr>
      </w:pPr>
    </w:p>
    <w:p w:rsidR="00000000" w:rsidRDefault="00797ECF">
      <w:pPr>
        <w:tabs>
          <w:tab w:val="left" w:pos="360"/>
          <w:tab w:val="left" w:pos="450"/>
        </w:tabs>
        <w:spacing w:line="480" w:lineRule="auto"/>
        <w:ind w:left="360" w:hanging="360"/>
        <w:rPr>
          <w:rFonts w:ascii="Times New Roman" w:hAnsi="Times New Roman"/>
        </w:rPr>
      </w:pPr>
      <w:r>
        <w:rPr>
          <w:rFonts w:ascii="Times New Roman" w:hAnsi="Times New Roman"/>
        </w:rPr>
        <w:t>Agustin Iriarte, J., Franklin, W.J., Johnson, W.E., Redford, K.H. 1990, Biogeographic variation of food habits and body size of the American puma: Oecologia 85(2): 185-190.</w:t>
      </w:r>
    </w:p>
    <w:p w:rsidR="00000000" w:rsidRDefault="00797ECF">
      <w:pPr>
        <w:tabs>
          <w:tab w:val="left" w:pos="360"/>
          <w:tab w:val="left" w:pos="450"/>
        </w:tabs>
        <w:spacing w:line="480" w:lineRule="auto"/>
        <w:ind w:left="360" w:hanging="360"/>
        <w:rPr>
          <w:rFonts w:ascii="Times New Roman" w:hAnsi="Times New Roman"/>
        </w:rPr>
      </w:pPr>
      <w:r>
        <w:rPr>
          <w:rFonts w:ascii="Times New Roman" w:hAnsi="Times New Roman"/>
        </w:rPr>
        <w:t>Akersten, W.A., Shaw, C.A. and Jefferson, G</w:t>
      </w:r>
      <w:r>
        <w:rPr>
          <w:rFonts w:ascii="Times New Roman" w:hAnsi="Times New Roman"/>
        </w:rPr>
        <w:t>.T., 1983, Rancho La Brea: status and future: Paleobiology, v. 9, p. 211-217.</w:t>
      </w:r>
    </w:p>
    <w:p w:rsidR="00000000" w:rsidRDefault="00797ECF">
      <w:pPr>
        <w:tabs>
          <w:tab w:val="left" w:pos="360"/>
          <w:tab w:val="left" w:pos="450"/>
        </w:tabs>
        <w:spacing w:line="480" w:lineRule="auto"/>
        <w:ind w:left="360" w:hanging="360"/>
        <w:rPr>
          <w:rFonts w:ascii="Times New Roman" w:hAnsi="Times New Roman"/>
        </w:rPr>
      </w:pPr>
      <w:r>
        <w:rPr>
          <w:rFonts w:ascii="Times New Roman" w:hAnsi="Times New Roman"/>
        </w:rPr>
        <w:t>Avise, J.C., Walker, D., and Johns, G.C. 1998. Species durations and Pleistocene effects on vertebrate phylogeography. Proceedings of the Royals Society of London, B 265:1707-171</w:t>
      </w:r>
      <w:r>
        <w:rPr>
          <w:rFonts w:ascii="Times New Roman" w:hAnsi="Times New Roman"/>
        </w:rPr>
        <w:t>2.</w:t>
      </w:r>
    </w:p>
    <w:p w:rsidR="00000000" w:rsidRDefault="00797ECF">
      <w:pPr>
        <w:tabs>
          <w:tab w:val="left" w:pos="360"/>
          <w:tab w:val="left" w:pos="450"/>
        </w:tabs>
        <w:spacing w:line="480" w:lineRule="auto"/>
        <w:ind w:left="360" w:hanging="360"/>
        <w:rPr>
          <w:rFonts w:ascii="Times New Roman" w:hAnsi="Times New Roman"/>
        </w:rPr>
      </w:pPr>
      <w:r>
        <w:rPr>
          <w:rFonts w:ascii="Times New Roman" w:hAnsi="Times New Roman"/>
        </w:rPr>
        <w:t>Banks, R.C., and Dove, C.J., 1992, The generic name for the crested caracaras (Aves: Falconidae): Proceedings of the Biological Society of Washington, v. 105, no. 3, p. 420-425.</w:t>
      </w:r>
    </w:p>
    <w:p w:rsidR="00000000" w:rsidRDefault="00797ECF">
      <w:pPr>
        <w:tabs>
          <w:tab w:val="left" w:pos="450"/>
        </w:tabs>
        <w:spacing w:line="480" w:lineRule="auto"/>
        <w:ind w:left="360" w:hanging="360"/>
        <w:rPr>
          <w:rFonts w:ascii="Times New Roman" w:hAnsi="Times New Roman"/>
        </w:rPr>
      </w:pPr>
      <w:r>
        <w:rPr>
          <w:rFonts w:ascii="Times New Roman" w:hAnsi="Times New Roman"/>
        </w:rPr>
        <w:t>Barnosky, A.D., 1994, Defining climate’s role in ecosystem evolution: clues</w:t>
      </w:r>
      <w:r>
        <w:rPr>
          <w:rFonts w:ascii="Times New Roman" w:hAnsi="Times New Roman"/>
        </w:rPr>
        <w:t xml:space="preserve"> from late Quaternary mammals: Historical Biology, v. 18, p.173-190.</w:t>
      </w:r>
    </w:p>
    <w:p w:rsidR="00000000" w:rsidRDefault="00797ECF">
      <w:pPr>
        <w:tabs>
          <w:tab w:val="left" w:pos="450"/>
        </w:tabs>
        <w:spacing w:line="480" w:lineRule="auto"/>
        <w:ind w:left="360" w:hanging="360"/>
        <w:rPr>
          <w:rFonts w:ascii="Times New Roman" w:hAnsi="Times New Roman"/>
        </w:rPr>
      </w:pPr>
      <w:r>
        <w:rPr>
          <w:rFonts w:ascii="Times New Roman" w:hAnsi="Times New Roman"/>
        </w:rPr>
        <w:lastRenderedPageBreak/>
        <w:t>Barnosky, A.D., 2005, Effects of Quaternary climatic change on speciation of mammals: Journal of Mammalian Evolution, v. 12 (1/2), p. 247-264.</w:t>
      </w:r>
    </w:p>
    <w:p w:rsidR="00000000" w:rsidRDefault="00797ECF">
      <w:pPr>
        <w:tabs>
          <w:tab w:val="left" w:pos="450"/>
        </w:tabs>
        <w:spacing w:line="480" w:lineRule="auto"/>
        <w:ind w:left="360" w:hanging="360"/>
        <w:rPr>
          <w:rFonts w:ascii="Times New Roman" w:hAnsi="Times New Roman"/>
        </w:rPr>
      </w:pPr>
      <w:r>
        <w:rPr>
          <w:rFonts w:ascii="Times New Roman" w:hAnsi="Times New Roman"/>
        </w:rPr>
        <w:t>Barnosky, A.D., and Kraatz, B.P. 2007. The r</w:t>
      </w:r>
      <w:r>
        <w:rPr>
          <w:rFonts w:ascii="Times New Roman" w:hAnsi="Times New Roman"/>
        </w:rPr>
        <w:t>ole of climate change in the evolution of mammals. BioScience 57: 523-532.</w:t>
      </w:r>
    </w:p>
    <w:p w:rsidR="00000000" w:rsidRDefault="00797ECF">
      <w:pPr>
        <w:tabs>
          <w:tab w:val="left" w:pos="360"/>
          <w:tab w:val="left" w:pos="450"/>
        </w:tabs>
        <w:spacing w:line="480" w:lineRule="auto"/>
        <w:ind w:left="360" w:hanging="360"/>
        <w:rPr>
          <w:rFonts w:ascii="Times New Roman" w:hAnsi="Times New Roman"/>
        </w:rPr>
      </w:pPr>
      <w:r>
        <w:rPr>
          <w:rFonts w:ascii="Times New Roman" w:hAnsi="Times New Roman"/>
        </w:rPr>
        <w:t>Bennett, K.D., 1990, Milankovitch cycles and their effects on species in ecological and evolutionary time: Paleobiology, v. 16, p. 11-21.</w:t>
      </w:r>
    </w:p>
    <w:p w:rsidR="00000000" w:rsidRDefault="00797ECF">
      <w:pPr>
        <w:tabs>
          <w:tab w:val="left" w:pos="360"/>
          <w:tab w:val="left" w:pos="450"/>
        </w:tabs>
        <w:spacing w:line="480" w:lineRule="auto"/>
        <w:ind w:left="360" w:hanging="360"/>
        <w:rPr>
          <w:rFonts w:ascii="Times New Roman" w:hAnsi="Times New Roman"/>
        </w:rPr>
      </w:pPr>
      <w:r>
        <w:rPr>
          <w:rFonts w:ascii="Times New Roman" w:hAnsi="Times New Roman"/>
        </w:rPr>
        <w:t>Bennett, K.D., 1997, Evolution and ecology:</w:t>
      </w:r>
      <w:r>
        <w:rPr>
          <w:rFonts w:ascii="Times New Roman" w:hAnsi="Times New Roman"/>
        </w:rPr>
        <w:t xml:space="preserve"> the pace of life: Cambridge University Press, Cambridge.</w:t>
      </w:r>
    </w:p>
    <w:p w:rsidR="00000000" w:rsidRDefault="00797ECF">
      <w:pPr>
        <w:tabs>
          <w:tab w:val="left" w:pos="450"/>
        </w:tabs>
        <w:spacing w:line="480" w:lineRule="auto"/>
        <w:ind w:left="360" w:hanging="360"/>
        <w:rPr>
          <w:rFonts w:ascii="Times New Roman" w:hAnsi="Times New Roman"/>
        </w:rPr>
      </w:pPr>
      <w:r>
        <w:rPr>
          <w:rFonts w:ascii="Times New Roman" w:hAnsi="Times New Roman"/>
        </w:rPr>
        <w:t xml:space="preserve">Bochenski, Z.M., and Campbell Jr., K.E., 2006, The extinct California turkey, </w:t>
      </w:r>
      <w:r>
        <w:rPr>
          <w:rFonts w:ascii="Times New Roman" w:hAnsi="Times New Roman"/>
          <w:i/>
        </w:rPr>
        <w:t>Meleagris californica</w:t>
      </w:r>
      <w:r>
        <w:rPr>
          <w:rFonts w:ascii="Times New Roman" w:hAnsi="Times New Roman"/>
        </w:rPr>
        <w:t>, from Rancho La Brea: comparative osteology and systematics: Contributions in Science, Natural His</w:t>
      </w:r>
      <w:r>
        <w:rPr>
          <w:rFonts w:ascii="Times New Roman" w:hAnsi="Times New Roman"/>
        </w:rPr>
        <w:t>tory Museum of Los Angeles County, v. 509, p. 1-92.</w:t>
      </w:r>
    </w:p>
    <w:p w:rsidR="00000000" w:rsidRDefault="00797ECF">
      <w:pPr>
        <w:tabs>
          <w:tab w:val="left" w:pos="450"/>
        </w:tabs>
        <w:spacing w:line="480" w:lineRule="auto"/>
        <w:ind w:left="360" w:hanging="360"/>
        <w:rPr>
          <w:rFonts w:ascii="Times New Roman" w:hAnsi="Times New Roman"/>
        </w:rPr>
      </w:pPr>
      <w:r>
        <w:rPr>
          <w:rFonts w:ascii="Times New Roman" w:hAnsi="Times New Roman"/>
        </w:rPr>
        <w:t>Brown, L., 1968, Eagles, Hawks, and Falcons of the World. McGraw-Hill, New York.</w:t>
      </w:r>
    </w:p>
    <w:p w:rsidR="00000000" w:rsidRDefault="00797ECF">
      <w:pPr>
        <w:tabs>
          <w:tab w:val="left" w:pos="450"/>
        </w:tabs>
        <w:spacing w:line="480" w:lineRule="auto"/>
        <w:ind w:left="360" w:hanging="360"/>
        <w:rPr>
          <w:rFonts w:ascii="Times New Roman" w:hAnsi="Times New Roman"/>
        </w:rPr>
      </w:pPr>
      <w:r>
        <w:rPr>
          <w:rFonts w:ascii="Times New Roman" w:hAnsi="Times New Roman"/>
        </w:rPr>
        <w:t>Coltrain, J.B., Harris, J.M., Cerling, T.E., Ehleringer, J.R., Dearing, M., Ward, J., and Allen, J., 2004, Rancho La Brea s</w:t>
      </w:r>
      <w:r>
        <w:rPr>
          <w:rFonts w:ascii="Times New Roman" w:hAnsi="Times New Roman"/>
        </w:rPr>
        <w:t>table isotope biogeochemistry and its implications for the palaeoecology of the late Pleistocene, coastal southern California: Palaeogeography, Palaeoclimatology, Palaeoecology , v. 205, p. 199-219.</w:t>
      </w:r>
    </w:p>
    <w:p w:rsidR="00000000" w:rsidRDefault="00797ECF">
      <w:pPr>
        <w:tabs>
          <w:tab w:val="left" w:pos="450"/>
        </w:tabs>
        <w:spacing w:line="480" w:lineRule="auto"/>
        <w:ind w:left="360" w:hanging="360"/>
        <w:rPr>
          <w:rFonts w:ascii="Times New Roman" w:hAnsi="Times New Roman"/>
        </w:rPr>
      </w:pPr>
      <w:r>
        <w:rPr>
          <w:rFonts w:ascii="Times New Roman" w:hAnsi="Times New Roman"/>
        </w:rPr>
        <w:t>Coope, G.R., 1979, Late Cenozoic fossil Coleoptera: evolu</w:t>
      </w:r>
      <w:r>
        <w:rPr>
          <w:rFonts w:ascii="Times New Roman" w:hAnsi="Times New Roman"/>
        </w:rPr>
        <w:t>tion, biogeography, and ecology: Annual Reviews of Ecology and Systematics, v. 10, p. 247-267.</w:t>
      </w:r>
    </w:p>
    <w:p w:rsidR="00000000" w:rsidRDefault="00797ECF">
      <w:pPr>
        <w:tabs>
          <w:tab w:val="left" w:pos="360"/>
          <w:tab w:val="left" w:pos="450"/>
        </w:tabs>
        <w:spacing w:line="480" w:lineRule="auto"/>
        <w:ind w:left="360" w:hanging="360"/>
        <w:rPr>
          <w:rFonts w:ascii="Times New Roman" w:hAnsi="Times New Roman"/>
        </w:rPr>
      </w:pPr>
      <w:r>
        <w:rPr>
          <w:rFonts w:ascii="Times New Roman" w:hAnsi="Times New Roman"/>
        </w:rPr>
        <w:t>Davis, M., 1983, Quaternary history of deciduous forests of eastern North America and Europe: Annals of the Missouri Botanical Garden, v. 20, p. 550-563.</w:t>
      </w:r>
    </w:p>
    <w:p w:rsidR="00000000" w:rsidRDefault="00797ECF">
      <w:pPr>
        <w:tabs>
          <w:tab w:val="left" w:pos="360"/>
          <w:tab w:val="left" w:pos="450"/>
        </w:tabs>
        <w:spacing w:line="480" w:lineRule="auto"/>
        <w:ind w:left="360" w:hanging="360"/>
        <w:rPr>
          <w:rFonts w:ascii="Times New Roman" w:hAnsi="Times New Roman"/>
        </w:rPr>
      </w:pPr>
      <w:r>
        <w:rPr>
          <w:rFonts w:ascii="Times New Roman" w:hAnsi="Times New Roman"/>
        </w:rPr>
        <w:t>DeSanti</w:t>
      </w:r>
      <w:r>
        <w:rPr>
          <w:rFonts w:ascii="Times New Roman" w:hAnsi="Times New Roman"/>
        </w:rPr>
        <w:t xml:space="preserve">s, S.N., Prothero, D.R., and Gage, G.L. 2011. Size and shape stasis in late Pleistocene horses and camels from Rancho La Brea during the last glacial-interglacial cycle. </w:t>
      </w:r>
      <w:r>
        <w:rPr>
          <w:rFonts w:ascii="Times New Roman" w:hAnsi="Times New Roman"/>
          <w:i/>
        </w:rPr>
        <w:t>New Mexico Museum of Natural History Bulletin</w:t>
      </w:r>
      <w:r>
        <w:rPr>
          <w:rFonts w:ascii="Times New Roman" w:hAnsi="Times New Roman"/>
        </w:rPr>
        <w:t xml:space="preserve"> 53:505-510.</w:t>
      </w:r>
    </w:p>
    <w:p w:rsidR="00000000" w:rsidRDefault="00797ECF">
      <w:pPr>
        <w:tabs>
          <w:tab w:val="left" w:pos="450"/>
        </w:tabs>
        <w:spacing w:line="480" w:lineRule="auto"/>
        <w:ind w:left="360" w:hanging="360"/>
        <w:rPr>
          <w:rFonts w:ascii="Times New Roman" w:hAnsi="Times New Roman"/>
        </w:rPr>
      </w:pPr>
      <w:r>
        <w:rPr>
          <w:rFonts w:ascii="Times New Roman" w:hAnsi="Times New Roman"/>
        </w:rPr>
        <w:lastRenderedPageBreak/>
        <w:t>Dove, C.J., and Banks, R.C.,</w:t>
      </w:r>
      <w:r>
        <w:rPr>
          <w:rFonts w:ascii="Times New Roman" w:hAnsi="Times New Roman"/>
        </w:rPr>
        <w:t xml:space="preserve"> 1999, A taxonomic study of the crested caracaras (Falconidae): Wilson Bulletin, v. 111(3): 330-339.</w:t>
      </w:r>
    </w:p>
    <w:p w:rsidR="00000000" w:rsidRDefault="00797ECF">
      <w:pPr>
        <w:widowControl w:val="0"/>
        <w:tabs>
          <w:tab w:val="left" w:pos="220"/>
          <w:tab w:val="left" w:pos="720"/>
        </w:tabs>
        <w:autoSpaceDE w:val="0"/>
        <w:autoSpaceDN w:val="0"/>
        <w:adjustRightInd w:val="0"/>
        <w:spacing w:after="20" w:line="480" w:lineRule="auto"/>
        <w:ind w:left="360" w:hanging="360"/>
        <w:rPr>
          <w:rFonts w:ascii="Times New Roman" w:eastAsia="Times New Roman" w:hAnsi="Times New Roman"/>
        </w:rPr>
      </w:pPr>
      <w:r>
        <w:rPr>
          <w:rFonts w:ascii="Times New Roman" w:eastAsia="Times New Roman" w:hAnsi="Times New Roman"/>
        </w:rPr>
        <w:t>Eldredge, N., 1999, The Pattern of Evolution: W. H. Freeman, New York.</w:t>
      </w:r>
    </w:p>
    <w:p w:rsidR="00000000" w:rsidRDefault="00797ECF">
      <w:pPr>
        <w:pStyle w:val="BodyTextIndent"/>
        <w:rPr>
          <w:sz w:val="24"/>
        </w:rPr>
      </w:pPr>
      <w:r>
        <w:rPr>
          <w:sz w:val="24"/>
        </w:rPr>
        <w:t>Eldredge, N., and Gould, S.J. 1972, Punctuated equilibria: An alternative to phyleti</w:t>
      </w:r>
      <w:r>
        <w:rPr>
          <w:sz w:val="24"/>
        </w:rPr>
        <w:t xml:space="preserve">c gradualism, p. 82-115, </w:t>
      </w:r>
      <w:r>
        <w:rPr>
          <w:i/>
          <w:sz w:val="24"/>
        </w:rPr>
        <w:t>in</w:t>
      </w:r>
      <w:r>
        <w:rPr>
          <w:sz w:val="24"/>
        </w:rPr>
        <w:t xml:space="preserve"> Schopf, T.J.M. (ed.), Models in Paleobiology: Freeman, San Francisco,</w:t>
      </w:r>
    </w:p>
    <w:p w:rsidR="00000000" w:rsidRDefault="00797ECF">
      <w:pPr>
        <w:tabs>
          <w:tab w:val="left" w:pos="360"/>
          <w:tab w:val="left" w:pos="450"/>
        </w:tabs>
        <w:spacing w:line="480" w:lineRule="auto"/>
        <w:ind w:left="360" w:hanging="360"/>
        <w:rPr>
          <w:rFonts w:ascii="Times New Roman" w:hAnsi="Times New Roman"/>
        </w:rPr>
      </w:pPr>
      <w:r>
        <w:rPr>
          <w:rFonts w:ascii="Times New Roman" w:eastAsia="Times New Roman" w:hAnsi="Times New Roman"/>
        </w:rPr>
        <w:t>Eldredge, N., Thompson, J.N., Brakefield, P.M., Gavrilets, S., Jablonski, D., Jackson, J.B.C., Lenski, R.E., Lieberman, B.S., McPeek, M.A., and Miller III, W.</w:t>
      </w:r>
      <w:r>
        <w:rPr>
          <w:rFonts w:ascii="Times New Roman" w:eastAsia="Times New Roman" w:hAnsi="Times New Roman"/>
        </w:rPr>
        <w:t>, 2005, The dynamics of evolutionary stasis: Paleobiology, v. 31, p. 133-145.</w:t>
      </w:r>
    </w:p>
    <w:p w:rsidR="00000000" w:rsidRDefault="00797ECF">
      <w:pPr>
        <w:spacing w:line="480" w:lineRule="auto"/>
        <w:ind w:left="360" w:hanging="360"/>
        <w:rPr>
          <w:rFonts w:ascii="Times New Roman" w:hAnsi="Times New Roman"/>
        </w:rPr>
      </w:pPr>
      <w:r>
        <w:rPr>
          <w:rFonts w:ascii="Times New Roman" w:hAnsi="Times New Roman"/>
        </w:rPr>
        <w:t>Estes, S., and Arnold, S.J., 2007, Resolving the paradox of stasis: models with stabilizing selection explain evolutionary divergence on all timescales: American Naturalist, v. 1</w:t>
      </w:r>
      <w:r>
        <w:rPr>
          <w:rFonts w:ascii="Times New Roman" w:hAnsi="Times New Roman"/>
        </w:rPr>
        <w:t>69, p. 227-244.</w:t>
      </w:r>
    </w:p>
    <w:p w:rsidR="00000000" w:rsidRDefault="00797ECF">
      <w:pPr>
        <w:pStyle w:val="BodyTextIndent3"/>
        <w:tabs>
          <w:tab w:val="left" w:pos="360"/>
        </w:tabs>
        <w:rPr>
          <w:rFonts w:eastAsia="Times New Roman"/>
          <w:color w:val="000000"/>
        </w:rPr>
      </w:pPr>
      <w:r>
        <w:t xml:space="preserve">Falconer, H. 1863. </w:t>
      </w:r>
      <w:r>
        <w:rPr>
          <w:rFonts w:eastAsia="Times New Roman"/>
          <w:color w:val="000000"/>
        </w:rPr>
        <w:t>On the American fossil elephant. Natural History Review 1863: 43–114.</w:t>
      </w:r>
    </w:p>
    <w:p w:rsidR="00000000" w:rsidRDefault="00797ECF">
      <w:pPr>
        <w:pStyle w:val="BodyTextIndent3"/>
        <w:tabs>
          <w:tab w:val="left" w:pos="360"/>
        </w:tabs>
      </w:pPr>
      <w:r>
        <w:t xml:space="preserve">Fragomeni, A., and Prothero, D.R., 2011. Stasis in late Quaternary birds from the La Brea tar pits during the last glacial-interglacial cycle. </w:t>
      </w:r>
      <w:r>
        <w:rPr>
          <w:i/>
        </w:rPr>
        <w:t>New Mexi</w:t>
      </w:r>
      <w:r>
        <w:rPr>
          <w:i/>
        </w:rPr>
        <w:t>co Museum of Natural History Bulletin</w:t>
      </w:r>
      <w:r>
        <w:t xml:space="preserve"> 53:511-516.</w:t>
      </w:r>
    </w:p>
    <w:p w:rsidR="00000000" w:rsidRDefault="00797ECF">
      <w:pPr>
        <w:tabs>
          <w:tab w:val="left" w:pos="360"/>
        </w:tabs>
        <w:spacing w:line="480" w:lineRule="auto"/>
        <w:ind w:left="360" w:hanging="360"/>
        <w:rPr>
          <w:rFonts w:ascii="Times New Roman" w:hAnsi="Times New Roman"/>
        </w:rPr>
      </w:pPr>
      <w:r>
        <w:rPr>
          <w:rFonts w:ascii="Times New Roman" w:hAnsi="Times New Roman"/>
        </w:rPr>
        <w:t>Franklin, W.D.,1983, Contrasting socioecologies of South America’s wild camelids: the vicuña and the guanaco: American Society of Mammalogists Special Publication, v. 7. p. 573-629.</w:t>
      </w:r>
    </w:p>
    <w:p w:rsidR="00000000" w:rsidRDefault="00797ECF">
      <w:pPr>
        <w:tabs>
          <w:tab w:val="left" w:pos="360"/>
          <w:tab w:val="left" w:pos="450"/>
        </w:tabs>
        <w:spacing w:line="480" w:lineRule="auto"/>
        <w:ind w:left="360" w:hanging="360"/>
        <w:rPr>
          <w:rFonts w:ascii="Times New Roman" w:hAnsi="Times New Roman"/>
        </w:rPr>
      </w:pPr>
      <w:r>
        <w:rPr>
          <w:rFonts w:ascii="Times New Roman" w:hAnsi="Times New Roman"/>
        </w:rPr>
        <w:t>Friscia, A.R., Van Valke</w:t>
      </w:r>
      <w:r>
        <w:rPr>
          <w:rFonts w:ascii="Times New Roman" w:hAnsi="Times New Roman"/>
        </w:rPr>
        <w:t>nburgh, B., Spencer, L., and Harris, J.M., 2008, Chronology and spatial distribution of large mammal bones in Pit 91, Rancho La Brea: Palaios, v. 23, p. 35-42.</w:t>
      </w:r>
    </w:p>
    <w:p w:rsidR="00000000" w:rsidRDefault="00797ECF">
      <w:pPr>
        <w:tabs>
          <w:tab w:val="left" w:pos="450"/>
        </w:tabs>
        <w:spacing w:line="480" w:lineRule="auto"/>
        <w:ind w:left="360" w:hanging="360"/>
        <w:rPr>
          <w:rFonts w:ascii="Times New Roman" w:hAnsi="Times New Roman"/>
        </w:rPr>
      </w:pPr>
      <w:r>
        <w:rPr>
          <w:rFonts w:ascii="Times New Roman" w:hAnsi="Times New Roman"/>
        </w:rPr>
        <w:t xml:space="preserve">Geary, D.H., 2009, The legacy of punctuated equilibrium, p. 127-147, </w:t>
      </w:r>
      <w:r>
        <w:rPr>
          <w:rFonts w:ascii="Times New Roman" w:hAnsi="Times New Roman"/>
          <w:i/>
        </w:rPr>
        <w:t>in</w:t>
      </w:r>
      <w:r>
        <w:rPr>
          <w:rFonts w:ascii="Times New Roman" w:hAnsi="Times New Roman"/>
        </w:rPr>
        <w:t xml:space="preserve"> Allmon, W.D., Kelley, P.</w:t>
      </w:r>
      <w:r>
        <w:rPr>
          <w:rFonts w:ascii="Times New Roman" w:hAnsi="Times New Roman"/>
        </w:rPr>
        <w:t>H., and Ross, R.M., eds., Stephen Jay Gould: Reflections on His View of Life: Oxford University Press, Oxford.</w:t>
      </w:r>
    </w:p>
    <w:p w:rsidR="00000000" w:rsidRDefault="00797ECF">
      <w:pPr>
        <w:tabs>
          <w:tab w:val="left" w:pos="360"/>
          <w:tab w:val="left" w:pos="450"/>
        </w:tabs>
        <w:spacing w:line="480" w:lineRule="auto"/>
        <w:ind w:left="360" w:hanging="360"/>
        <w:rPr>
          <w:rFonts w:ascii="Times New Roman" w:hAnsi="Times New Roman"/>
        </w:rPr>
      </w:pPr>
      <w:r>
        <w:rPr>
          <w:rFonts w:ascii="Times New Roman" w:hAnsi="Times New Roman"/>
        </w:rPr>
        <w:lastRenderedPageBreak/>
        <w:t>Gould, S.J., 2002, The Structure of Evolutionary Theory: Harvard University Press, Cambridge, Massachusetts.</w:t>
      </w:r>
    </w:p>
    <w:p w:rsidR="00000000" w:rsidRDefault="00797ECF">
      <w:pPr>
        <w:tabs>
          <w:tab w:val="left" w:pos="360"/>
        </w:tabs>
        <w:spacing w:line="480" w:lineRule="auto"/>
        <w:ind w:left="540" w:hanging="540"/>
        <w:rPr>
          <w:rFonts w:ascii="Times New Roman" w:hAnsi="Times New Roman"/>
        </w:rPr>
      </w:pPr>
      <w:r>
        <w:rPr>
          <w:rFonts w:ascii="Times New Roman" w:hAnsi="Times New Roman"/>
        </w:rPr>
        <w:t>Grant, P.R. and Grant, B.R., 2007, H</w:t>
      </w:r>
      <w:r>
        <w:rPr>
          <w:rFonts w:ascii="Times New Roman" w:hAnsi="Times New Roman"/>
        </w:rPr>
        <w:t>ow and Why Species Multiply: The Radiation of Darwin’s Finches: Princeton University Press, Princeton.</w:t>
      </w:r>
    </w:p>
    <w:p w:rsidR="00000000" w:rsidRDefault="00797ECF">
      <w:pPr>
        <w:spacing w:line="480" w:lineRule="auto"/>
        <w:ind w:left="540" w:hanging="540"/>
        <w:rPr>
          <w:rFonts w:ascii="Times New Roman" w:hAnsi="Times New Roman"/>
        </w:rPr>
      </w:pPr>
      <w:r>
        <w:rPr>
          <w:rFonts w:ascii="Times New Roman" w:hAnsi="Times New Roman"/>
        </w:rPr>
        <w:t>Grant, P.R. and Weiner, J., 1999, The Ecology and Evolution of Darwin’s Finches: Princeton University Press, Princeton.</w:t>
      </w:r>
    </w:p>
    <w:p w:rsidR="00000000" w:rsidRDefault="00797ECF">
      <w:pPr>
        <w:tabs>
          <w:tab w:val="left" w:pos="360"/>
        </w:tabs>
        <w:spacing w:line="480" w:lineRule="auto"/>
        <w:ind w:left="540" w:hanging="540"/>
        <w:rPr>
          <w:rFonts w:ascii="Times New Roman" w:hAnsi="Times New Roman"/>
        </w:rPr>
      </w:pPr>
      <w:r>
        <w:rPr>
          <w:rFonts w:ascii="Times New Roman" w:hAnsi="Times New Roman"/>
        </w:rPr>
        <w:t>Groves, C.P., 1974, Horses, Asses</w:t>
      </w:r>
      <w:r>
        <w:rPr>
          <w:rFonts w:ascii="Times New Roman" w:hAnsi="Times New Roman"/>
        </w:rPr>
        <w:t>, and Zebras in the Wild: David and Charles Publishers, Newton Abbott, England.</w:t>
      </w:r>
    </w:p>
    <w:p w:rsidR="00000000" w:rsidRDefault="00797ECF">
      <w:pPr>
        <w:tabs>
          <w:tab w:val="left" w:pos="360"/>
          <w:tab w:val="left" w:pos="450"/>
        </w:tabs>
        <w:spacing w:line="480" w:lineRule="auto"/>
        <w:ind w:left="360" w:hanging="360"/>
        <w:rPr>
          <w:rFonts w:ascii="Times New Roman" w:hAnsi="Times New Roman"/>
        </w:rPr>
      </w:pPr>
      <w:r>
        <w:rPr>
          <w:rFonts w:ascii="Times New Roman" w:hAnsi="Times New Roman"/>
        </w:rPr>
        <w:t xml:space="preserve">Hallam, A., 2009, The problem of punctuational speciation and trends in the fossil record, p. 423-432,  </w:t>
      </w:r>
      <w:r>
        <w:rPr>
          <w:rFonts w:ascii="Times New Roman" w:hAnsi="Times New Roman"/>
          <w:i/>
        </w:rPr>
        <w:t>in</w:t>
      </w:r>
      <w:r>
        <w:rPr>
          <w:rFonts w:ascii="Times New Roman" w:hAnsi="Times New Roman"/>
        </w:rPr>
        <w:t xml:space="preserve"> Ruse, M., and Sepkoski, D. (eds.), The Paleobiological Revolution: Un</w:t>
      </w:r>
      <w:r>
        <w:rPr>
          <w:rFonts w:ascii="Times New Roman" w:hAnsi="Times New Roman"/>
        </w:rPr>
        <w:t>iversity of Chicago Press, Chicago.</w:t>
      </w:r>
    </w:p>
    <w:p w:rsidR="00000000" w:rsidRDefault="00797ECF">
      <w:pPr>
        <w:tabs>
          <w:tab w:val="left" w:pos="360"/>
          <w:tab w:val="left" w:pos="450"/>
        </w:tabs>
        <w:spacing w:line="480" w:lineRule="auto"/>
        <w:ind w:left="360" w:hanging="360"/>
        <w:rPr>
          <w:rFonts w:ascii="Times New Roman" w:hAnsi="Times New Roman"/>
        </w:rPr>
      </w:pPr>
      <w:r>
        <w:rPr>
          <w:rFonts w:ascii="Times New Roman" w:hAnsi="Times New Roman"/>
        </w:rPr>
        <w:t>Heusser, L., 1998, Direct correlation of millennial-scale changes in western North American vegetation and climate with changes in the California Current system over the past 60 kyr: Paleoceanography, v.13, p. 252-262.</w:t>
      </w:r>
    </w:p>
    <w:p w:rsidR="00000000" w:rsidRDefault="00797ECF">
      <w:pPr>
        <w:tabs>
          <w:tab w:val="left" w:pos="450"/>
        </w:tabs>
        <w:spacing w:line="480" w:lineRule="auto"/>
        <w:ind w:left="360" w:hanging="360"/>
        <w:rPr>
          <w:rFonts w:ascii="Times New Roman" w:hAnsi="Times New Roman"/>
        </w:rPr>
      </w:pPr>
      <w:r>
        <w:rPr>
          <w:rFonts w:ascii="Times New Roman" w:hAnsi="Times New Roman"/>
        </w:rPr>
        <w:t>H</w:t>
      </w:r>
      <w:r>
        <w:rPr>
          <w:rFonts w:ascii="Times New Roman" w:hAnsi="Times New Roman"/>
        </w:rPr>
        <w:t>olman, J.A. 1995, Pleistocene Reptiles and Amphibians in North America. Oxford University Press, Oxford, UK.</w:t>
      </w:r>
    </w:p>
    <w:p w:rsidR="00000000" w:rsidRDefault="00797ECF">
      <w:pPr>
        <w:tabs>
          <w:tab w:val="left" w:pos="450"/>
        </w:tabs>
        <w:spacing w:line="480" w:lineRule="auto"/>
        <w:ind w:left="360" w:hanging="360"/>
        <w:rPr>
          <w:rFonts w:ascii="Times New Roman" w:hAnsi="Times New Roman"/>
        </w:rPr>
      </w:pPr>
      <w:r>
        <w:rPr>
          <w:rFonts w:ascii="Times New Roman" w:hAnsi="Times New Roman"/>
        </w:rPr>
        <w:t>Howard, H., 1962, A comparison of avian assemblages from individual pits at Rancho La Brea, California: Contributions in Science, Natural History M</w:t>
      </w:r>
      <w:r>
        <w:rPr>
          <w:rFonts w:ascii="Times New Roman" w:hAnsi="Times New Roman"/>
        </w:rPr>
        <w:t>useum of Los Angeles County, v. 58, p. 1-24.</w:t>
      </w:r>
    </w:p>
    <w:p w:rsidR="00000000" w:rsidRDefault="00797ECF">
      <w:pPr>
        <w:tabs>
          <w:tab w:val="left" w:pos="360"/>
          <w:tab w:val="left" w:pos="450"/>
        </w:tabs>
        <w:spacing w:line="480" w:lineRule="auto"/>
        <w:ind w:left="360" w:hanging="360"/>
        <w:rPr>
          <w:rFonts w:ascii="Times New Roman" w:hAnsi="Times New Roman"/>
        </w:rPr>
      </w:pPr>
      <w:r>
        <w:rPr>
          <w:rFonts w:ascii="Times New Roman" w:hAnsi="Times New Roman"/>
        </w:rPr>
        <w:t>Jablonski, D., 2000, Micro- and macroevolution: scale and hierarchy in evolutionary biology and paleobiology: Paleobiology, v. 26, p. 15-52.</w:t>
      </w:r>
    </w:p>
    <w:p w:rsidR="00000000" w:rsidRDefault="00797ECF">
      <w:pPr>
        <w:tabs>
          <w:tab w:val="left" w:pos="360"/>
          <w:tab w:val="left" w:pos="450"/>
        </w:tabs>
        <w:spacing w:line="480" w:lineRule="auto"/>
        <w:ind w:left="360" w:hanging="360"/>
        <w:rPr>
          <w:rFonts w:ascii="Times New Roman" w:eastAsia="Times New Roman" w:hAnsi="Times New Roman"/>
        </w:rPr>
      </w:pPr>
      <w:r>
        <w:rPr>
          <w:rFonts w:ascii="Times New Roman" w:hAnsi="Times New Roman"/>
        </w:rPr>
        <w:t xml:space="preserve">Jablonski, D., 2008, </w:t>
      </w:r>
      <w:hyperlink r:id="rId7" w:history="1">
        <w:r>
          <w:rPr>
            <w:rFonts w:ascii="Times New Roman" w:eastAsia="Times New Roman" w:hAnsi="Times New Roman"/>
            <w:u w:color="0000CD"/>
          </w:rPr>
          <w:t xml:space="preserve">Species </w:t>
        </w:r>
        <w:r>
          <w:rPr>
            <w:rFonts w:ascii="Times New Roman" w:eastAsia="Times New Roman" w:hAnsi="Times New Roman"/>
            <w:u w:color="0000CD"/>
          </w:rPr>
          <w:t>S</w:t>
        </w:r>
        <w:r>
          <w:rPr>
            <w:rFonts w:ascii="Times New Roman" w:eastAsia="Times New Roman" w:hAnsi="Times New Roman"/>
            <w:u w:color="0000CD"/>
          </w:rPr>
          <w:t>ele</w:t>
        </w:r>
        <w:r>
          <w:rPr>
            <w:rFonts w:ascii="Times New Roman" w:eastAsia="Times New Roman" w:hAnsi="Times New Roman"/>
            <w:u w:color="0000CD"/>
          </w:rPr>
          <w:t>ction: Theory and Data</w:t>
        </w:r>
      </w:hyperlink>
      <w:r>
        <w:rPr>
          <w:rFonts w:ascii="Times New Roman" w:eastAsia="Times New Roman" w:hAnsi="Times New Roman"/>
        </w:rPr>
        <w:t>: Annual Review of Ecology, Evolution, and Systematics, v. 39, p. 501-524.</w:t>
      </w:r>
    </w:p>
    <w:p w:rsidR="00000000" w:rsidRDefault="00797ECF">
      <w:pPr>
        <w:tabs>
          <w:tab w:val="left" w:pos="360"/>
          <w:tab w:val="left" w:pos="450"/>
        </w:tabs>
        <w:spacing w:line="480" w:lineRule="auto"/>
        <w:ind w:left="360" w:hanging="360"/>
        <w:rPr>
          <w:rFonts w:ascii="Times New Roman" w:hAnsi="Times New Roman"/>
        </w:rPr>
      </w:pPr>
      <w:r>
        <w:rPr>
          <w:rFonts w:ascii="Times New Roman" w:hAnsi="Times New Roman"/>
        </w:rPr>
        <w:lastRenderedPageBreak/>
        <w:t>Jackson, J.B.C. and Cheetham, A.H., 1999, Tempo and mode of speciation in the sea: Trends in Ecology and Evolution 14, p. 72-77.</w:t>
      </w:r>
    </w:p>
    <w:p w:rsidR="00000000" w:rsidRDefault="00797ECF">
      <w:pPr>
        <w:tabs>
          <w:tab w:val="left" w:pos="450"/>
        </w:tabs>
        <w:spacing w:line="480" w:lineRule="auto"/>
        <w:ind w:left="360" w:hanging="360"/>
        <w:rPr>
          <w:rFonts w:ascii="Times New Roman" w:hAnsi="Times New Roman"/>
        </w:rPr>
      </w:pPr>
      <w:r>
        <w:rPr>
          <w:rFonts w:ascii="Times New Roman" w:hAnsi="Times New Roman"/>
        </w:rPr>
        <w:t>Johnsgard, P.A., 1990, Hawks,</w:t>
      </w:r>
      <w:r>
        <w:rPr>
          <w:rFonts w:ascii="Times New Roman" w:hAnsi="Times New Roman"/>
        </w:rPr>
        <w:t xml:space="preserve"> Eagles, and Falcons of North America: Smithsonian Institution Press, Washington, DC. </w:t>
      </w:r>
    </w:p>
    <w:p w:rsidR="00000000" w:rsidRDefault="00797ECF">
      <w:pPr>
        <w:tabs>
          <w:tab w:val="left" w:pos="450"/>
        </w:tabs>
        <w:spacing w:line="480" w:lineRule="auto"/>
        <w:ind w:left="360" w:hanging="360"/>
        <w:rPr>
          <w:rFonts w:ascii="Times New Roman" w:hAnsi="Times New Roman"/>
        </w:rPr>
      </w:pPr>
      <w:r>
        <w:rPr>
          <w:rFonts w:ascii="Times New Roman" w:hAnsi="Times New Roman"/>
        </w:rPr>
        <w:t xml:space="preserve">Kadereit, J.W., Griebeler, E.M., and Comes, H.P. 2004. Quaternary diversification in Alpine plants: pattern and process. Philosophical Transactions of the Royal Society </w:t>
      </w:r>
      <w:r>
        <w:rPr>
          <w:rFonts w:ascii="Times New Roman" w:hAnsi="Times New Roman"/>
        </w:rPr>
        <w:t>of London B 359: 265-274.</w:t>
      </w:r>
    </w:p>
    <w:p w:rsidR="00000000" w:rsidRDefault="00797ECF">
      <w:pPr>
        <w:tabs>
          <w:tab w:val="left" w:pos="450"/>
        </w:tabs>
        <w:spacing w:line="480" w:lineRule="auto"/>
        <w:ind w:left="360" w:hanging="360"/>
        <w:rPr>
          <w:rFonts w:ascii="Times New Roman" w:hAnsi="Times New Roman"/>
        </w:rPr>
      </w:pPr>
      <w:r>
        <w:rPr>
          <w:rFonts w:ascii="Times New Roman" w:hAnsi="Times New Roman"/>
        </w:rPr>
        <w:t>Klicka, J., and Zink, R.M. 1999. Pleistocene effects on North American songbird evolution. Proceedings of the Royal Society of London B 266: 695-700.</w:t>
      </w:r>
    </w:p>
    <w:p w:rsidR="00000000" w:rsidRDefault="00797ECF">
      <w:pPr>
        <w:tabs>
          <w:tab w:val="left" w:pos="360"/>
          <w:tab w:val="left" w:pos="450"/>
        </w:tabs>
        <w:spacing w:line="480" w:lineRule="auto"/>
        <w:ind w:left="360" w:hanging="360"/>
        <w:rPr>
          <w:rFonts w:ascii="Times New Roman" w:hAnsi="Times New Roman"/>
        </w:rPr>
      </w:pPr>
      <w:r>
        <w:rPr>
          <w:rFonts w:ascii="Times New Roman" w:eastAsia="Times New Roman" w:hAnsi="Times New Roman"/>
        </w:rPr>
        <w:t>Lieberman, B.S. and Dudgeon, S., 1996, An evaluation of stabilizing selection as</w:t>
      </w:r>
      <w:r>
        <w:rPr>
          <w:rFonts w:ascii="Times New Roman" w:eastAsia="Times New Roman" w:hAnsi="Times New Roman"/>
        </w:rPr>
        <w:t xml:space="preserve"> a mechanism for stasis: Palaeogeography, Palaeoclimatology, Palaeoecology, v. 127, p. 229-238.</w:t>
      </w:r>
    </w:p>
    <w:p w:rsidR="00000000" w:rsidRDefault="00797ECF">
      <w:pPr>
        <w:tabs>
          <w:tab w:val="left" w:pos="450"/>
        </w:tabs>
        <w:spacing w:line="480" w:lineRule="auto"/>
        <w:ind w:left="360" w:hanging="360"/>
        <w:rPr>
          <w:rFonts w:ascii="Times New Roman" w:eastAsia="Times New Roman" w:hAnsi="Times New Roman"/>
        </w:rPr>
      </w:pPr>
      <w:r>
        <w:rPr>
          <w:rFonts w:ascii="Times New Roman" w:eastAsia="Times New Roman" w:hAnsi="Times New Roman"/>
        </w:rPr>
        <w:t>Lieberman, B.S., Brett, C.E., and Eldredge, N., 1995, A study of stasis and change in two species lineages from the Middle Devonian of New York State: Paleobiol</w:t>
      </w:r>
      <w:r>
        <w:rPr>
          <w:rFonts w:ascii="Times New Roman" w:eastAsia="Times New Roman" w:hAnsi="Times New Roman"/>
        </w:rPr>
        <w:t>ogy, v. 21, p. 15-27.</w:t>
      </w:r>
    </w:p>
    <w:p w:rsidR="00000000" w:rsidRDefault="00797ECF">
      <w:pPr>
        <w:tabs>
          <w:tab w:val="left" w:pos="450"/>
        </w:tabs>
        <w:spacing w:line="480" w:lineRule="auto"/>
        <w:ind w:left="360" w:hanging="360"/>
        <w:rPr>
          <w:rFonts w:ascii="Times New Roman" w:hAnsi="Times New Roman"/>
        </w:rPr>
      </w:pPr>
      <w:r>
        <w:rPr>
          <w:rFonts w:ascii="Times New Roman" w:hAnsi="Times New Roman"/>
        </w:rPr>
        <w:t>Lister, A.M. 2004. The impact of Quaternary ice ages on mammalian evolution. Philosophical Transactions of the Royal Society of London B 359:221-241.</w:t>
      </w:r>
    </w:p>
    <w:p w:rsidR="00000000" w:rsidRDefault="00797ECF">
      <w:pPr>
        <w:tabs>
          <w:tab w:val="left" w:pos="450"/>
        </w:tabs>
        <w:spacing w:line="480" w:lineRule="auto"/>
        <w:ind w:left="360" w:hanging="360"/>
        <w:rPr>
          <w:rFonts w:ascii="Times New Roman" w:hAnsi="Times New Roman"/>
        </w:rPr>
      </w:pPr>
      <w:r>
        <w:rPr>
          <w:rFonts w:ascii="Times New Roman" w:hAnsi="Times New Roman"/>
        </w:rPr>
        <w:t>Madan, M., Prothero, D.R., and Sutyagina, A. 2011. Did felids from Rancho La Brea ch</w:t>
      </w:r>
      <w:r>
        <w:rPr>
          <w:rFonts w:ascii="Times New Roman" w:hAnsi="Times New Roman"/>
        </w:rPr>
        <w:t xml:space="preserve">ange size or shape in the last Pleistocene? </w:t>
      </w:r>
      <w:r>
        <w:rPr>
          <w:rFonts w:ascii="Times New Roman" w:hAnsi="Times New Roman"/>
          <w:i/>
        </w:rPr>
        <w:t>New Mexico Museum of Natural History Bulletin</w:t>
      </w:r>
      <w:r>
        <w:rPr>
          <w:rFonts w:ascii="Times New Roman" w:hAnsi="Times New Roman"/>
        </w:rPr>
        <w:t xml:space="preserve"> 53:554-563.</w:t>
      </w:r>
    </w:p>
    <w:p w:rsidR="00000000" w:rsidRDefault="00797ECF">
      <w:pPr>
        <w:tabs>
          <w:tab w:val="left" w:pos="450"/>
        </w:tabs>
        <w:spacing w:line="480" w:lineRule="auto"/>
        <w:ind w:left="360" w:hanging="360"/>
        <w:rPr>
          <w:rFonts w:ascii="Times New Roman" w:hAnsi="Times New Roman"/>
        </w:rPr>
      </w:pPr>
      <w:r>
        <w:rPr>
          <w:rFonts w:ascii="Times New Roman" w:hAnsi="Times New Roman"/>
        </w:rPr>
        <w:t xml:space="preserve">Marcus, L.F. and Berger, R., 1984, The significance of radiocarbon dates for Rancho La Brea, p. 159-188, </w:t>
      </w:r>
      <w:r>
        <w:rPr>
          <w:rFonts w:ascii="Times New Roman" w:hAnsi="Times New Roman"/>
          <w:i/>
        </w:rPr>
        <w:t>in</w:t>
      </w:r>
      <w:r>
        <w:rPr>
          <w:rFonts w:ascii="Times New Roman" w:hAnsi="Times New Roman"/>
        </w:rPr>
        <w:t xml:space="preserve"> Martin, P.S. and Klein, R.G. (eds.), Quaternar</w:t>
      </w:r>
      <w:r>
        <w:rPr>
          <w:rFonts w:ascii="Times New Roman" w:hAnsi="Times New Roman"/>
        </w:rPr>
        <w:t>y Extinctions: A Prehistoric Revolution: University of Chicago Press, Chicago.</w:t>
      </w:r>
    </w:p>
    <w:p w:rsidR="00000000" w:rsidRDefault="00797ECF">
      <w:pPr>
        <w:tabs>
          <w:tab w:val="left" w:pos="450"/>
        </w:tabs>
        <w:spacing w:line="480" w:lineRule="auto"/>
        <w:ind w:left="360" w:hanging="360"/>
        <w:rPr>
          <w:rFonts w:ascii="Times New Roman" w:hAnsi="Times New Roman"/>
        </w:rPr>
      </w:pPr>
      <w:r>
        <w:rPr>
          <w:rFonts w:ascii="Times New Roman" w:hAnsi="Times New Roman"/>
        </w:rPr>
        <w:t>McDonald, J.N. 1981. North American Bison—Their Classification and Evolution. University of California Press, Berkeley.</w:t>
      </w:r>
    </w:p>
    <w:p w:rsidR="00000000" w:rsidRDefault="00797ECF">
      <w:pPr>
        <w:tabs>
          <w:tab w:val="left" w:pos="450"/>
        </w:tabs>
        <w:spacing w:line="480" w:lineRule="auto"/>
        <w:ind w:left="360" w:hanging="360"/>
        <w:rPr>
          <w:rFonts w:ascii="Times New Roman" w:hAnsi="Times New Roman"/>
        </w:rPr>
      </w:pPr>
      <w:r>
        <w:rPr>
          <w:rFonts w:ascii="Times New Roman" w:hAnsi="Times New Roman"/>
        </w:rPr>
        <w:lastRenderedPageBreak/>
        <w:t>McGill, B.J., Hadly, E.A., and Maurer, B.A. 2005. Communi</w:t>
      </w:r>
      <w:r>
        <w:rPr>
          <w:rFonts w:ascii="Times New Roman" w:hAnsi="Times New Roman"/>
        </w:rPr>
        <w:t>ty inertia of Quaternary small mammal assemblages in North America. Proceedings of the National Academy of Sciences USA 102: 16701-16706.</w:t>
      </w:r>
    </w:p>
    <w:p w:rsidR="00000000" w:rsidRDefault="00797ECF">
      <w:pPr>
        <w:tabs>
          <w:tab w:val="left" w:pos="450"/>
        </w:tabs>
        <w:spacing w:line="480" w:lineRule="auto"/>
        <w:ind w:left="360" w:hanging="360"/>
        <w:rPr>
          <w:rFonts w:ascii="Times New Roman" w:hAnsi="Times New Roman"/>
        </w:rPr>
      </w:pPr>
      <w:r>
        <w:rPr>
          <w:rFonts w:ascii="Times New Roman" w:hAnsi="Times New Roman"/>
        </w:rPr>
        <w:t xml:space="preserve">McKinnon, G.E., Jordan, G.J., Vaillancourt, R.E., Steane, D.A., and Potts, B.M. 2004. Glacials refugia and reticulate </w:t>
      </w:r>
      <w:r>
        <w:rPr>
          <w:rFonts w:ascii="Times New Roman" w:hAnsi="Times New Roman"/>
        </w:rPr>
        <w:t>evolution: the case of the Tasmanian eucalypts. Philosophical Transactions of the Royal Society of London B 359:257-284.</w:t>
      </w:r>
    </w:p>
    <w:p w:rsidR="00000000" w:rsidRDefault="00797ECF">
      <w:pPr>
        <w:tabs>
          <w:tab w:val="left" w:pos="450"/>
        </w:tabs>
        <w:spacing w:line="480" w:lineRule="auto"/>
        <w:ind w:left="360" w:hanging="360"/>
        <w:rPr>
          <w:rFonts w:ascii="Times New Roman" w:hAnsi="Times New Roman"/>
        </w:rPr>
      </w:pPr>
      <w:r>
        <w:rPr>
          <w:rFonts w:ascii="Times New Roman" w:eastAsia="Times New Roman" w:hAnsi="Times New Roman"/>
        </w:rPr>
        <w:t xml:space="preserve">Menard, H.W., Jr., 1947, Analysis of measurements in length of the metapodials of </w:t>
      </w:r>
      <w:r>
        <w:rPr>
          <w:rFonts w:ascii="Times New Roman" w:eastAsia="Times New Roman" w:hAnsi="Times New Roman"/>
          <w:i/>
        </w:rPr>
        <w:t>Smilodon</w:t>
      </w:r>
      <w:r>
        <w:rPr>
          <w:rFonts w:ascii="Times New Roman" w:eastAsia="Times New Roman" w:hAnsi="Times New Roman"/>
        </w:rPr>
        <w:t>: Bulletin of the Southern California Academy</w:t>
      </w:r>
      <w:r>
        <w:rPr>
          <w:rFonts w:ascii="Times New Roman" w:eastAsia="Times New Roman" w:hAnsi="Times New Roman"/>
        </w:rPr>
        <w:t xml:space="preserve"> of Sciences, v. 46: 127-131.</w:t>
      </w:r>
    </w:p>
    <w:p w:rsidR="00000000" w:rsidRDefault="00797ECF">
      <w:pPr>
        <w:tabs>
          <w:tab w:val="left" w:pos="450"/>
        </w:tabs>
        <w:spacing w:line="480" w:lineRule="auto"/>
        <w:ind w:left="360" w:hanging="360"/>
        <w:rPr>
          <w:rFonts w:ascii="Times New Roman" w:hAnsi="Times New Roman"/>
        </w:rPr>
      </w:pPr>
      <w:r>
        <w:rPr>
          <w:rFonts w:ascii="Times New Roman" w:hAnsi="Times New Roman"/>
        </w:rPr>
        <w:t xml:space="preserve">Molina, S., and Prothero, D.R. 2011. Evolutionary stasis in late Pleistocene golden eagles. </w:t>
      </w:r>
      <w:r>
        <w:rPr>
          <w:rFonts w:ascii="Times New Roman" w:hAnsi="Times New Roman"/>
          <w:i/>
        </w:rPr>
        <w:t>New Mexico Museum of Natural History Bulletin</w:t>
      </w:r>
      <w:r>
        <w:rPr>
          <w:rFonts w:ascii="Times New Roman" w:hAnsi="Times New Roman"/>
        </w:rPr>
        <w:t xml:space="preserve"> 53:564-569.</w:t>
      </w:r>
    </w:p>
    <w:p w:rsidR="00000000" w:rsidRDefault="00797ECF">
      <w:pPr>
        <w:tabs>
          <w:tab w:val="left" w:pos="450"/>
        </w:tabs>
        <w:spacing w:line="480" w:lineRule="auto"/>
        <w:ind w:left="360" w:hanging="360"/>
        <w:rPr>
          <w:rFonts w:ascii="Times New Roman" w:hAnsi="Times New Roman"/>
        </w:rPr>
      </w:pPr>
      <w:r>
        <w:rPr>
          <w:rFonts w:ascii="Times New Roman" w:hAnsi="Times New Roman"/>
        </w:rPr>
        <w:t>Nigra, J.O. and Lance, J.F., 1947, A statistical study of the metapodials of</w:t>
      </w:r>
      <w:r>
        <w:rPr>
          <w:rFonts w:ascii="Times New Roman" w:hAnsi="Times New Roman"/>
        </w:rPr>
        <w:t xml:space="preserve"> the dire wolf group from the Pleistocene of Rancho La Brea: Bulletin, Southern California Academy of Sciences, v. 46, p. 26-34.</w:t>
      </w:r>
    </w:p>
    <w:p w:rsidR="00000000" w:rsidRDefault="00797ECF">
      <w:pPr>
        <w:tabs>
          <w:tab w:val="left" w:pos="360"/>
          <w:tab w:val="left" w:pos="450"/>
        </w:tabs>
        <w:spacing w:line="480" w:lineRule="auto"/>
        <w:ind w:left="360" w:hanging="360"/>
        <w:rPr>
          <w:rFonts w:ascii="Times New Roman" w:hAnsi="Times New Roman"/>
        </w:rPr>
      </w:pPr>
      <w:r>
        <w:rPr>
          <w:rFonts w:ascii="Times New Roman" w:hAnsi="Times New Roman"/>
        </w:rPr>
        <w:t>Nowak, R.M., 1991. Walker’s Mammals of the World (5</w:t>
      </w:r>
      <w:r>
        <w:rPr>
          <w:rFonts w:ascii="Times New Roman" w:hAnsi="Times New Roman"/>
          <w:vertAlign w:val="superscript"/>
        </w:rPr>
        <w:t>th</w:t>
      </w:r>
      <w:r>
        <w:rPr>
          <w:rFonts w:ascii="Times New Roman" w:hAnsi="Times New Roman"/>
        </w:rPr>
        <w:t xml:space="preserve"> ed.): Johns Hopkins University Press, Baltimore.</w:t>
      </w:r>
    </w:p>
    <w:p w:rsidR="00000000" w:rsidRDefault="00797ECF">
      <w:pPr>
        <w:tabs>
          <w:tab w:val="left" w:pos="360"/>
          <w:tab w:val="left" w:pos="450"/>
        </w:tabs>
        <w:spacing w:line="480" w:lineRule="auto"/>
        <w:ind w:left="360" w:hanging="360"/>
        <w:rPr>
          <w:rFonts w:ascii="Times New Roman" w:hAnsi="Times New Roman"/>
        </w:rPr>
      </w:pPr>
      <w:r>
        <w:rPr>
          <w:rFonts w:ascii="Times New Roman" w:hAnsi="Times New Roman"/>
        </w:rPr>
        <w:t>O’Keefe, F.R., Fet, E.V.</w:t>
      </w:r>
      <w:r>
        <w:rPr>
          <w:rFonts w:ascii="Times New Roman" w:hAnsi="Times New Roman"/>
        </w:rPr>
        <w:t>, and Harris, J.M., 2009, Compilation, calibration, and synthesis of faunal and floral radiocarbon dates, Rancho la Brea, California: Contributions in Science, Natural History Museum of Los Angeles County, v. 518, p. 1-16.</w:t>
      </w:r>
    </w:p>
    <w:p w:rsidR="00000000" w:rsidRDefault="00797ECF">
      <w:pPr>
        <w:tabs>
          <w:tab w:val="left" w:pos="360"/>
          <w:tab w:val="left" w:pos="450"/>
        </w:tabs>
        <w:spacing w:line="480" w:lineRule="auto"/>
        <w:ind w:left="360" w:hanging="360"/>
        <w:rPr>
          <w:rFonts w:ascii="Times New Roman" w:hAnsi="Times New Roman"/>
        </w:rPr>
      </w:pPr>
      <w:r>
        <w:rPr>
          <w:rFonts w:ascii="Times New Roman" w:hAnsi="Times New Roman"/>
        </w:rPr>
        <w:t xml:space="preserve">Princehouse, P., 2009,Punctuated </w:t>
      </w:r>
      <w:r>
        <w:rPr>
          <w:rFonts w:ascii="Times New Roman" w:hAnsi="Times New Roman"/>
        </w:rPr>
        <w:t xml:space="preserve">equilibrium and speciation: what does it mean to be a Darwinian? p. 149-175, </w:t>
      </w:r>
      <w:r>
        <w:rPr>
          <w:rFonts w:ascii="Times New Roman" w:hAnsi="Times New Roman"/>
          <w:i/>
        </w:rPr>
        <w:t>in</w:t>
      </w:r>
      <w:r>
        <w:rPr>
          <w:rFonts w:ascii="Times New Roman" w:hAnsi="Times New Roman"/>
        </w:rPr>
        <w:t xml:space="preserve"> Ruse, M., and Sepkoski, D. (eds.), The Paleobiological Revolution: University of Chicago Press, Chicago.</w:t>
      </w:r>
    </w:p>
    <w:p w:rsidR="00000000" w:rsidRDefault="00797ECF">
      <w:pPr>
        <w:tabs>
          <w:tab w:val="left" w:pos="360"/>
        </w:tabs>
        <w:spacing w:line="480" w:lineRule="auto"/>
        <w:ind w:left="360" w:hanging="360"/>
        <w:rPr>
          <w:rFonts w:ascii="Times New Roman" w:hAnsi="Times New Roman"/>
        </w:rPr>
      </w:pPr>
      <w:r>
        <w:rPr>
          <w:rFonts w:ascii="Times New Roman" w:hAnsi="Times New Roman"/>
        </w:rPr>
        <w:t>Prothero, D.R., 1999, Does climatic change drive mammalian evolution? G</w:t>
      </w:r>
      <w:r>
        <w:rPr>
          <w:rFonts w:ascii="Times New Roman" w:hAnsi="Times New Roman"/>
        </w:rPr>
        <w:t>SA Today, v. 9(9), p. 1-5.</w:t>
      </w:r>
    </w:p>
    <w:p w:rsidR="00000000" w:rsidRDefault="00797ECF">
      <w:pPr>
        <w:tabs>
          <w:tab w:val="left" w:pos="360"/>
        </w:tabs>
        <w:spacing w:line="480" w:lineRule="auto"/>
        <w:ind w:left="360" w:hanging="360"/>
        <w:rPr>
          <w:rFonts w:ascii="Times New Roman" w:hAnsi="Times New Roman"/>
        </w:rPr>
      </w:pPr>
      <w:r>
        <w:rPr>
          <w:rFonts w:ascii="Times New Roman" w:hAnsi="Times New Roman"/>
        </w:rPr>
        <w:lastRenderedPageBreak/>
        <w:t>Prothero, D.R. and Heaton, T.H., 1996, Faunal stability during the early Oligocene climatic crash: Palaeogeography, Palaeoclimatology, Palaeoecology, v. 127, p. 239-256.</w:t>
      </w:r>
    </w:p>
    <w:p w:rsidR="00000000" w:rsidRDefault="00797ECF">
      <w:pPr>
        <w:tabs>
          <w:tab w:val="left" w:pos="360"/>
        </w:tabs>
        <w:spacing w:line="480" w:lineRule="auto"/>
        <w:ind w:left="360" w:hanging="360"/>
        <w:rPr>
          <w:rFonts w:ascii="Times New Roman" w:hAnsi="Times New Roman"/>
        </w:rPr>
      </w:pPr>
      <w:r>
        <w:rPr>
          <w:rFonts w:ascii="Times New Roman" w:hAnsi="Times New Roman"/>
        </w:rPr>
        <w:t>Prothero, D.R., and Raymond, K.R. 2011. Stasis in late Plei</w:t>
      </w:r>
      <w:r>
        <w:rPr>
          <w:rFonts w:ascii="Times New Roman" w:hAnsi="Times New Roman"/>
        </w:rPr>
        <w:t>stocene ground sloths (</w:t>
      </w:r>
      <w:r>
        <w:rPr>
          <w:rFonts w:ascii="Times New Roman" w:hAnsi="Times New Roman"/>
          <w:i/>
        </w:rPr>
        <w:t>Paramylodon harlani</w:t>
      </w:r>
      <w:r>
        <w:rPr>
          <w:rFonts w:ascii="Times New Roman" w:hAnsi="Times New Roman"/>
        </w:rPr>
        <w:t xml:space="preserve">) from Rancho La Brea, California. </w:t>
      </w:r>
      <w:r>
        <w:rPr>
          <w:rFonts w:ascii="Times New Roman" w:hAnsi="Times New Roman"/>
          <w:i/>
        </w:rPr>
        <w:t>New Mexico Museum of Natural History Bulletin</w:t>
      </w:r>
      <w:r>
        <w:rPr>
          <w:rFonts w:ascii="Times New Roman" w:hAnsi="Times New Roman"/>
        </w:rPr>
        <w:t xml:space="preserve"> 53:624-628.</w:t>
      </w:r>
    </w:p>
    <w:p w:rsidR="00000000" w:rsidRDefault="00797ECF">
      <w:pPr>
        <w:tabs>
          <w:tab w:val="left" w:pos="450"/>
        </w:tabs>
        <w:spacing w:line="480" w:lineRule="auto"/>
        <w:ind w:left="360" w:hanging="360"/>
        <w:rPr>
          <w:rFonts w:ascii="Times New Roman" w:hAnsi="Times New Roman"/>
        </w:rPr>
      </w:pPr>
      <w:r>
        <w:rPr>
          <w:rFonts w:ascii="Times New Roman" w:hAnsi="Times New Roman"/>
        </w:rPr>
        <w:t xml:space="preserve">Prothero, D.R., Raymond, K.R., Syverson, V.J. and Molina, S., 2009, Stasis in late Pleistocene birds and mammals from La </w:t>
      </w:r>
      <w:r>
        <w:rPr>
          <w:rFonts w:ascii="Times New Roman" w:hAnsi="Times New Roman"/>
        </w:rPr>
        <w:t>Brea tar pits over the last glacial-interglacial cycle: Cincinnati Museum Center Scientific Contributions, v. 3, p. 291-292.</w:t>
      </w:r>
    </w:p>
    <w:p w:rsidR="00000000" w:rsidRDefault="00797ECF">
      <w:pPr>
        <w:tabs>
          <w:tab w:val="left" w:pos="450"/>
        </w:tabs>
        <w:spacing w:line="480" w:lineRule="auto"/>
        <w:ind w:left="360" w:hanging="360"/>
        <w:rPr>
          <w:rFonts w:ascii="Times New Roman" w:hAnsi="Times New Roman"/>
        </w:rPr>
      </w:pPr>
      <w:r>
        <w:rPr>
          <w:rFonts w:ascii="Times New Roman" w:hAnsi="Times New Roman"/>
        </w:rPr>
        <w:t>Raymond, K.R., and D.R. Prothero. 2011. Did climate change affect size in late Pleistocene bison?</w:t>
      </w:r>
      <w:r>
        <w:rPr>
          <w:rFonts w:ascii="Times New Roman" w:hAnsi="Times New Roman"/>
          <w:i/>
        </w:rPr>
        <w:t xml:space="preserve"> New Mexico Museum of Natural Hist</w:t>
      </w:r>
      <w:r>
        <w:rPr>
          <w:rFonts w:ascii="Times New Roman" w:hAnsi="Times New Roman"/>
          <w:i/>
        </w:rPr>
        <w:t>ory Bulletin</w:t>
      </w:r>
      <w:r>
        <w:rPr>
          <w:rFonts w:ascii="Times New Roman" w:hAnsi="Times New Roman"/>
        </w:rPr>
        <w:t xml:space="preserve"> 53:636-640.</w:t>
      </w:r>
    </w:p>
    <w:p w:rsidR="00000000" w:rsidRDefault="00797ECF">
      <w:pPr>
        <w:tabs>
          <w:tab w:val="left" w:pos="360"/>
          <w:tab w:val="left" w:pos="450"/>
        </w:tabs>
        <w:spacing w:line="480" w:lineRule="auto"/>
        <w:ind w:left="360" w:hanging="360"/>
        <w:rPr>
          <w:rFonts w:ascii="Times New Roman" w:hAnsi="Times New Roman"/>
        </w:rPr>
      </w:pPr>
      <w:r>
        <w:rPr>
          <w:rFonts w:ascii="Times New Roman" w:hAnsi="Times New Roman"/>
        </w:rPr>
        <w:t>Ruse, M., and Sepkoski, D. (eds.), 2009, The Paleobiological Revolution: University of Chicago Press, Chicago.</w:t>
      </w:r>
    </w:p>
    <w:p w:rsidR="00000000" w:rsidRDefault="00797ECF">
      <w:pPr>
        <w:tabs>
          <w:tab w:val="left" w:pos="360"/>
          <w:tab w:val="left" w:pos="450"/>
        </w:tabs>
        <w:spacing w:line="480" w:lineRule="auto"/>
        <w:ind w:left="360" w:hanging="360"/>
        <w:rPr>
          <w:rFonts w:ascii="Times New Roman" w:eastAsia="Times New Roman" w:hAnsi="Times New Roman"/>
        </w:rPr>
      </w:pPr>
      <w:r>
        <w:rPr>
          <w:rFonts w:ascii="Times New Roman" w:eastAsia="Times New Roman" w:hAnsi="Times New Roman"/>
        </w:rPr>
        <w:t xml:space="preserve">Stock, C. and Harris, J.M., 1992, Rancho La Brea: A record of Pleistocene Life in California: Natural History Museum of </w:t>
      </w:r>
      <w:r>
        <w:rPr>
          <w:rFonts w:ascii="Times New Roman" w:eastAsia="Times New Roman" w:hAnsi="Times New Roman"/>
        </w:rPr>
        <w:t>Los Angeles County, Science Series, v. 37, p. 1-113.</w:t>
      </w:r>
    </w:p>
    <w:p w:rsidR="00000000" w:rsidRDefault="00797ECF">
      <w:pPr>
        <w:tabs>
          <w:tab w:val="left" w:pos="360"/>
          <w:tab w:val="left" w:pos="450"/>
        </w:tabs>
        <w:spacing w:line="480" w:lineRule="auto"/>
        <w:ind w:left="360" w:hanging="360"/>
        <w:rPr>
          <w:rFonts w:ascii="Times New Roman" w:hAnsi="Times New Roman"/>
        </w:rPr>
      </w:pPr>
      <w:r>
        <w:t>Sunquist, M., and Sunquist, F., 2002, Wild Cats of the World: University Of Chicago Press, Chicago.</w:t>
      </w:r>
    </w:p>
    <w:p w:rsidR="00000000" w:rsidRDefault="00797ECF">
      <w:pPr>
        <w:tabs>
          <w:tab w:val="left" w:pos="450"/>
        </w:tabs>
        <w:spacing w:line="480" w:lineRule="auto"/>
        <w:ind w:left="360" w:hanging="360"/>
        <w:rPr>
          <w:rFonts w:ascii="Times New Roman" w:hAnsi="Times New Roman"/>
        </w:rPr>
      </w:pPr>
      <w:r>
        <w:rPr>
          <w:rFonts w:ascii="Times New Roman" w:hAnsi="Times New Roman"/>
        </w:rPr>
        <w:t xml:space="preserve">Syverson, V.J., and Prothero, D.R., 2010, Evolutionary patterns in late Quaternary California condors: </w:t>
      </w:r>
      <w:r>
        <w:rPr>
          <w:rFonts w:ascii="Times New Roman" w:hAnsi="Times New Roman"/>
        </w:rPr>
        <w:t>PalArch Journal of Vertebrate Paleontology, v. 7(10), p. 1-18</w:t>
      </w:r>
    </w:p>
    <w:p w:rsidR="00000000" w:rsidRDefault="00797ECF">
      <w:pPr>
        <w:tabs>
          <w:tab w:val="left" w:pos="360"/>
          <w:tab w:val="left" w:pos="450"/>
        </w:tabs>
        <w:spacing w:line="480" w:lineRule="auto"/>
        <w:ind w:left="360" w:hanging="360"/>
      </w:pPr>
      <w:r>
        <w:t>Ward, J.W., Harris, J.M., Cerling, T.E., Wiedenhoeft, A., Lott, M.J., Dearing, M., Coltrain, J.B., and Ehleringer, J.R., 2005, Carbon starvation in glacial trees recovered from the La Brea tar p</w:t>
      </w:r>
      <w:r>
        <w:t>its, southern California: Proceedings of the National Academy of Sciences, v. 102(3), p. 690-694.</w:t>
      </w:r>
    </w:p>
    <w:p w:rsidR="00000000" w:rsidRDefault="00797ECF">
      <w:pPr>
        <w:pStyle w:val="BodyTextIndent2"/>
        <w:tabs>
          <w:tab w:val="left" w:pos="360"/>
        </w:tabs>
        <w:rPr>
          <w:sz w:val="24"/>
        </w:rPr>
      </w:pPr>
      <w:r>
        <w:rPr>
          <w:sz w:val="24"/>
        </w:rPr>
        <w:lastRenderedPageBreak/>
        <w:t>Warter, J.K., 1976, Late Pleistocene plant communities—evidence from Rancho La Brea tar pits. Symposium Proceedings on the Plant Communities of Southern Calif</w:t>
      </w:r>
      <w:r>
        <w:rPr>
          <w:sz w:val="24"/>
        </w:rPr>
        <w:t>ornia: Native Plant Society Special Publication, v. 2, p. 32-39.</w:t>
      </w:r>
    </w:p>
    <w:p w:rsidR="00000000" w:rsidRDefault="00797ECF">
      <w:pPr>
        <w:pStyle w:val="BodyTextIndent2"/>
        <w:tabs>
          <w:tab w:val="left" w:pos="360"/>
        </w:tabs>
        <w:rPr>
          <w:sz w:val="24"/>
        </w:rPr>
      </w:pPr>
      <w:r>
        <w:rPr>
          <w:sz w:val="24"/>
        </w:rPr>
        <w:t xml:space="preserve">Webb, S.D., 1965, The osteology of </w:t>
      </w:r>
      <w:r>
        <w:rPr>
          <w:i/>
          <w:sz w:val="24"/>
        </w:rPr>
        <w:t>Camelops</w:t>
      </w:r>
      <w:r>
        <w:rPr>
          <w:sz w:val="24"/>
        </w:rPr>
        <w:t>: Bulletin of the Los Angeles County Museum, Science, v. 1: 1-54.</w:t>
      </w:r>
    </w:p>
    <w:p w:rsidR="00000000" w:rsidRDefault="00797ECF">
      <w:pPr>
        <w:tabs>
          <w:tab w:val="left" w:pos="450"/>
        </w:tabs>
        <w:spacing w:line="480" w:lineRule="auto"/>
        <w:ind w:left="360" w:hanging="360"/>
        <w:rPr>
          <w:rFonts w:ascii="Times New Roman" w:hAnsi="Times New Roman"/>
        </w:rPr>
      </w:pPr>
      <w:r>
        <w:rPr>
          <w:rFonts w:ascii="Times New Roman" w:hAnsi="Times New Roman"/>
        </w:rPr>
        <w:t>Weiner, J., 1995, The Beak of the Finch: A Story of Evolution in our Own Time: Vin</w:t>
      </w:r>
      <w:r>
        <w:rPr>
          <w:rFonts w:ascii="Times New Roman" w:hAnsi="Times New Roman"/>
        </w:rPr>
        <w:t xml:space="preserve">tage. New York. </w:t>
      </w:r>
    </w:p>
    <w:p w:rsidR="00000000" w:rsidRDefault="00797ECF">
      <w:pPr>
        <w:tabs>
          <w:tab w:val="left" w:pos="450"/>
        </w:tabs>
        <w:spacing w:line="480" w:lineRule="auto"/>
        <w:ind w:left="360" w:hanging="360"/>
        <w:rPr>
          <w:rFonts w:ascii="Times New Roman" w:hAnsi="Times New Roman"/>
        </w:rPr>
      </w:pPr>
      <w:r>
        <w:rPr>
          <w:rFonts w:ascii="Times New Roman" w:hAnsi="Times New Roman"/>
        </w:rPr>
        <w:t>Willis, K.J., and Niklas, K.J. 2004. The role of Quaternary environmental change on plant macroevolution: the exception or the rule? Philosophical Transactions of the Royal Society of London B 359: 159-172.</w:t>
      </w:r>
    </w:p>
    <w:p w:rsidR="00000000" w:rsidRDefault="00797ECF">
      <w:pPr>
        <w:tabs>
          <w:tab w:val="left" w:pos="450"/>
        </w:tabs>
        <w:spacing w:line="480" w:lineRule="auto"/>
        <w:ind w:left="360" w:hanging="360"/>
        <w:rPr>
          <w:rFonts w:ascii="Times New Roman" w:hAnsi="Times New Roman"/>
        </w:rPr>
      </w:pPr>
      <w:r>
        <w:rPr>
          <w:rFonts w:ascii="Times New Roman" w:hAnsi="Times New Roman"/>
        </w:rPr>
        <w:t>Zink, R.M., Klicka, J., and Barb</w:t>
      </w:r>
      <w:r>
        <w:rPr>
          <w:rFonts w:ascii="Times New Roman" w:hAnsi="Times New Roman"/>
        </w:rPr>
        <w:t>er, B.R. 2004. The tempo of avian diversification during the Quaternary. Philosophical Transactions of the Royal Society of London B 359: 215-220.</w:t>
      </w:r>
    </w:p>
    <w:p w:rsidR="00000000" w:rsidRDefault="00797ECF">
      <w:pPr>
        <w:tabs>
          <w:tab w:val="left" w:pos="360"/>
          <w:tab w:val="left" w:pos="450"/>
        </w:tabs>
        <w:spacing w:line="480" w:lineRule="auto"/>
        <w:ind w:left="360" w:hanging="360"/>
        <w:rPr>
          <w:rFonts w:ascii="Times New Roman" w:hAnsi="Times New Roman"/>
        </w:rPr>
      </w:pPr>
    </w:p>
    <w:p w:rsidR="00000000" w:rsidRDefault="00797ECF">
      <w:pPr>
        <w:tabs>
          <w:tab w:val="left" w:pos="360"/>
        </w:tabs>
        <w:spacing w:line="480" w:lineRule="auto"/>
        <w:rPr>
          <w:rFonts w:ascii="Times New Roman" w:hAnsi="Times New Roman"/>
        </w:rPr>
      </w:pPr>
    </w:p>
    <w:p w:rsidR="00000000" w:rsidRDefault="00797ECF">
      <w:pPr>
        <w:tabs>
          <w:tab w:val="left" w:pos="360"/>
        </w:tabs>
        <w:spacing w:line="480" w:lineRule="auto"/>
        <w:rPr>
          <w:rFonts w:ascii="Times New Roman" w:hAnsi="Times New Roman"/>
        </w:rPr>
      </w:pPr>
    </w:p>
    <w:p w:rsidR="00797ECF" w:rsidRDefault="00797ECF">
      <w:pPr>
        <w:tabs>
          <w:tab w:val="left" w:pos="360"/>
        </w:tabs>
        <w:spacing w:line="480" w:lineRule="auto"/>
        <w:rPr>
          <w:rFonts w:ascii="Times New Roman" w:hAnsi="Times New Roman"/>
        </w:rPr>
      </w:pPr>
    </w:p>
    <w:sectPr w:rsidR="00797ECF">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yverson, Valerie" w:date="2012-02-20T15:43:00Z" w:initials="VJS">
    <w:p w:rsidR="00266FCD" w:rsidRPr="00266FCD" w:rsidRDefault="00266FCD" w:rsidP="00266FCD">
      <w:pPr>
        <w:jc w:val="right"/>
        <w:rPr>
          <w:rFonts w:ascii="Times New Roman" w:eastAsia="Times New Roman" w:hAnsi="Times New Roman"/>
          <w:szCs w:val="24"/>
        </w:rPr>
      </w:pPr>
      <w:r>
        <w:rPr>
          <w:rStyle w:val="CommentReference"/>
        </w:rPr>
        <w:annotationRef/>
      </w:r>
      <w:r w:rsidRPr="00266FCD">
        <w:rPr>
          <w:rFonts w:ascii="Times New Roman" w:eastAsia="Times New Roman" w:hAnsi="Times New Roman"/>
          <w:szCs w:val="24"/>
        </w:rPr>
        <w:t xml:space="preserve">Hunt, G. The relative importance of directional change, random walks, and stasis in the evolution of fossil lineages. </w:t>
      </w:r>
      <w:r w:rsidRPr="00266FCD">
        <w:rPr>
          <w:rFonts w:ascii="Times New Roman" w:eastAsia="Times New Roman" w:hAnsi="Times New Roman"/>
          <w:i/>
          <w:iCs/>
          <w:szCs w:val="24"/>
        </w:rPr>
        <w:t>Proceedings of the National Academy of Sciences</w:t>
      </w:r>
      <w:r w:rsidRPr="00266FCD">
        <w:rPr>
          <w:rFonts w:ascii="Times New Roman" w:eastAsia="Times New Roman" w:hAnsi="Times New Roman"/>
          <w:szCs w:val="24"/>
        </w:rPr>
        <w:t xml:space="preserve"> </w:t>
      </w:r>
      <w:r w:rsidRPr="00266FCD">
        <w:rPr>
          <w:rFonts w:ascii="Times New Roman" w:eastAsia="Times New Roman" w:hAnsi="Times New Roman"/>
          <w:b/>
          <w:bCs/>
          <w:szCs w:val="24"/>
        </w:rPr>
        <w:t>104</w:t>
      </w:r>
      <w:r w:rsidRPr="00266FCD">
        <w:rPr>
          <w:rFonts w:ascii="Times New Roman" w:eastAsia="Times New Roman" w:hAnsi="Times New Roman"/>
          <w:szCs w:val="24"/>
        </w:rPr>
        <w:t>, 18404 –18408 (2007).</w:t>
      </w:r>
      <w:r>
        <w:t xml:space="preserve"> </w:t>
      </w:r>
    </w:p>
  </w:comment>
  <w:comment w:id="1" w:author="Syverson, Valerie" w:date="2012-02-20T16:04:00Z" w:initials="VJS">
    <w:p w:rsidR="008E6E58" w:rsidRPr="008E6E58" w:rsidRDefault="008E6E58">
      <w:pPr>
        <w:pStyle w:val="CommentText"/>
      </w:pPr>
      <w:r>
        <w:rPr>
          <w:rStyle w:val="CommentReference"/>
        </w:rPr>
        <w:annotationRef/>
      </w:r>
      <w:r>
        <w:t xml:space="preserve">Want to mention the very limited current range of </w:t>
      </w:r>
      <w:r>
        <w:rPr>
          <w:i/>
        </w:rPr>
        <w:t>Gymnogyps amplus</w:t>
      </w:r>
      <w:r>
        <w:t xml:space="preserve"> for the reason why this hasn’t been demonstrated, or just leave it like this? If so cite Emslie?</w:t>
      </w:r>
    </w:p>
  </w:comment>
  <w:comment w:id="2" w:author="Syverson, Valerie" w:date="2012-02-20T16:08:00Z" w:initials="VJS">
    <w:p w:rsidR="009F6685" w:rsidRDefault="009F6685">
      <w:pPr>
        <w:pStyle w:val="CommentText"/>
      </w:pPr>
      <w:r>
        <w:rPr>
          <w:rStyle w:val="CommentReference"/>
        </w:rPr>
        <w:annotationRef/>
      </w:r>
      <w:r>
        <w:t>Changed a few sentences in this paragraph but forgot to turn on Track Changes – sorry. I think I caught a few missing words and things like that, fairly minimal, and shortened sentences.</w:t>
      </w:r>
    </w:p>
  </w:comment>
  <w:comment w:id="3" w:author="Syverson, Valerie" w:date="2012-02-20T16:09:00Z" w:initials="VJS">
    <w:p w:rsidR="009F6685" w:rsidRDefault="009F6685">
      <w:pPr>
        <w:pStyle w:val="CommentText"/>
      </w:pPr>
      <w:r>
        <w:rPr>
          <w:rStyle w:val="CommentReference"/>
        </w:rPr>
        <w:annotationRef/>
      </w:r>
      <w:r>
        <w:t>Added this paragraph</w:t>
      </w:r>
    </w:p>
  </w:comment>
  <w:comment w:id="21" w:author="Syverson, Valerie" w:date="2012-02-20T16:19:00Z" w:initials="VJS">
    <w:p w:rsidR="003C0C3C" w:rsidRDefault="003C0C3C">
      <w:pPr>
        <w:pStyle w:val="CommentText"/>
      </w:pPr>
      <w:r>
        <w:rPr>
          <w:rStyle w:val="CommentReference"/>
        </w:rPr>
        <w:annotationRef/>
      </w:r>
      <w:r>
        <w:t>Might change this –  actual stasis was not supported by the likelihood modeling method – it was all random walk.</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__ _____">
    <w:panose1 w:val="00000000000000000000"/>
    <w:charset w:val="80"/>
    <w:family w:val="auto"/>
    <w:notTrueType/>
    <w:pitch w:val="default"/>
    <w:sig w:usb0="01000000" w:usb1="00000708" w:usb2="1000000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F0409"/>
    <w:lvl w:ilvl="0">
      <w:start w:val="1"/>
      <w:numFmt w:val="decimal"/>
      <w:lvlText w:val="%1."/>
      <w:lvlJc w:val="left"/>
      <w:pPr>
        <w:tabs>
          <w:tab w:val="num" w:pos="360"/>
        </w:tabs>
        <w:ind w:left="360" w:hanging="360"/>
      </w:pPr>
    </w:lvl>
  </w:abstractNum>
  <w:abstractNum w:abstractNumId="1">
    <w:nsid w:val="2AA412B3"/>
    <w:multiLevelType w:val="hybridMultilevel"/>
    <w:tmpl w:val="FB6862B8"/>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238"/>
    <w:rsid w:val="00266FCD"/>
    <w:rsid w:val="003C0C3C"/>
    <w:rsid w:val="004E5777"/>
    <w:rsid w:val="007208BC"/>
    <w:rsid w:val="00797ECF"/>
    <w:rsid w:val="008A4238"/>
    <w:rsid w:val="008E6E58"/>
    <w:rsid w:val="009F6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tabs>
        <w:tab w:val="left" w:pos="360"/>
      </w:tabs>
      <w:spacing w:line="480" w:lineRule="auto"/>
      <w:jc w:val="center"/>
      <w:outlineLvl w:val="0"/>
    </w:pPr>
    <w:rPr>
      <w:rFonts w:ascii="Times New Roman" w:hAnsi="Times New Roman"/>
      <w: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after="200"/>
    </w:pPr>
    <w:rPr>
      <w:b/>
      <w:color w:val="4F81BD"/>
      <w:sz w:val="18"/>
    </w:rPr>
  </w:style>
  <w:style w:type="paragraph" w:styleId="BodyTextIndent">
    <w:name w:val="Body Text Indent"/>
    <w:basedOn w:val="Normal"/>
    <w:semiHidden/>
    <w:pPr>
      <w:widowControl w:val="0"/>
      <w:tabs>
        <w:tab w:val="left" w:pos="220"/>
        <w:tab w:val="left" w:pos="720"/>
      </w:tabs>
      <w:autoSpaceDE w:val="0"/>
      <w:autoSpaceDN w:val="0"/>
      <w:adjustRightInd w:val="0"/>
      <w:spacing w:after="20" w:line="480" w:lineRule="auto"/>
      <w:ind w:left="360" w:hanging="360"/>
    </w:pPr>
    <w:rPr>
      <w:rFonts w:ascii="Times New Roman" w:eastAsia="Times New Roman" w:hAnsi="Times New Roman"/>
      <w:sz w:val="20"/>
    </w:rPr>
  </w:style>
  <w:style w:type="character" w:styleId="IntenseReference">
    <w:name w:val="Intense Reference"/>
    <w:basedOn w:val="DefaultParagraphFont"/>
    <w:qFormat/>
    <w:rPr>
      <w:b/>
      <w:bCs/>
      <w:smallCaps/>
      <w:color w:val="C0504D"/>
      <w:spacing w:val="5"/>
      <w:u w:val="single"/>
    </w:rPr>
  </w:style>
  <w:style w:type="paragraph" w:styleId="BodyTextIndent2">
    <w:name w:val="Body Text Indent 2"/>
    <w:basedOn w:val="Normal"/>
    <w:semiHidden/>
    <w:pPr>
      <w:spacing w:line="480" w:lineRule="auto"/>
      <w:ind w:left="540" w:hanging="540"/>
    </w:pPr>
    <w:rPr>
      <w:rFonts w:ascii="Times New Roman" w:hAnsi="Times New Roman"/>
      <w:sz w:val="20"/>
    </w:rPr>
  </w:style>
  <w:style w:type="paragraph" w:styleId="BodyTextIndent3">
    <w:name w:val="Body Text Indent 3"/>
    <w:basedOn w:val="Normal"/>
    <w:semiHidden/>
    <w:pPr>
      <w:spacing w:line="480" w:lineRule="auto"/>
      <w:ind w:left="360" w:hanging="360"/>
    </w:pPr>
    <w:rPr>
      <w:rFonts w:ascii="Times New Roman" w:hAnsi="Times New Roman"/>
    </w:rPr>
  </w:style>
  <w:style w:type="paragraph" w:styleId="BodyText">
    <w:name w:val="Body Text"/>
    <w:basedOn w:val="Normal"/>
    <w:semiHidden/>
    <w:pPr>
      <w:tabs>
        <w:tab w:val="left" w:pos="360"/>
      </w:tabs>
      <w:spacing w:line="480" w:lineRule="auto"/>
      <w:jc w:val="center"/>
    </w:pPr>
    <w:rPr>
      <w:rFonts w:ascii="Times New Roman" w:hAnsi="Times New Roman"/>
      <w:b/>
      <w:sz w:val="32"/>
    </w:rPr>
  </w:style>
  <w:style w:type="character" w:styleId="CommentReference">
    <w:name w:val="annotation reference"/>
    <w:basedOn w:val="DefaultParagraphFont"/>
    <w:uiPriority w:val="99"/>
    <w:semiHidden/>
    <w:unhideWhenUsed/>
    <w:rsid w:val="00266FCD"/>
    <w:rPr>
      <w:sz w:val="16"/>
      <w:szCs w:val="16"/>
    </w:rPr>
  </w:style>
  <w:style w:type="paragraph" w:styleId="CommentText">
    <w:name w:val="annotation text"/>
    <w:basedOn w:val="Normal"/>
    <w:link w:val="CommentTextChar"/>
    <w:uiPriority w:val="99"/>
    <w:semiHidden/>
    <w:unhideWhenUsed/>
    <w:rsid w:val="00266FCD"/>
    <w:rPr>
      <w:sz w:val="20"/>
    </w:rPr>
  </w:style>
  <w:style w:type="character" w:customStyle="1" w:styleId="CommentTextChar">
    <w:name w:val="Comment Text Char"/>
    <w:basedOn w:val="DefaultParagraphFont"/>
    <w:link w:val="CommentText"/>
    <w:uiPriority w:val="99"/>
    <w:semiHidden/>
    <w:rsid w:val="00266FCD"/>
  </w:style>
  <w:style w:type="paragraph" w:styleId="CommentSubject">
    <w:name w:val="annotation subject"/>
    <w:basedOn w:val="CommentText"/>
    <w:next w:val="CommentText"/>
    <w:link w:val="CommentSubjectChar"/>
    <w:uiPriority w:val="99"/>
    <w:semiHidden/>
    <w:unhideWhenUsed/>
    <w:rsid w:val="00266FCD"/>
    <w:rPr>
      <w:b/>
      <w:bCs/>
    </w:rPr>
  </w:style>
  <w:style w:type="character" w:customStyle="1" w:styleId="CommentSubjectChar">
    <w:name w:val="Comment Subject Char"/>
    <w:basedOn w:val="CommentTextChar"/>
    <w:link w:val="CommentSubject"/>
    <w:uiPriority w:val="99"/>
    <w:semiHidden/>
    <w:rsid w:val="00266FCD"/>
    <w:rPr>
      <w:b/>
      <w:bCs/>
    </w:rPr>
  </w:style>
  <w:style w:type="paragraph" w:styleId="BalloonText">
    <w:name w:val="Balloon Text"/>
    <w:basedOn w:val="Normal"/>
    <w:link w:val="BalloonTextChar"/>
    <w:uiPriority w:val="99"/>
    <w:semiHidden/>
    <w:unhideWhenUsed/>
    <w:rsid w:val="00266FCD"/>
    <w:rPr>
      <w:rFonts w:ascii="Tahoma" w:hAnsi="Tahoma" w:cs="Tahoma"/>
      <w:sz w:val="16"/>
      <w:szCs w:val="16"/>
    </w:rPr>
  </w:style>
  <w:style w:type="character" w:customStyle="1" w:styleId="BalloonTextChar">
    <w:name w:val="Balloon Text Char"/>
    <w:basedOn w:val="DefaultParagraphFont"/>
    <w:link w:val="BalloonText"/>
    <w:uiPriority w:val="99"/>
    <w:semiHidden/>
    <w:rsid w:val="00266F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tabs>
        <w:tab w:val="left" w:pos="360"/>
      </w:tabs>
      <w:spacing w:line="480" w:lineRule="auto"/>
      <w:jc w:val="center"/>
      <w:outlineLvl w:val="0"/>
    </w:pPr>
    <w:rPr>
      <w:rFonts w:ascii="Times New Roman" w:hAnsi="Times New Roman"/>
      <w: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after="200"/>
    </w:pPr>
    <w:rPr>
      <w:b/>
      <w:color w:val="4F81BD"/>
      <w:sz w:val="18"/>
    </w:rPr>
  </w:style>
  <w:style w:type="paragraph" w:styleId="BodyTextIndent">
    <w:name w:val="Body Text Indent"/>
    <w:basedOn w:val="Normal"/>
    <w:semiHidden/>
    <w:pPr>
      <w:widowControl w:val="0"/>
      <w:tabs>
        <w:tab w:val="left" w:pos="220"/>
        <w:tab w:val="left" w:pos="720"/>
      </w:tabs>
      <w:autoSpaceDE w:val="0"/>
      <w:autoSpaceDN w:val="0"/>
      <w:adjustRightInd w:val="0"/>
      <w:spacing w:after="20" w:line="480" w:lineRule="auto"/>
      <w:ind w:left="360" w:hanging="360"/>
    </w:pPr>
    <w:rPr>
      <w:rFonts w:ascii="Times New Roman" w:eastAsia="Times New Roman" w:hAnsi="Times New Roman"/>
      <w:sz w:val="20"/>
    </w:rPr>
  </w:style>
  <w:style w:type="character" w:styleId="IntenseReference">
    <w:name w:val="Intense Reference"/>
    <w:basedOn w:val="DefaultParagraphFont"/>
    <w:qFormat/>
    <w:rPr>
      <w:b/>
      <w:bCs/>
      <w:smallCaps/>
      <w:color w:val="C0504D"/>
      <w:spacing w:val="5"/>
      <w:u w:val="single"/>
    </w:rPr>
  </w:style>
  <w:style w:type="paragraph" w:styleId="BodyTextIndent2">
    <w:name w:val="Body Text Indent 2"/>
    <w:basedOn w:val="Normal"/>
    <w:semiHidden/>
    <w:pPr>
      <w:spacing w:line="480" w:lineRule="auto"/>
      <w:ind w:left="540" w:hanging="540"/>
    </w:pPr>
    <w:rPr>
      <w:rFonts w:ascii="Times New Roman" w:hAnsi="Times New Roman"/>
      <w:sz w:val="20"/>
    </w:rPr>
  </w:style>
  <w:style w:type="paragraph" w:styleId="BodyTextIndent3">
    <w:name w:val="Body Text Indent 3"/>
    <w:basedOn w:val="Normal"/>
    <w:semiHidden/>
    <w:pPr>
      <w:spacing w:line="480" w:lineRule="auto"/>
      <w:ind w:left="360" w:hanging="360"/>
    </w:pPr>
    <w:rPr>
      <w:rFonts w:ascii="Times New Roman" w:hAnsi="Times New Roman"/>
    </w:rPr>
  </w:style>
  <w:style w:type="paragraph" w:styleId="BodyText">
    <w:name w:val="Body Text"/>
    <w:basedOn w:val="Normal"/>
    <w:semiHidden/>
    <w:pPr>
      <w:tabs>
        <w:tab w:val="left" w:pos="360"/>
      </w:tabs>
      <w:spacing w:line="480" w:lineRule="auto"/>
      <w:jc w:val="center"/>
    </w:pPr>
    <w:rPr>
      <w:rFonts w:ascii="Times New Roman" w:hAnsi="Times New Roman"/>
      <w:b/>
      <w:sz w:val="32"/>
    </w:rPr>
  </w:style>
  <w:style w:type="character" w:styleId="CommentReference">
    <w:name w:val="annotation reference"/>
    <w:basedOn w:val="DefaultParagraphFont"/>
    <w:uiPriority w:val="99"/>
    <w:semiHidden/>
    <w:unhideWhenUsed/>
    <w:rsid w:val="00266FCD"/>
    <w:rPr>
      <w:sz w:val="16"/>
      <w:szCs w:val="16"/>
    </w:rPr>
  </w:style>
  <w:style w:type="paragraph" w:styleId="CommentText">
    <w:name w:val="annotation text"/>
    <w:basedOn w:val="Normal"/>
    <w:link w:val="CommentTextChar"/>
    <w:uiPriority w:val="99"/>
    <w:semiHidden/>
    <w:unhideWhenUsed/>
    <w:rsid w:val="00266FCD"/>
    <w:rPr>
      <w:sz w:val="20"/>
    </w:rPr>
  </w:style>
  <w:style w:type="character" w:customStyle="1" w:styleId="CommentTextChar">
    <w:name w:val="Comment Text Char"/>
    <w:basedOn w:val="DefaultParagraphFont"/>
    <w:link w:val="CommentText"/>
    <w:uiPriority w:val="99"/>
    <w:semiHidden/>
    <w:rsid w:val="00266FCD"/>
  </w:style>
  <w:style w:type="paragraph" w:styleId="CommentSubject">
    <w:name w:val="annotation subject"/>
    <w:basedOn w:val="CommentText"/>
    <w:next w:val="CommentText"/>
    <w:link w:val="CommentSubjectChar"/>
    <w:uiPriority w:val="99"/>
    <w:semiHidden/>
    <w:unhideWhenUsed/>
    <w:rsid w:val="00266FCD"/>
    <w:rPr>
      <w:b/>
      <w:bCs/>
    </w:rPr>
  </w:style>
  <w:style w:type="character" w:customStyle="1" w:styleId="CommentSubjectChar">
    <w:name w:val="Comment Subject Char"/>
    <w:basedOn w:val="CommentTextChar"/>
    <w:link w:val="CommentSubject"/>
    <w:uiPriority w:val="99"/>
    <w:semiHidden/>
    <w:rsid w:val="00266FCD"/>
    <w:rPr>
      <w:b/>
      <w:bCs/>
    </w:rPr>
  </w:style>
  <w:style w:type="paragraph" w:styleId="BalloonText">
    <w:name w:val="Balloon Text"/>
    <w:basedOn w:val="Normal"/>
    <w:link w:val="BalloonTextChar"/>
    <w:uiPriority w:val="99"/>
    <w:semiHidden/>
    <w:unhideWhenUsed/>
    <w:rsid w:val="00266FCD"/>
    <w:rPr>
      <w:rFonts w:ascii="Tahoma" w:hAnsi="Tahoma" w:cs="Tahoma"/>
      <w:sz w:val="16"/>
      <w:szCs w:val="16"/>
    </w:rPr>
  </w:style>
  <w:style w:type="character" w:customStyle="1" w:styleId="BalloonTextChar">
    <w:name w:val="Balloon Text Char"/>
    <w:basedOn w:val="DefaultParagraphFont"/>
    <w:link w:val="BalloonText"/>
    <w:uiPriority w:val="99"/>
    <w:semiHidden/>
    <w:rsid w:val="00266F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582415">
      <w:bodyDiv w:val="1"/>
      <w:marLeft w:val="0"/>
      <w:marRight w:val="0"/>
      <w:marTop w:val="0"/>
      <w:marBottom w:val="0"/>
      <w:divBdr>
        <w:top w:val="none" w:sz="0" w:space="0" w:color="auto"/>
        <w:left w:val="none" w:sz="0" w:space="0" w:color="auto"/>
        <w:bottom w:val="none" w:sz="0" w:space="0" w:color="auto"/>
        <w:right w:val="none" w:sz="0" w:space="0" w:color="auto"/>
      </w:divBdr>
      <w:divsChild>
        <w:div w:id="1425804542">
          <w:marLeft w:val="0"/>
          <w:marRight w:val="0"/>
          <w:marTop w:val="0"/>
          <w:marBottom w:val="0"/>
          <w:divBdr>
            <w:top w:val="none" w:sz="0" w:space="0" w:color="auto"/>
            <w:left w:val="none" w:sz="0" w:space="0" w:color="auto"/>
            <w:bottom w:val="none" w:sz="0" w:space="0" w:color="auto"/>
            <w:right w:val="none" w:sz="0" w:space="0" w:color="auto"/>
          </w:divBdr>
          <w:divsChild>
            <w:div w:id="1596090387">
              <w:marLeft w:val="0"/>
              <w:marRight w:val="0"/>
              <w:marTop w:val="0"/>
              <w:marBottom w:val="0"/>
              <w:divBdr>
                <w:top w:val="none" w:sz="0" w:space="0" w:color="auto"/>
                <w:left w:val="none" w:sz="0" w:space="0" w:color="auto"/>
                <w:bottom w:val="none" w:sz="0" w:space="0" w:color="auto"/>
                <w:right w:val="none" w:sz="0" w:space="0" w:color="auto"/>
              </w:divBdr>
              <w:divsChild>
                <w:div w:id="91713627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1744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javascript:%20void%2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6393</Words>
  <Characters>36443</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SIZE AND SHAPE STASIS IN LATE PLEISTOCENE MAMMALS AND BIRDS FROM RANCHO LA BREA DURING THE LAST GLACIAL-INTERGLACIAL CYCLE</vt:lpstr>
    </vt:vector>
  </TitlesOfParts>
  <Company>University of Michigan</Company>
  <LinksUpToDate>false</LinksUpToDate>
  <CharactersWithSpaces>42751</CharactersWithSpaces>
  <SharedDoc>false</SharedDoc>
  <HLinks>
    <vt:vector size="6" baseType="variant">
      <vt:variant>
        <vt:i4>6815845</vt:i4>
      </vt:variant>
      <vt:variant>
        <vt:i4>0</vt:i4>
      </vt:variant>
      <vt:variant>
        <vt:i4>0</vt:i4>
      </vt:variant>
      <vt:variant>
        <vt:i4>5</vt:i4>
      </vt:variant>
      <vt:variant>
        <vt:lpwstr>javascript: void 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SIZE AND SHAPE STASIS IN LATE PLEISTOCENE MAMMALS AND BIRDS FROM RANCHO LA BREA DURING THE LAST GLACIAL-INTERGLACIAL CYCLE</dc:title>
  <dc:subject/>
  <dc:creator>Donald Prothero</dc:creator>
  <cp:keywords/>
  <cp:lastModifiedBy>Syverson, Valerie</cp:lastModifiedBy>
  <cp:revision>3</cp:revision>
  <dcterms:created xsi:type="dcterms:W3CDTF">2012-02-20T21:34:00Z</dcterms:created>
  <dcterms:modified xsi:type="dcterms:W3CDTF">2012-02-20T21:35:00Z</dcterms:modified>
</cp:coreProperties>
</file>