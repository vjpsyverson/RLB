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STASIS IN RANCHO LA BREA BLACK VULTURES (</w:t>
      </w:r>
      <w:r>
        <w:rPr>
          <w:rFonts w:cs="Times New Roman" w:ascii="Times New Roman" w:hAnsi="Times New Roman"/>
          <w:b/>
          <w:i/>
          <w:sz w:val="24"/>
          <w:szCs w:val="24"/>
        </w:rPr>
        <w:t>CORAGYPS OCCIDENTALIS</w:t>
      </w:r>
      <w:r>
        <w:rPr>
          <w:rFonts w:cs="Times New Roman" w:ascii="Times New Roman" w:hAnsi="Times New Roman"/>
          <w:b/>
          <w:sz w:val="24"/>
          <w:szCs w:val="24"/>
        </w:rPr>
        <w:t>) OVER THE LAST GLACIAL-INTERGLACIAL CYCLE</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rPr>
      </w:pPr>
      <w:r>
        <w:rPr>
          <w:rFonts w:cs="Times New Roman" w:ascii="Times New Roman" w:hAnsi="Times New Roman"/>
          <w:sz w:val="24"/>
          <w:szCs w:val="24"/>
        </w:rPr>
        <w:t>KATHERINE L. LONG</w:t>
      </w:r>
      <w:r>
        <w:rPr>
          <w:rFonts w:cs="Times New Roman" w:ascii="Times New Roman" w:hAnsi="Times New Roman"/>
          <w:sz w:val="24"/>
          <w:szCs w:val="24"/>
          <w:vertAlign w:val="superscript"/>
        </w:rPr>
        <w:t>1</w:t>
      </w:r>
      <w:r>
        <w:rPr>
          <w:rFonts w:cs="Times New Roman" w:ascii="Times New Roman" w:hAnsi="Times New Roman"/>
          <w:sz w:val="24"/>
          <w:szCs w:val="24"/>
        </w:rPr>
        <w:t>, DONALD R. PROTHERO</w:t>
      </w:r>
      <w:r>
        <w:rPr>
          <w:rFonts w:cs="Times New Roman" w:ascii="Times New Roman" w:hAnsi="Times New Roman"/>
          <w:sz w:val="24"/>
          <w:szCs w:val="24"/>
          <w:vertAlign w:val="superscript"/>
        </w:rPr>
        <w:t>1,2</w:t>
      </w:r>
      <w:r>
        <w:rPr>
          <w:rFonts w:cs="Times New Roman" w:ascii="Times New Roman" w:hAnsi="Times New Roman"/>
          <w:sz w:val="24"/>
          <w:szCs w:val="24"/>
        </w:rPr>
        <w:t xml:space="preserve"> AND VALERIE J.</w:t>
      </w:r>
      <w:ins w:id="0" w:author="Valerie J. P. Syverson" w:date="2016-07-04T22:07:00Z">
        <w:r>
          <w:rPr>
            <w:rFonts w:cs="Times New Roman" w:ascii="Times New Roman" w:hAnsi="Times New Roman"/>
            <w:sz w:val="24"/>
            <w:szCs w:val="24"/>
          </w:rPr>
          <w:t xml:space="preserve"> P.</w:t>
        </w:r>
      </w:ins>
      <w:r>
        <w:rPr>
          <w:rFonts w:cs="Times New Roman" w:ascii="Times New Roman" w:hAnsi="Times New Roman"/>
          <w:sz w:val="24"/>
          <w:szCs w:val="24"/>
        </w:rPr>
        <w:t xml:space="preserve"> SYVERSON</w:t>
      </w:r>
      <w:r>
        <w:rPr>
          <w:rFonts w:cs="Times New Roman" w:ascii="Times New Roman" w:hAnsi="Times New Roman"/>
          <w:sz w:val="24"/>
          <w:szCs w:val="24"/>
          <w:vertAlign w:val="superscript"/>
        </w:rPr>
        <w:t>3</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jc w:val="center"/>
        <w:rPr>
          <w:rFonts w:ascii="Times New Roman" w:hAnsi="Times New Roman" w:eastAsia="ＭＳ 明朝" w:cs="Times New Roman" w:eastAsiaTheme="minorEastAsia"/>
          <w:sz w:val="24"/>
          <w:szCs w:val="24"/>
        </w:rPr>
      </w:pPr>
      <w:r>
        <w:rPr>
          <w:rFonts w:cs="Times New Roman" w:ascii="Times New Roman" w:hAnsi="Times New Roman"/>
          <w:sz w:val="24"/>
          <w:szCs w:val="24"/>
          <w:vertAlign w:val="superscript"/>
        </w:rPr>
        <w:t>1</w:t>
      </w:r>
      <w:ins w:id="1" w:author="Donald Prothero" w:date="2016-06-24T10:24:00Z">
        <w:r>
          <w:rPr>
            <w:rFonts w:eastAsia="ＭＳ 明朝" w:cs="Times New Roman" w:ascii="Times New Roman" w:hAnsi="Times New Roman" w:eastAsiaTheme="minorEastAsia"/>
            <w:sz w:val="24"/>
            <w:szCs w:val="24"/>
          </w:rPr>
          <w:t>Dept. Geological Sciences, California State Polytechnic University, Pomona, CA</w:t>
        </w:r>
      </w:ins>
      <w:ins w:id="2" w:author="Donald Prothero" w:date="2016-06-29T18:54:00Z">
        <w:r>
          <w:rPr>
            <w:rFonts w:eastAsia="ＭＳ 明朝" w:cs="Times New Roman" w:ascii="Times New Roman" w:hAnsi="Times New Roman" w:eastAsiaTheme="minorEastAsia"/>
            <w:sz w:val="24"/>
            <w:szCs w:val="24"/>
          </w:rPr>
          <w:t xml:space="preserve"> 91678</w:t>
        </w:r>
      </w:ins>
      <w:r>
        <w:rPr>
          <w:rFonts w:eastAsia="ＭＳ 明朝" w:cs="Times New Roman" w:ascii="Times New Roman" w:hAnsi="Times New Roman" w:eastAsiaTheme="minorEastAsia"/>
          <w:sz w:val="24"/>
          <w:szCs w:val="24"/>
        </w:rPr>
        <w:t>; kstar520@gmail.com;</w:t>
      </w:r>
      <w:del w:id="3" w:author="Donald Prothero" w:date="2016-06-24T10:24:00Z">
        <w:r>
          <w:rPr>
            <w:rFonts w:eastAsia="ＭＳ 明朝" w:cs="Times New Roman" w:ascii="Times New Roman" w:hAnsi="Times New Roman" w:eastAsiaTheme="minorEastAsia"/>
            <w:sz w:val="24"/>
            <w:szCs w:val="24"/>
          </w:rPr>
          <w:delText>School of Earth Sciences, University of Bristol, Bristol, BS8 1TQ, UK; madanbabe24@gmail.com</w:delText>
        </w:r>
      </w:del>
      <w:del w:id="4" w:author="Donald Prothero" w:date="2016-06-29T18:51:00Z">
        <w:r>
          <w:rPr>
            <w:rFonts w:eastAsia="ＭＳ 明朝" w:cs="Times New Roman" w:ascii="Times New Roman" w:hAnsi="Times New Roman" w:eastAsiaTheme="minorEastAsia"/>
            <w:sz w:val="24"/>
            <w:szCs w:val="24"/>
          </w:rPr>
          <w:delText>;</w:delText>
        </w:r>
      </w:del>
    </w:p>
    <w:p>
      <w:pPr>
        <w:pStyle w:val="Normal"/>
        <w:jc w:val="center"/>
        <w:rPr>
          <w:rFonts w:ascii="Times New Roman" w:hAnsi="Times New Roman" w:cs="Times New Roman"/>
          <w:sz w:val="24"/>
          <w:szCs w:val="24"/>
        </w:rPr>
      </w:pPr>
      <w:r>
        <w:rPr>
          <w:rFonts w:cs="Times New Roman" w:ascii="Times New Roman" w:hAnsi="Times New Roman"/>
          <w:sz w:val="24"/>
          <w:szCs w:val="24"/>
          <w:vertAlign w:val="superscript"/>
        </w:rPr>
        <w:t>2</w:t>
      </w:r>
      <w:r>
        <w:rPr>
          <w:rFonts w:cs="Times New Roman" w:ascii="Times New Roman" w:hAnsi="Times New Roman"/>
          <w:sz w:val="24"/>
          <w:szCs w:val="24"/>
        </w:rPr>
        <w:t>Natural History Museum of Los Angeles County, 900 Exposition Blvd., Los Angeles, CA 90007; donaldprothero@att.net;</w:t>
      </w:r>
    </w:p>
    <w:p>
      <w:pPr>
        <w:pStyle w:val="Normal"/>
        <w:rPr>
          <w:rFonts w:ascii="Times New Roman" w:hAnsi="Times New Roman" w:cs="Times New Roman"/>
        </w:rPr>
      </w:pPr>
      <w:r>
        <w:rPr>
          <w:rFonts w:cs="Times New Roman" w:ascii="Times New Roman" w:hAnsi="Times New Roman"/>
          <w:sz w:val="24"/>
          <w:szCs w:val="24"/>
          <w:vertAlign w:val="superscript"/>
        </w:rPr>
        <w:t>3</w:t>
      </w:r>
      <w:r>
        <w:rPr>
          <w:rFonts w:eastAsia="ＭＳ 明朝" w:cs="Times New Roman" w:ascii="Times New Roman" w:hAnsi="Times New Roman" w:eastAsiaTheme="minorEastAsia"/>
          <w:i/>
          <w:iCs/>
          <w:sz w:val="24"/>
          <w:szCs w:val="24"/>
        </w:rPr>
        <w:t xml:space="preserve"> </w:t>
      </w:r>
      <w:ins w:id="5" w:author="Donald Prothero" w:date="2016-06-29T21:50:00Z">
        <w:r>
          <w:rPr>
            <w:rFonts w:eastAsia="ＭＳ 明朝" w:cs="Times New Roman" w:ascii="Times New Roman" w:hAnsi="Times New Roman" w:eastAsiaTheme="minorEastAsia"/>
            <w:iCs/>
            <w:sz w:val="24"/>
            <w:szCs w:val="24"/>
          </w:rPr>
          <w:t>Dept. Geo</w:t>
        </w:r>
      </w:ins>
      <w:del w:id="6" w:author="Valerie J. P. Syverson" w:date="2016-07-04T22:07:00Z">
        <w:r>
          <w:rPr>
            <w:rFonts w:eastAsia="ＭＳ 明朝" w:cs="Times New Roman" w:ascii="Times New Roman" w:hAnsi="Times New Roman" w:eastAsiaTheme="minorEastAsia"/>
            <w:iCs/>
            <w:sz w:val="24"/>
            <w:szCs w:val="24"/>
          </w:rPr>
          <w:delText>logical S</w:delText>
        </w:r>
      </w:del>
      <w:ins w:id="7" w:author="Valerie J. P. Syverson" w:date="2016-07-04T22:07:00Z">
        <w:r>
          <w:rPr>
            <w:rFonts w:eastAsia="ＭＳ 明朝" w:cs="Times New Roman" w:ascii="Times New Roman" w:hAnsi="Times New Roman" w:eastAsiaTheme="minorEastAsia"/>
            <w:iCs/>
            <w:sz w:val="24"/>
            <w:szCs w:val="24"/>
          </w:rPr>
          <w:t>s</w:t>
        </w:r>
      </w:ins>
      <w:ins w:id="8" w:author="Donald Prothero" w:date="2016-06-29T21:50:00Z">
        <w:r>
          <w:rPr>
            <w:rFonts w:eastAsia="ＭＳ 明朝" w:cs="Times New Roman" w:ascii="Times New Roman" w:hAnsi="Times New Roman" w:eastAsiaTheme="minorEastAsia"/>
            <w:iCs/>
            <w:sz w:val="24"/>
            <w:szCs w:val="24"/>
          </w:rPr>
          <w:t xml:space="preserve">ciences, University of Wisconsin, </w:t>
        </w:r>
      </w:ins>
      <w:ins w:id="9" w:author="Valerie J. P. Syverson" w:date="2016-07-04T22:08:00Z">
        <w:r>
          <w:rPr>
            <w:rFonts w:eastAsia="ＭＳ 明朝" w:cs="Times New Roman" w:ascii="Times New Roman" w:hAnsi="Times New Roman" w:eastAsiaTheme="minorEastAsia"/>
            <w:iCs/>
            <w:sz w:val="24"/>
            <w:szCs w:val="24"/>
          </w:rPr>
          <w:t xml:space="preserve">1215 W Dayton St., </w:t>
        </w:r>
      </w:ins>
      <w:ins w:id="10" w:author="Donald Prothero" w:date="2016-06-29T21:50:00Z">
        <w:r>
          <w:rPr>
            <w:rFonts w:eastAsia="ＭＳ 明朝" w:cs="Times New Roman" w:ascii="Times New Roman" w:hAnsi="Times New Roman" w:eastAsiaTheme="minorEastAsia"/>
            <w:iCs/>
            <w:sz w:val="24"/>
            <w:szCs w:val="24"/>
          </w:rPr>
          <w:t xml:space="preserve">Madison, WI </w:t>
        </w:r>
      </w:ins>
      <w:del w:id="11" w:author="Valerie J. P. Syverson" w:date="2016-07-04T22:08:00Z">
        <w:r>
          <w:rPr>
            <w:rFonts w:eastAsia="ＭＳ 明朝" w:cs="Times New Roman" w:ascii="Times New Roman" w:hAnsi="Times New Roman" w:eastAsiaTheme="minorEastAsia"/>
            <w:iCs/>
            <w:sz w:val="24"/>
            <w:szCs w:val="24"/>
          </w:rPr>
          <w:delText>00000</w:delText>
        </w:r>
      </w:del>
      <w:ins w:id="12" w:author="Valerie J. P. Syverson" w:date="2016-07-04T22:08:00Z">
        <w:r>
          <w:rPr>
            <w:rFonts w:eastAsia="ＭＳ 明朝" w:cs="Times New Roman" w:ascii="Times New Roman" w:hAnsi="Times New Roman" w:eastAsiaTheme="minorEastAsia"/>
            <w:iCs/>
            <w:sz w:val="24"/>
            <w:szCs w:val="24"/>
          </w:rPr>
          <w:t>53706</w:t>
        </w:r>
      </w:ins>
      <w:r>
        <w:rPr>
          <w:rFonts w:eastAsia="ＭＳ 明朝" w:cs="Times New Roman" w:ascii="Times New Roman" w:hAnsi="Times New Roman" w:eastAsiaTheme="minorEastAsia"/>
          <w:iCs/>
          <w:sz w:val="24"/>
          <w:szCs w:val="24"/>
        </w:rPr>
        <w:t>; vsyverson@gmail.com</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rPr>
      </w:pPr>
      <w:r>
        <w:rPr>
          <w:rFonts w:cs="Times New Roman" w:ascii="Times New Roman" w:hAnsi="Times New Roman"/>
          <w:b/>
          <w:sz w:val="24"/>
          <w:szCs w:val="24"/>
        </w:rPr>
        <w:t>Abstract</w:t>
      </w:r>
      <w:r>
        <w:rPr>
          <w:rFonts w:cs="Times New Roman" w:ascii="Times New Roman" w:hAnsi="Times New Roman"/>
          <w:sz w:val="24"/>
          <w:szCs w:val="24"/>
        </w:rPr>
        <w:t>—In textbooks, bird evolution is often modeled on the example of the Gal</w:t>
      </w:r>
      <w:ins w:id="13" w:author="Valerie J. P. Syverson" w:date="2016-07-04T22:08:00Z">
        <w:r>
          <w:rPr>
            <w:rFonts w:cs="Times New Roman" w:ascii="Times New Roman" w:hAnsi="Times New Roman"/>
            <w:sz w:val="24"/>
            <w:szCs w:val="24"/>
          </w:rPr>
          <w:t>á</w:t>
        </w:r>
      </w:ins>
      <w:del w:id="14" w:author="Valerie J. P. Syverson" w:date="2016-07-04T22:08:00Z">
        <w:r>
          <w:rPr>
            <w:rFonts w:cs="Times New Roman" w:ascii="Times New Roman" w:hAnsi="Times New Roman"/>
            <w:sz w:val="24"/>
            <w:szCs w:val="24"/>
          </w:rPr>
          <w:delText>a</w:delText>
        </w:r>
      </w:del>
      <w:r>
        <w:rPr>
          <w:rFonts w:cs="Times New Roman" w:ascii="Times New Roman" w:hAnsi="Times New Roman"/>
          <w:sz w:val="24"/>
          <w:szCs w:val="24"/>
        </w:rPr>
        <w:t xml:space="preserve">pagos finches, which show rapid responses to climatic change. We studied the sample of Pleistocene </w:t>
      </w:r>
      <w:del w:id="15" w:author="Valerie J. P. Syverson" w:date="2016-07-04T22:08:00Z">
        <w:r>
          <w:rPr>
            <w:rFonts w:cs="Times New Roman" w:ascii="Times New Roman" w:hAnsi="Times New Roman"/>
            <w:sz w:val="24"/>
            <w:szCs w:val="24"/>
          </w:rPr>
          <w:delText>relative of the B</w:delText>
        </w:r>
      </w:del>
      <w:ins w:id="16" w:author="Valerie J. P. Syverson" w:date="2016-07-04T22:08:00Z">
        <w:r>
          <w:rPr>
            <w:rFonts w:cs="Times New Roman" w:ascii="Times New Roman" w:hAnsi="Times New Roman"/>
            <w:sz w:val="24"/>
            <w:szCs w:val="24"/>
          </w:rPr>
          <w:t>b</w:t>
        </w:r>
      </w:ins>
      <w:r>
        <w:rPr>
          <w:rFonts w:cs="Times New Roman" w:ascii="Times New Roman" w:hAnsi="Times New Roman"/>
          <w:sz w:val="24"/>
          <w:szCs w:val="24"/>
        </w:rPr>
        <w:t xml:space="preserve">lack </w:t>
      </w:r>
      <w:del w:id="17" w:author="Valerie J. P. Syverson" w:date="2016-07-04T22:08:00Z">
        <w:r>
          <w:rPr>
            <w:rFonts w:cs="Times New Roman" w:ascii="Times New Roman" w:hAnsi="Times New Roman"/>
            <w:sz w:val="24"/>
            <w:szCs w:val="24"/>
          </w:rPr>
          <w:delText>V</w:delText>
        </w:r>
      </w:del>
      <w:ins w:id="18" w:author="Valerie J. P. Syverson" w:date="2016-07-04T22:08:00Z">
        <w:r>
          <w:rPr>
            <w:rFonts w:cs="Times New Roman" w:ascii="Times New Roman" w:hAnsi="Times New Roman"/>
            <w:sz w:val="24"/>
            <w:szCs w:val="24"/>
          </w:rPr>
          <w:t>v</w:t>
        </w:r>
      </w:ins>
      <w:r>
        <w:rPr>
          <w:rFonts w:cs="Times New Roman" w:ascii="Times New Roman" w:hAnsi="Times New Roman"/>
          <w:sz w:val="24"/>
          <w:szCs w:val="24"/>
        </w:rPr>
        <w:t>ulture</w:t>
      </w:r>
      <w:ins w:id="19" w:author="Valerie J. P. Syverson" w:date="2016-07-04T22:08:00Z">
        <w:r>
          <w:rPr>
            <w:rFonts w:cs="Times New Roman" w:ascii="Times New Roman" w:hAnsi="Times New Roman"/>
            <w:sz w:val="24"/>
            <w:szCs w:val="24"/>
          </w:rPr>
          <w:t>s</w:t>
        </w:r>
      </w:ins>
      <w:r>
        <w:rPr>
          <w:rFonts w:cs="Times New Roman" w:ascii="Times New Roman" w:hAnsi="Times New Roman"/>
          <w:sz w:val="24"/>
          <w:szCs w:val="24"/>
        </w:rPr>
        <w:t xml:space="preserve"> (</w:t>
      </w:r>
      <w:r>
        <w:rPr>
          <w:rFonts w:cs="Times New Roman" w:ascii="Times New Roman" w:hAnsi="Times New Roman"/>
          <w:i/>
          <w:sz w:val="24"/>
          <w:szCs w:val="24"/>
        </w:rPr>
        <w:t>Coragyps occidentalis</w:t>
      </w:r>
      <w:r>
        <w:rPr>
          <w:rFonts w:cs="Times New Roman" w:ascii="Times New Roman" w:hAnsi="Times New Roman"/>
          <w:sz w:val="24"/>
          <w:szCs w:val="24"/>
        </w:rPr>
        <w:t xml:space="preserve">) from </w:t>
      </w:r>
      <w:del w:id="20" w:author="Valerie J. P. Syverson" w:date="2016-07-04T22:08:00Z">
        <w:r>
          <w:rPr>
            <w:rFonts w:cs="Times New Roman" w:ascii="Times New Roman" w:hAnsi="Times New Roman"/>
            <w:sz w:val="24"/>
            <w:szCs w:val="24"/>
          </w:rPr>
          <w:delText xml:space="preserve">the </w:delText>
        </w:r>
      </w:del>
      <w:r>
        <w:rPr>
          <w:rFonts w:cs="Times New Roman" w:ascii="Times New Roman" w:hAnsi="Times New Roman"/>
          <w:sz w:val="24"/>
          <w:szCs w:val="24"/>
        </w:rPr>
        <w:t xml:space="preserve">Rancho La Brea to see if they showed size or shape changes in response to the climate changes of the last 35,000 years, including the last complete glacial-interglacial cycle. </w:t>
      </w:r>
      <w:del w:id="21" w:author="Valerie J. P. Syverson" w:date="2016-07-04T22:09:00Z">
        <w:r>
          <w:rPr>
            <w:rFonts w:cs="Times New Roman" w:ascii="Times New Roman" w:hAnsi="Times New Roman"/>
            <w:sz w:val="24"/>
            <w:szCs w:val="24"/>
          </w:rPr>
          <w:delText xml:space="preserve">Even </w:delText>
        </w:r>
      </w:del>
      <w:ins w:id="22" w:author="Valerie J. P. Syverson" w:date="2016-07-04T22:09:00Z">
        <w:r>
          <w:rPr>
            <w:rFonts w:cs="Times New Roman" w:ascii="Times New Roman" w:hAnsi="Times New Roman"/>
            <w:sz w:val="24"/>
            <w:szCs w:val="24"/>
          </w:rPr>
          <w:t>Al</w:t>
        </w:r>
      </w:ins>
      <w:r>
        <w:rPr>
          <w:rFonts w:cs="Times New Roman" w:ascii="Times New Roman" w:hAnsi="Times New Roman"/>
          <w:sz w:val="24"/>
          <w:szCs w:val="24"/>
        </w:rPr>
        <w:t xml:space="preserve">though living </w:t>
      </w:r>
      <w:r>
        <w:rPr>
          <w:rFonts w:cs="Times New Roman" w:ascii="Times New Roman" w:hAnsi="Times New Roman"/>
          <w:i/>
          <w:sz w:val="24"/>
          <w:szCs w:val="24"/>
        </w:rPr>
        <w:t>Coragyps atratus</w:t>
      </w:r>
      <w:r>
        <w:rPr>
          <w:rFonts w:cs="Times New Roman" w:ascii="Times New Roman" w:hAnsi="Times New Roman"/>
          <w:sz w:val="24"/>
          <w:szCs w:val="24"/>
        </w:rPr>
        <w:t xml:space="preserve"> shows a slight Bergmann’s rule effect, with larger body sizes in colder climates and smaller subspecies in the tropics, the Rancho La Brea </w:t>
      </w:r>
      <w:del w:id="23" w:author="Valerie J. P. Syverson" w:date="2016-07-04T22:09:00Z">
        <w:r>
          <w:rPr>
            <w:rFonts w:cs="Times New Roman" w:ascii="Times New Roman" w:hAnsi="Times New Roman"/>
            <w:sz w:val="24"/>
            <w:szCs w:val="24"/>
          </w:rPr>
          <w:delText xml:space="preserve">Black Vultures </w:delText>
        </w:r>
      </w:del>
      <w:ins w:id="24" w:author="Valerie J. P. Syverson" w:date="2016-07-04T22:09:00Z">
        <w:r>
          <w:rPr>
            <w:rFonts w:cs="Times New Roman" w:ascii="Times New Roman" w:hAnsi="Times New Roman"/>
            <w:i/>
            <w:iCs/>
            <w:sz w:val="24"/>
            <w:szCs w:val="24"/>
          </w:rPr>
          <w:t xml:space="preserve">C. occidentalis </w:t>
        </w:r>
      </w:ins>
      <w:r>
        <w:rPr>
          <w:rFonts w:cs="Times New Roman" w:ascii="Times New Roman" w:hAnsi="Times New Roman"/>
          <w:sz w:val="24"/>
          <w:szCs w:val="24"/>
        </w:rPr>
        <w:t xml:space="preserve">showed no statistically significant change over this interval, with no meaningful changes in size or robustness. This was true even during the peak glacial interval at 18,000-20,000 years ago, when the region was covered by coniferous forests and experienced snowy winters. These results are consistent with earlier studies on La Brea </w:t>
      </w:r>
      <w:ins w:id="25" w:author="Valerie J. P. Syverson" w:date="2016-07-04T22:09:00Z">
        <w:r>
          <w:rPr>
            <w:rFonts w:cs="Times New Roman" w:ascii="Times New Roman" w:hAnsi="Times New Roman"/>
            <w:sz w:val="24"/>
            <w:szCs w:val="24"/>
          </w:rPr>
          <w:t>c</w:t>
        </w:r>
      </w:ins>
      <w:del w:id="26" w:author="Valerie J. P. Syverson" w:date="2016-07-04T22:09:00Z">
        <w:r>
          <w:rPr>
            <w:rFonts w:cs="Times New Roman" w:ascii="Times New Roman" w:hAnsi="Times New Roman"/>
            <w:sz w:val="24"/>
            <w:szCs w:val="24"/>
          </w:rPr>
          <w:delText>C</w:delText>
        </w:r>
      </w:del>
      <w:r>
        <w:rPr>
          <w:rFonts w:cs="Times New Roman" w:ascii="Times New Roman" w:hAnsi="Times New Roman"/>
          <w:sz w:val="24"/>
          <w:szCs w:val="24"/>
        </w:rPr>
        <w:t xml:space="preserve">ondors, </w:t>
      </w:r>
      <w:ins w:id="27" w:author="Valerie J. P. Syverson" w:date="2016-07-04T22:09:00Z">
        <w:r>
          <w:rPr>
            <w:rFonts w:cs="Times New Roman" w:ascii="Times New Roman" w:hAnsi="Times New Roman"/>
            <w:sz w:val="24"/>
            <w:szCs w:val="24"/>
          </w:rPr>
          <w:t>g</w:t>
        </w:r>
      </w:ins>
      <w:del w:id="28" w:author="Valerie J. P. Syverson" w:date="2016-07-04T22:09:00Z">
        <w:r>
          <w:rPr>
            <w:rFonts w:cs="Times New Roman" w:ascii="Times New Roman" w:hAnsi="Times New Roman"/>
            <w:sz w:val="24"/>
            <w:szCs w:val="24"/>
          </w:rPr>
          <w:delText>G</w:delText>
        </w:r>
      </w:del>
      <w:r>
        <w:rPr>
          <w:rFonts w:cs="Times New Roman" w:ascii="Times New Roman" w:hAnsi="Times New Roman"/>
          <w:sz w:val="24"/>
          <w:szCs w:val="24"/>
        </w:rPr>
        <w:t xml:space="preserve">olden </w:t>
      </w:r>
      <w:del w:id="29" w:author="Valerie J. P. Syverson" w:date="2016-07-04T22:09:00Z">
        <w:r>
          <w:rPr>
            <w:rFonts w:cs="Times New Roman" w:ascii="Times New Roman" w:hAnsi="Times New Roman"/>
            <w:sz w:val="24"/>
            <w:szCs w:val="24"/>
          </w:rPr>
          <w:delText>E</w:delText>
        </w:r>
      </w:del>
      <w:ins w:id="30" w:author="Valerie J. P. Syverson" w:date="2016-07-04T22:09:00Z">
        <w:r>
          <w:rPr>
            <w:rFonts w:cs="Times New Roman" w:ascii="Times New Roman" w:hAnsi="Times New Roman"/>
            <w:sz w:val="24"/>
            <w:szCs w:val="24"/>
          </w:rPr>
          <w:t>e</w:t>
        </w:r>
      </w:ins>
      <w:r>
        <w:rPr>
          <w:rFonts w:cs="Times New Roman" w:ascii="Times New Roman" w:hAnsi="Times New Roman"/>
          <w:sz w:val="24"/>
          <w:szCs w:val="24"/>
        </w:rPr>
        <w:t xml:space="preserve">agles, </w:t>
      </w:r>
      <w:ins w:id="31" w:author="Valerie J. P. Syverson" w:date="2016-07-04T22:09:00Z">
        <w:r>
          <w:rPr>
            <w:rFonts w:cs="Times New Roman" w:ascii="Times New Roman" w:hAnsi="Times New Roman"/>
            <w:sz w:val="24"/>
            <w:szCs w:val="24"/>
          </w:rPr>
          <w:t>b</w:t>
        </w:r>
      </w:ins>
      <w:del w:id="32" w:author="Valerie J. P. Syverson" w:date="2016-07-04T22:09:00Z">
        <w:r>
          <w:rPr>
            <w:rFonts w:cs="Times New Roman" w:ascii="Times New Roman" w:hAnsi="Times New Roman"/>
            <w:sz w:val="24"/>
            <w:szCs w:val="24"/>
          </w:rPr>
          <w:delText>B</w:delText>
        </w:r>
      </w:del>
      <w:r>
        <w:rPr>
          <w:rFonts w:cs="Times New Roman" w:ascii="Times New Roman" w:hAnsi="Times New Roman"/>
          <w:sz w:val="24"/>
          <w:szCs w:val="24"/>
        </w:rPr>
        <w:t xml:space="preserve">ald </w:t>
      </w:r>
      <w:ins w:id="33" w:author="Valerie J. P. Syverson" w:date="2016-07-04T22:09:00Z">
        <w:r>
          <w:rPr>
            <w:rFonts w:cs="Times New Roman" w:ascii="Times New Roman" w:hAnsi="Times New Roman"/>
            <w:sz w:val="24"/>
            <w:szCs w:val="24"/>
          </w:rPr>
          <w:t>e</w:t>
        </w:r>
      </w:ins>
      <w:del w:id="34" w:author="Valerie J. P. Syverson" w:date="2016-07-04T22:09:00Z">
        <w:r>
          <w:rPr>
            <w:rFonts w:cs="Times New Roman" w:ascii="Times New Roman" w:hAnsi="Times New Roman"/>
            <w:sz w:val="24"/>
            <w:szCs w:val="24"/>
          </w:rPr>
          <w:delText>E</w:delText>
        </w:r>
      </w:del>
      <w:r>
        <w:rPr>
          <w:rFonts w:cs="Times New Roman" w:ascii="Times New Roman" w:hAnsi="Times New Roman"/>
          <w:sz w:val="24"/>
          <w:szCs w:val="24"/>
        </w:rPr>
        <w:t xml:space="preserve">agles, </w:t>
      </w:r>
      <w:del w:id="35" w:author="Valerie J. P. Syverson" w:date="2016-07-04T22:09:00Z">
        <w:r>
          <w:rPr>
            <w:rFonts w:cs="Times New Roman" w:ascii="Times New Roman" w:hAnsi="Times New Roman"/>
            <w:sz w:val="24"/>
            <w:szCs w:val="24"/>
          </w:rPr>
          <w:delText>T</w:delText>
        </w:r>
      </w:del>
      <w:ins w:id="36" w:author="Valerie J. P. Syverson" w:date="2016-07-04T22:09:00Z">
        <w:r>
          <w:rPr>
            <w:rFonts w:cs="Times New Roman" w:ascii="Times New Roman" w:hAnsi="Times New Roman"/>
            <w:sz w:val="24"/>
            <w:szCs w:val="24"/>
          </w:rPr>
          <w:t>t</w:t>
        </w:r>
      </w:ins>
      <w:r>
        <w:rPr>
          <w:rFonts w:cs="Times New Roman" w:ascii="Times New Roman" w:hAnsi="Times New Roman"/>
          <w:sz w:val="24"/>
          <w:szCs w:val="24"/>
        </w:rPr>
        <w:t xml:space="preserve">urkeys, </w:t>
      </w:r>
      <w:ins w:id="37" w:author="Valerie J. P. Syverson" w:date="2016-07-04T22:09:00Z">
        <w:r>
          <w:rPr>
            <w:rFonts w:cs="Times New Roman" w:ascii="Times New Roman" w:hAnsi="Times New Roman"/>
            <w:sz w:val="24"/>
            <w:szCs w:val="24"/>
          </w:rPr>
          <w:t>g</w:t>
        </w:r>
      </w:ins>
      <w:del w:id="38" w:author="Valerie J. P. Syverson" w:date="2016-07-04T22:09:00Z">
        <w:r>
          <w:rPr>
            <w:rFonts w:cs="Times New Roman" w:ascii="Times New Roman" w:hAnsi="Times New Roman"/>
            <w:sz w:val="24"/>
            <w:szCs w:val="24"/>
          </w:rPr>
          <w:delText>G</w:delText>
        </w:r>
      </w:del>
      <w:r>
        <w:rPr>
          <w:rFonts w:cs="Times New Roman" w:ascii="Times New Roman" w:hAnsi="Times New Roman"/>
          <w:sz w:val="24"/>
          <w:szCs w:val="24"/>
        </w:rPr>
        <w:t xml:space="preserve">reat </w:t>
      </w:r>
      <w:del w:id="39" w:author="Valerie J. P. Syverson" w:date="2016-07-04T22:09:00Z">
        <w:r>
          <w:rPr>
            <w:rFonts w:cs="Times New Roman" w:ascii="Times New Roman" w:hAnsi="Times New Roman"/>
            <w:sz w:val="24"/>
            <w:szCs w:val="24"/>
          </w:rPr>
          <w:delText>H</w:delText>
        </w:r>
      </w:del>
      <w:ins w:id="40" w:author="Valerie J. P. Syverson" w:date="2016-07-04T22:09:00Z">
        <w:r>
          <w:rPr>
            <w:rFonts w:cs="Times New Roman" w:ascii="Times New Roman" w:hAnsi="Times New Roman"/>
            <w:sz w:val="24"/>
            <w:szCs w:val="24"/>
          </w:rPr>
          <w:t>h</w:t>
        </w:r>
      </w:ins>
      <w:r>
        <w:rPr>
          <w:rFonts w:cs="Times New Roman" w:ascii="Times New Roman" w:hAnsi="Times New Roman"/>
          <w:sz w:val="24"/>
          <w:szCs w:val="24"/>
        </w:rPr>
        <w:t xml:space="preserve">orned </w:t>
      </w:r>
      <w:del w:id="41" w:author="Valerie J. P. Syverson" w:date="2016-07-04T22:09:00Z">
        <w:r>
          <w:rPr>
            <w:rFonts w:cs="Times New Roman" w:ascii="Times New Roman" w:hAnsi="Times New Roman"/>
            <w:sz w:val="24"/>
            <w:szCs w:val="24"/>
          </w:rPr>
          <w:delText>O</w:delText>
        </w:r>
      </w:del>
      <w:ins w:id="42" w:author="Valerie J. P. Syverson" w:date="2016-07-04T22:09:00Z">
        <w:r>
          <w:rPr>
            <w:rFonts w:cs="Times New Roman" w:ascii="Times New Roman" w:hAnsi="Times New Roman"/>
            <w:sz w:val="24"/>
            <w:szCs w:val="24"/>
          </w:rPr>
          <w:t>o</w:t>
        </w:r>
      </w:ins>
      <w:r>
        <w:rPr>
          <w:rFonts w:cs="Times New Roman" w:ascii="Times New Roman" w:hAnsi="Times New Roman"/>
          <w:sz w:val="24"/>
          <w:szCs w:val="24"/>
        </w:rPr>
        <w:t xml:space="preserve">wls, </w:t>
      </w:r>
      <w:ins w:id="43" w:author="Valerie J. P. Syverson" w:date="2016-07-04T22:09:00Z">
        <w:r>
          <w:rPr>
            <w:rFonts w:cs="Times New Roman" w:ascii="Times New Roman" w:hAnsi="Times New Roman"/>
            <w:sz w:val="24"/>
            <w:szCs w:val="24"/>
          </w:rPr>
          <w:t>b</w:t>
        </w:r>
      </w:ins>
      <w:del w:id="44" w:author="Valerie J. P. Syverson" w:date="2016-07-04T22:09:00Z">
        <w:r>
          <w:rPr>
            <w:rFonts w:cs="Times New Roman" w:ascii="Times New Roman" w:hAnsi="Times New Roman"/>
            <w:sz w:val="24"/>
            <w:szCs w:val="24"/>
          </w:rPr>
          <w:delText>B</w:delText>
        </w:r>
      </w:del>
      <w:r>
        <w:rPr>
          <w:rFonts w:cs="Times New Roman" w:ascii="Times New Roman" w:hAnsi="Times New Roman"/>
          <w:sz w:val="24"/>
          <w:szCs w:val="24"/>
        </w:rPr>
        <w:t xml:space="preserve">arn </w:t>
      </w:r>
      <w:del w:id="45" w:author="Valerie J. P. Syverson" w:date="2016-07-04T22:09:00Z">
        <w:r>
          <w:rPr>
            <w:rFonts w:cs="Times New Roman" w:ascii="Times New Roman" w:hAnsi="Times New Roman"/>
            <w:sz w:val="24"/>
            <w:szCs w:val="24"/>
          </w:rPr>
          <w:delText>O</w:delText>
        </w:r>
      </w:del>
      <w:ins w:id="46" w:author="Valerie J. P. Syverson" w:date="2016-07-04T22:09:00Z">
        <w:r>
          <w:rPr>
            <w:rFonts w:cs="Times New Roman" w:ascii="Times New Roman" w:hAnsi="Times New Roman"/>
            <w:sz w:val="24"/>
            <w:szCs w:val="24"/>
          </w:rPr>
          <w:t>o</w:t>
        </w:r>
      </w:ins>
      <w:r>
        <w:rPr>
          <w:rFonts w:cs="Times New Roman" w:ascii="Times New Roman" w:hAnsi="Times New Roman"/>
          <w:sz w:val="24"/>
          <w:szCs w:val="24"/>
        </w:rPr>
        <w:t xml:space="preserve">wls, </w:t>
      </w:r>
      <w:ins w:id="47" w:author="Donald Prothero" w:date="2016-07-06T14:59:00Z">
        <w:r>
          <w:rPr>
            <w:rFonts w:cs="Times New Roman" w:ascii="Times New Roman" w:hAnsi="Times New Roman"/>
            <w:sz w:val="24"/>
            <w:szCs w:val="24"/>
          </w:rPr>
          <w:t xml:space="preserve">teratorns, </w:t>
        </w:r>
      </w:ins>
      <w:r>
        <w:rPr>
          <w:rFonts w:cs="Times New Roman" w:ascii="Times New Roman" w:hAnsi="Times New Roman"/>
          <w:sz w:val="24"/>
          <w:szCs w:val="24"/>
        </w:rPr>
        <w:t xml:space="preserve">and </w:t>
      </w:r>
      <w:del w:id="48" w:author="Valerie J. P. Syverson" w:date="2016-07-04T22:09:00Z">
        <w:r>
          <w:rPr>
            <w:rFonts w:cs="Times New Roman" w:ascii="Times New Roman" w:hAnsi="Times New Roman"/>
            <w:sz w:val="24"/>
            <w:szCs w:val="24"/>
          </w:rPr>
          <w:delText>C</w:delText>
        </w:r>
      </w:del>
      <w:ins w:id="49" w:author="Valerie J. P. Syverson" w:date="2016-07-04T22:09:00Z">
        <w:r>
          <w:rPr>
            <w:rFonts w:cs="Times New Roman" w:ascii="Times New Roman" w:hAnsi="Times New Roman"/>
            <w:sz w:val="24"/>
            <w:szCs w:val="24"/>
          </w:rPr>
          <w:t>c</w:t>
        </w:r>
      </w:ins>
      <w:r>
        <w:rPr>
          <w:rFonts w:cs="Times New Roman" w:ascii="Times New Roman" w:hAnsi="Times New Roman"/>
          <w:sz w:val="24"/>
          <w:szCs w:val="24"/>
        </w:rPr>
        <w:t>aracaras. In contrast to the Gal</w:t>
      </w:r>
      <w:del w:id="50" w:author="Valerie J. P. Syverson" w:date="2016-07-04T22:10:00Z">
        <w:r>
          <w:rPr>
            <w:rFonts w:cs="Times New Roman" w:ascii="Times New Roman" w:hAnsi="Times New Roman"/>
            <w:sz w:val="24"/>
            <w:szCs w:val="24"/>
          </w:rPr>
          <w:delText>a</w:delText>
        </w:r>
      </w:del>
      <w:ins w:id="51" w:author="Valerie J. P. Syverson" w:date="2016-07-04T22:10:00Z">
        <w:r>
          <w:rPr>
            <w:rFonts w:cs="Times New Roman" w:ascii="Times New Roman" w:hAnsi="Times New Roman"/>
            <w:sz w:val="24"/>
            <w:szCs w:val="24"/>
          </w:rPr>
          <w:t>á</w:t>
        </w:r>
      </w:ins>
      <w:r>
        <w:rPr>
          <w:rFonts w:cs="Times New Roman" w:ascii="Times New Roman" w:hAnsi="Times New Roman"/>
          <w:sz w:val="24"/>
          <w:szCs w:val="24"/>
        </w:rPr>
        <w:t xml:space="preserve">pagos finches, </w:t>
      </w:r>
      <w:ins w:id="52" w:author="Valerie J. P. Syverson" w:date="2016-07-04T22:10:00Z">
        <w:r>
          <w:rPr>
            <w:rFonts w:cs="Times New Roman" w:ascii="Times New Roman" w:hAnsi="Times New Roman"/>
            <w:sz w:val="24"/>
            <w:szCs w:val="24"/>
          </w:rPr>
          <w:t xml:space="preserve">none of the studied fossil birds from </w:t>
        </w:r>
      </w:ins>
      <w:r>
        <w:rPr>
          <w:rFonts w:cs="Times New Roman" w:ascii="Times New Roman" w:hAnsi="Times New Roman"/>
          <w:sz w:val="24"/>
          <w:szCs w:val="24"/>
        </w:rPr>
        <w:t xml:space="preserve">Rancho La Brea </w:t>
      </w:r>
      <w:del w:id="53" w:author="Valerie J. P. Syverson" w:date="2016-07-04T22:10:00Z">
        <w:r>
          <w:rPr>
            <w:rFonts w:cs="Times New Roman" w:ascii="Times New Roman" w:hAnsi="Times New Roman"/>
            <w:sz w:val="24"/>
            <w:szCs w:val="24"/>
          </w:rPr>
          <w:delText xml:space="preserve">birds do not </w:delText>
        </w:r>
      </w:del>
      <w:r>
        <w:rPr>
          <w:rFonts w:cs="Times New Roman" w:ascii="Times New Roman" w:hAnsi="Times New Roman"/>
          <w:sz w:val="24"/>
          <w:szCs w:val="24"/>
        </w:rPr>
        <w:t>respond rapidly to long-term changes in climate in a simple fashion.  Instead, they are ecologically flexible and live in a wide range of habitats and climates.</w:t>
      </w:r>
      <w:ins w:id="54" w:author="Donald Prothero" w:date="2016-07-06T15:17:00Z">
        <w:r>
          <w:rPr>
            <w:rFonts w:eastAsia="Times" w:cs="Times New Roman" w:ascii="Times New Roman" w:hAnsi="Times New Roman"/>
            <w:sz w:val="24"/>
            <w:szCs w:val="24"/>
          </w:rPr>
          <w:t xml:space="preserve"> The </w:t>
        </w:r>
      </w:ins>
      <w:r>
        <w:rPr>
          <w:rFonts w:eastAsia="Times" w:cs="Times New Roman" w:ascii="Times New Roman" w:hAnsi="Times New Roman"/>
          <w:sz w:val="24"/>
          <w:szCs w:val="24"/>
        </w:rPr>
        <w:t>stasis</w:t>
      </w:r>
      <w:ins w:id="55" w:author="Donald Prothero" w:date="2016-07-06T15:17:00Z">
        <w:r>
          <w:rPr>
            <w:rFonts w:eastAsia="Times" w:cs="Times New Roman" w:ascii="Times New Roman" w:hAnsi="Times New Roman"/>
            <w:sz w:val="24"/>
            <w:szCs w:val="24"/>
          </w:rPr>
          <w:t xml:space="preserve"> in body sizes between the youngest Pleistocene sample and the modern </w:t>
        </w:r>
      </w:ins>
      <w:ins w:id="56" w:author="Donald Prothero" w:date="2016-07-06T15:17:00Z">
        <w:r>
          <w:rPr>
            <w:rFonts w:eastAsia="Times" w:cs="Times New Roman" w:ascii="Times New Roman" w:hAnsi="Times New Roman"/>
            <w:i/>
            <w:sz w:val="24"/>
            <w:szCs w:val="24"/>
          </w:rPr>
          <w:t xml:space="preserve">C. atratus </w:t>
        </w:r>
      </w:ins>
      <w:r>
        <w:rPr>
          <w:rFonts w:eastAsia="Times" w:cs="Times New Roman" w:ascii="Times New Roman" w:hAnsi="Times New Roman"/>
          <w:sz w:val="24"/>
          <w:szCs w:val="24"/>
        </w:rPr>
        <w:t>contradicts the assertion</w:t>
      </w:r>
      <w:ins w:id="57" w:author="Donald Prothero" w:date="2016-07-06T15:17:00Z">
        <w:r>
          <w:rPr>
            <w:rFonts w:eastAsia="Times" w:cs="Times New Roman" w:ascii="Times New Roman" w:hAnsi="Times New Roman"/>
            <w:sz w:val="24"/>
            <w:szCs w:val="24"/>
          </w:rPr>
          <w:t xml:space="preserve"> that black vultures, like other scavengers at RLB, became smaller for dietary reasons as a result of the Pleistocene megafaunal extinctions.</w:t>
        </w:r>
      </w:ins>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caps/>
          <w:sz w:val="24"/>
          <w:szCs w:val="24"/>
        </w:rPr>
      </w:pPr>
      <w:r>
        <w:rPr>
          <w:rFonts w:cs="Times New Roman" w:ascii="Times New Roman" w:hAnsi="Times New Roman"/>
          <w:b/>
          <w:bCs/>
          <w:caps/>
          <w:sz w:val="24"/>
          <w:szCs w:val="24"/>
        </w:rPr>
        <w:t>Introduction</w:t>
      </w:r>
    </w:p>
    <w:p>
      <w:pPr>
        <w:pStyle w:val="Normal"/>
        <w:rPr>
          <w:rFonts w:ascii="Times New Roman" w:hAnsi="Times New Roman" w:cs="Times New Roman"/>
        </w:rPr>
      </w:pPr>
      <w:r>
        <w:rPr>
          <w:rFonts w:cs="Times New Roman" w:ascii="Times New Roman" w:hAnsi="Times New Roman"/>
          <w:sz w:val="24"/>
          <w:szCs w:val="24"/>
        </w:rPr>
        <w:tab/>
        <w:t>It has been long taught in evolutionary biology that species respond to environmental change</w:t>
      </w:r>
      <w:del w:id="58" w:author="Valerie J. P. Syverson" w:date="2016-07-04T22:10:00Z">
        <w:r>
          <w:rPr>
            <w:rFonts w:cs="Times New Roman" w:ascii="Times New Roman" w:hAnsi="Times New Roman"/>
            <w:sz w:val="24"/>
            <w:szCs w:val="24"/>
          </w:rPr>
          <w:delText>.</w:delText>
        </w:r>
      </w:del>
      <w:ins w:id="59" w:author="Valerie J. P. Syverson" w:date="2016-07-04T22:10:00Z">
        <w:r>
          <w:rPr>
            <w:rFonts w:cs="Times New Roman" w:ascii="Times New Roman" w:hAnsi="Times New Roman"/>
            <w:sz w:val="24"/>
            <w:szCs w:val="24"/>
          </w:rPr>
          <w:t>, the</w:t>
        </w:r>
      </w:ins>
      <w:del w:id="60" w:author="Valerie J. P. Syverson" w:date="2016-07-04T22:10:00Z">
        <w:r>
          <w:rPr>
            <w:rFonts w:cs="Times New Roman" w:ascii="Times New Roman" w:hAnsi="Times New Roman"/>
            <w:sz w:val="24"/>
            <w:szCs w:val="24"/>
          </w:rPr>
          <w:delText xml:space="preserve"> The</w:delText>
        </w:r>
      </w:del>
      <w:r>
        <w:rPr>
          <w:rFonts w:cs="Times New Roman" w:ascii="Times New Roman" w:hAnsi="Times New Roman"/>
          <w:sz w:val="24"/>
          <w:szCs w:val="24"/>
        </w:rPr>
        <w:t xml:space="preserve"> most notable example being Darwin’s Gal</w:t>
      </w:r>
      <w:del w:id="61" w:author="Valerie J. P. Syverson" w:date="2016-07-04T22:10:00Z">
        <w:r>
          <w:rPr>
            <w:rFonts w:cs="Times New Roman" w:ascii="Times New Roman" w:hAnsi="Times New Roman"/>
            <w:sz w:val="24"/>
            <w:szCs w:val="24"/>
          </w:rPr>
          <w:delText>a</w:delText>
        </w:r>
      </w:del>
      <w:ins w:id="62" w:author="Valerie J. P. Syverson" w:date="2016-07-04T22:10:00Z">
        <w:r>
          <w:rPr>
            <w:rFonts w:cs="Times New Roman" w:ascii="Times New Roman" w:hAnsi="Times New Roman"/>
            <w:sz w:val="24"/>
            <w:szCs w:val="24"/>
          </w:rPr>
          <w:t>á</w:t>
        </w:r>
      </w:ins>
      <w:r>
        <w:rPr>
          <w:rFonts w:cs="Times New Roman" w:ascii="Times New Roman" w:hAnsi="Times New Roman"/>
          <w:sz w:val="24"/>
          <w:szCs w:val="24"/>
        </w:rPr>
        <w:t xml:space="preserve">pagos </w:t>
      </w:r>
      <w:del w:id="63" w:author="Valerie J. P. Syverson" w:date="2016-07-04T22:10:00Z">
        <w:r>
          <w:rPr>
            <w:rFonts w:cs="Times New Roman" w:ascii="Times New Roman" w:hAnsi="Times New Roman"/>
            <w:sz w:val="24"/>
            <w:szCs w:val="24"/>
          </w:rPr>
          <w:delText>F</w:delText>
        </w:r>
      </w:del>
      <w:ins w:id="64" w:author="Valerie J. P. Syverson" w:date="2016-07-04T22:10:00Z">
        <w:r>
          <w:rPr>
            <w:rFonts w:cs="Times New Roman" w:ascii="Times New Roman" w:hAnsi="Times New Roman"/>
            <w:sz w:val="24"/>
            <w:szCs w:val="24"/>
          </w:rPr>
          <w:t>f</w:t>
        </w:r>
      </w:ins>
      <w:r>
        <w:rPr>
          <w:rFonts w:cs="Times New Roman" w:ascii="Times New Roman" w:hAnsi="Times New Roman"/>
          <w:sz w:val="24"/>
          <w:szCs w:val="24"/>
        </w:rPr>
        <w:t xml:space="preserve">inches (Weiner, 1995; Grant and Weiner, 1999; Grant and Grant, 2007). In fact, some researchers from Princeton University studied the effects of seed dispersal on the finches and have discovered significant changes in their beaks in as little as a single generation (Weiner, 1995). As a result of the bird’s obvious and observable </w:t>
      </w:r>
      <w:del w:id="65" w:author="Valerie J. P. Syverson" w:date="2016-07-04T22:11:00Z">
        <w:r>
          <w:rPr>
            <w:rFonts w:cs="Times New Roman" w:ascii="Times New Roman" w:hAnsi="Times New Roman"/>
            <w:sz w:val="24"/>
            <w:szCs w:val="24"/>
          </w:rPr>
          <w:delText>adaptations</w:delText>
        </w:r>
      </w:del>
      <w:ins w:id="66" w:author="Valerie J. P. Syverson" w:date="2016-07-04T22:11:00Z">
        <w:r>
          <w:rPr>
            <w:rFonts w:cs="Times New Roman" w:ascii="Times New Roman" w:hAnsi="Times New Roman"/>
            <w:sz w:val="24"/>
            <w:szCs w:val="24"/>
          </w:rPr>
          <w:t>responses to ecological conditions</w:t>
        </w:r>
      </w:ins>
      <w:r>
        <w:rPr>
          <w:rFonts w:cs="Times New Roman" w:ascii="Times New Roman" w:hAnsi="Times New Roman"/>
          <w:sz w:val="24"/>
          <w:szCs w:val="24"/>
        </w:rPr>
        <w:t xml:space="preserve">, most scientists consider Darwin's finches to be a classic example of adaptation (Zink, 2002; Weiner, 1995). </w:t>
      </w:r>
      <w:r>
        <w:rPr>
          <w:rFonts w:cs="Times New Roman" w:ascii="Times New Roman" w:hAnsi="Times New Roman"/>
          <w:sz w:val="24"/>
          <w:szCs w:val="24"/>
          <w:shd w:fill="FFFFFF" w:val="clear"/>
        </w:rPr>
        <w:t xml:space="preserve">Adaptation in birds has been observed in response to not only food availability, </w:t>
      </w:r>
      <w:commentRangeStart w:id="0"/>
      <w:r>
        <w:rPr>
          <w:rFonts w:cs="Times New Roman" w:ascii="Times New Roman" w:hAnsi="Times New Roman"/>
          <w:sz w:val="24"/>
          <w:szCs w:val="24"/>
          <w:shd w:fill="FFFFFF" w:val="clear"/>
        </w:rPr>
        <w:t>but climate change as well.</w:t>
      </w:r>
      <w:r>
        <w:rPr>
          <w:rFonts w:cs="Times New Roman" w:ascii="Times New Roman" w:hAnsi="Times New Roman"/>
          <w:sz w:val="24"/>
          <w:szCs w:val="24"/>
          <w:shd w:fill="FFFFFF" w:val="clear"/>
        </w:rPr>
      </w:r>
      <w:commentRangeEnd w:id="0"/>
      <w:r>
        <w:commentReference w:id="0"/>
      </w:r>
      <w:r>
        <w:rPr>
          <w:rFonts w:cs="Times New Roman" w:ascii="Times New Roman" w:hAnsi="Times New Roman"/>
          <w:sz w:val="24"/>
          <w:szCs w:val="24"/>
          <w:shd w:fill="FFFFFF" w:val="clear"/>
        </w:rPr>
        <w:t xml:space="preserve"> From these findings, it would be appropriate to say that the bodies of birds do respond to environmental change. </w:t>
      </w:r>
    </w:p>
    <w:p>
      <w:pPr>
        <w:pStyle w:val="Normal"/>
        <w:rPr>
          <w:rFonts w:ascii="Times New Roman" w:hAnsi="Times New Roman" w:cs="Times New Roman"/>
        </w:rPr>
      </w:pPr>
      <w:r>
        <w:rPr>
          <w:rFonts w:cs="Times New Roman" w:ascii="Times New Roman" w:hAnsi="Times New Roman"/>
          <w:sz w:val="24"/>
          <w:szCs w:val="24"/>
        </w:rPr>
        <w:tab/>
        <w:t>The rapid evolution of the Gal</w:t>
      </w:r>
      <w:ins w:id="67" w:author="Valerie J. P. Syverson" w:date="2016-07-04T22:12:00Z">
        <w:r>
          <w:rPr>
            <w:rFonts w:cs="Times New Roman" w:ascii="Times New Roman" w:hAnsi="Times New Roman"/>
            <w:sz w:val="24"/>
            <w:szCs w:val="24"/>
          </w:rPr>
          <w:t>á</w:t>
        </w:r>
      </w:ins>
      <w:del w:id="68" w:author="Valerie J. P. Syverson" w:date="2016-07-04T22:12:00Z">
        <w:r>
          <w:rPr>
            <w:rFonts w:cs="Times New Roman" w:ascii="Times New Roman" w:hAnsi="Times New Roman"/>
            <w:sz w:val="24"/>
            <w:szCs w:val="24"/>
          </w:rPr>
          <w:delText>a</w:delText>
        </w:r>
      </w:del>
      <w:r>
        <w:rPr>
          <w:rFonts w:cs="Times New Roman" w:ascii="Times New Roman" w:hAnsi="Times New Roman"/>
          <w:sz w:val="24"/>
          <w:szCs w:val="24"/>
        </w:rPr>
        <w:t xml:space="preserve">pagos </w:t>
      </w:r>
      <w:del w:id="69" w:author="Valerie J. P. Syverson" w:date="2016-07-04T22:12:00Z">
        <w:r>
          <w:rPr>
            <w:rFonts w:cs="Times New Roman" w:ascii="Times New Roman" w:hAnsi="Times New Roman"/>
            <w:sz w:val="24"/>
            <w:szCs w:val="24"/>
          </w:rPr>
          <w:delText>F</w:delText>
        </w:r>
      </w:del>
      <w:ins w:id="70" w:author="Valerie J. P. Syverson" w:date="2016-07-04T22:12:00Z">
        <w:r>
          <w:rPr>
            <w:rFonts w:cs="Times New Roman" w:ascii="Times New Roman" w:hAnsi="Times New Roman"/>
            <w:sz w:val="24"/>
            <w:szCs w:val="24"/>
          </w:rPr>
          <w:t>f</w:t>
        </w:r>
      </w:ins>
      <w:r>
        <w:rPr>
          <w:rFonts w:cs="Times New Roman" w:ascii="Times New Roman" w:hAnsi="Times New Roman"/>
          <w:sz w:val="24"/>
          <w:szCs w:val="24"/>
        </w:rPr>
        <w:t xml:space="preserve">inch, which </w:t>
      </w:r>
      <w:ins w:id="71" w:author="Valerie J. P. Syverson" w:date="2016-07-04T22:12:00Z">
        <w:r>
          <w:rPr>
            <w:rFonts w:cs="Times New Roman" w:ascii="Times New Roman" w:hAnsi="Times New Roman"/>
            <w:sz w:val="24"/>
            <w:szCs w:val="24"/>
          </w:rPr>
          <w:t xml:space="preserve">has </w:t>
        </w:r>
      </w:ins>
      <w:r>
        <w:rPr>
          <w:rFonts w:cs="Times New Roman" w:ascii="Times New Roman" w:hAnsi="Times New Roman"/>
          <w:sz w:val="24"/>
          <w:szCs w:val="24"/>
        </w:rPr>
        <w:t>allow</w:t>
      </w:r>
      <w:del w:id="72" w:author="Valerie J. P. Syverson" w:date="2016-07-04T22:12:00Z">
        <w:r>
          <w:rPr>
            <w:rFonts w:cs="Times New Roman" w:ascii="Times New Roman" w:hAnsi="Times New Roman"/>
            <w:sz w:val="24"/>
            <w:szCs w:val="24"/>
          </w:rPr>
          <w:delText>s</w:delText>
        </w:r>
      </w:del>
      <w:ins w:id="73" w:author="Valerie J. P. Syverson" w:date="2016-07-04T22:12:00Z">
        <w:r>
          <w:rPr>
            <w:rFonts w:cs="Times New Roman" w:ascii="Times New Roman" w:hAnsi="Times New Roman"/>
            <w:sz w:val="24"/>
            <w:szCs w:val="24"/>
          </w:rPr>
          <w:t>ed</w:t>
        </w:r>
      </w:ins>
      <w:r>
        <w:rPr>
          <w:rFonts w:cs="Times New Roman" w:ascii="Times New Roman" w:hAnsi="Times New Roman"/>
          <w:sz w:val="24"/>
          <w:szCs w:val="24"/>
        </w:rPr>
        <w:t xml:space="preserve"> it to be observable</w:t>
      </w:r>
      <w:ins w:id="74" w:author="Valerie J. P. Syverson" w:date="2016-07-04T22:12:00Z">
        <w:r>
          <w:rPr>
            <w:rFonts w:cs="Times New Roman" w:ascii="Times New Roman" w:hAnsi="Times New Roman"/>
            <w:sz w:val="24"/>
            <w:szCs w:val="24"/>
          </w:rPr>
          <w:t xml:space="preserve"> on human time scales</w:t>
        </w:r>
      </w:ins>
      <w:r>
        <w:rPr>
          <w:rFonts w:cs="Times New Roman" w:ascii="Times New Roman" w:hAnsi="Times New Roman"/>
          <w:sz w:val="24"/>
          <w:szCs w:val="24"/>
        </w:rPr>
        <w:t xml:space="preserve">, is a very rare circumstance (Zink, 2002). In fact, most fossil animals show no change over millions of years (Gould, 2002). Darwin wrote that evolution works “silently and insensibly,” in his book </w:t>
      </w:r>
      <w:r>
        <w:rPr>
          <w:rFonts w:cs="Times New Roman" w:ascii="Times New Roman" w:hAnsi="Times New Roman"/>
          <w:i/>
          <w:sz w:val="24"/>
          <w:szCs w:val="24"/>
        </w:rPr>
        <w:t>On the</w:t>
      </w:r>
      <w:r>
        <w:rPr>
          <w:rFonts w:cs="Times New Roman" w:ascii="Times New Roman" w:hAnsi="Times New Roman"/>
          <w:sz w:val="24"/>
          <w:szCs w:val="24"/>
        </w:rPr>
        <w:t xml:space="preserve"> </w:t>
      </w:r>
      <w:r>
        <w:rPr>
          <w:rFonts w:cs="Times New Roman" w:ascii="Times New Roman" w:hAnsi="Times New Roman"/>
          <w:i/>
          <w:sz w:val="24"/>
          <w:szCs w:val="24"/>
        </w:rPr>
        <w:t>Origin of Species</w:t>
      </w:r>
      <w:r>
        <w:rPr>
          <w:rFonts w:cs="Times New Roman" w:ascii="Times New Roman" w:hAnsi="Times New Roman"/>
          <w:sz w:val="24"/>
          <w:szCs w:val="24"/>
        </w:rPr>
        <w:t xml:space="preserve">: “We see nothing of these slow changes in progress, until the hand of time has marked the lapse of ages" </w:t>
      </w:r>
      <w:del w:id="75" w:author="Valerie J. P. Syverson" w:date="2016-07-04T22:13:00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(Weiner, 1995). For a long while, paleontologists have </w:t>
      </w:r>
      <w:del w:id="76" w:author="Valerie J. P. Syverson" w:date="2016-07-04T22:13:00Z">
        <w:r>
          <w:rPr>
            <w:rFonts w:cs="Times New Roman" w:ascii="Times New Roman" w:hAnsi="Times New Roman"/>
            <w:sz w:val="24"/>
            <w:szCs w:val="24"/>
          </w:rPr>
          <w:delText>confronted</w:delText>
        </w:r>
      </w:del>
      <w:ins w:id="77" w:author="Valerie J. P. Syverson" w:date="2016-07-04T22:13:00Z">
        <w:r>
          <w:rPr>
            <w:rFonts w:cs="Times New Roman" w:ascii="Times New Roman" w:hAnsi="Times New Roman"/>
            <w:sz w:val="24"/>
            <w:szCs w:val="24"/>
          </w:rPr>
          <w:t>contended with</w:t>
        </w:r>
      </w:ins>
      <w:r>
        <w:rPr>
          <w:rFonts w:cs="Times New Roman" w:ascii="Times New Roman" w:hAnsi="Times New Roman"/>
          <w:sz w:val="24"/>
          <w:szCs w:val="24"/>
        </w:rPr>
        <w:t xml:space="preserve"> this feature </w:t>
      </w:r>
      <w:ins w:id="78" w:author="Valerie J. P. Syverson" w:date="2016-07-04T22:13:00Z">
        <w:r>
          <w:rPr>
            <w:rFonts w:cs="Times New Roman" w:ascii="Times New Roman" w:hAnsi="Times New Roman"/>
            <w:sz w:val="24"/>
            <w:szCs w:val="24"/>
          </w:rPr>
          <w:t>of</w:t>
        </w:r>
      </w:ins>
      <w:del w:id="79" w:author="Valerie J. P. Syverson" w:date="2016-07-04T22:13:00Z">
        <w:r>
          <w:rPr>
            <w:rFonts w:cs="Times New Roman" w:ascii="Times New Roman" w:hAnsi="Times New Roman"/>
            <w:sz w:val="24"/>
            <w:szCs w:val="24"/>
          </w:rPr>
          <w:delText>prevalent in</w:delText>
        </w:r>
      </w:del>
      <w:r>
        <w:rPr>
          <w:rFonts w:cs="Times New Roman" w:ascii="Times New Roman" w:hAnsi="Times New Roman"/>
          <w:sz w:val="24"/>
          <w:szCs w:val="24"/>
        </w:rPr>
        <w:t xml:space="preserve"> the fossil record. </w:t>
      </w:r>
      <w:ins w:id="80" w:author="Valerie J. P. Syverson" w:date="2016-07-04T22:13:00Z">
        <w:r>
          <w:rPr>
            <w:rFonts w:cs="Times New Roman" w:ascii="Times New Roman" w:hAnsi="Times New Roman"/>
            <w:sz w:val="24"/>
            <w:szCs w:val="24"/>
          </w:rPr>
          <w:t>This phenomenon, k</w:t>
        </w:r>
      </w:ins>
      <w:del w:id="81" w:author="Valerie J. P. Syverson" w:date="2016-07-04T22:13:00Z">
        <w:r>
          <w:rPr>
            <w:rFonts w:cs="Times New Roman" w:ascii="Times New Roman" w:hAnsi="Times New Roman"/>
            <w:sz w:val="24"/>
            <w:szCs w:val="24"/>
          </w:rPr>
          <w:delText>K</w:delText>
        </w:r>
      </w:del>
      <w:r>
        <w:rPr>
          <w:rFonts w:cs="Times New Roman" w:ascii="Times New Roman" w:hAnsi="Times New Roman"/>
          <w:sz w:val="24"/>
          <w:szCs w:val="24"/>
        </w:rPr>
        <w:t>now</w:t>
      </w:r>
      <w:ins w:id="82" w:author="Valerie J. P. Syverson" w:date="2016-07-04T22:13:00Z">
        <w:r>
          <w:rPr>
            <w:rFonts w:cs="Times New Roman" w:ascii="Times New Roman" w:hAnsi="Times New Roman"/>
            <w:sz w:val="24"/>
            <w:szCs w:val="24"/>
          </w:rPr>
          <w:t>n</w:t>
        </w:r>
      </w:ins>
      <w:r>
        <w:rPr>
          <w:rFonts w:cs="Times New Roman" w:ascii="Times New Roman" w:hAnsi="Times New Roman"/>
          <w:sz w:val="24"/>
          <w:szCs w:val="24"/>
        </w:rPr>
        <w:t xml:space="preserve"> as stasis, </w:t>
      </w:r>
      <w:del w:id="83" w:author="Valerie J. P. Syverson" w:date="2016-07-04T22:13:00Z">
        <w:r>
          <w:rPr>
            <w:rFonts w:cs="Times New Roman" w:ascii="Times New Roman" w:hAnsi="Times New Roman"/>
            <w:sz w:val="24"/>
            <w:szCs w:val="24"/>
          </w:rPr>
          <w:delText>this phenomenon reveals that in fact</w:delText>
        </w:r>
      </w:del>
      <w:ins w:id="84" w:author="Valerie J. P. Syverson" w:date="2016-07-04T22:13:00Z">
        <w:r>
          <w:rPr>
            <w:rFonts w:cs="Times New Roman" w:ascii="Times New Roman" w:hAnsi="Times New Roman"/>
            <w:sz w:val="24"/>
            <w:szCs w:val="24"/>
          </w:rPr>
          <w:t xml:space="preserve">is </w:t>
        </w:r>
      </w:ins>
      <w:ins w:id="85" w:author="Valerie J. P. Syverson" w:date="2016-07-04T22:14:00Z">
        <w:r>
          <w:rPr>
            <w:rFonts w:cs="Times New Roman" w:ascii="Times New Roman" w:hAnsi="Times New Roman"/>
            <w:sz w:val="24"/>
            <w:szCs w:val="24"/>
          </w:rPr>
          <w:t>one in which</w:t>
        </w:r>
      </w:ins>
      <w:r>
        <w:rPr>
          <w:rFonts w:cs="Times New Roman" w:ascii="Times New Roman" w:hAnsi="Times New Roman"/>
          <w:sz w:val="24"/>
          <w:szCs w:val="24"/>
        </w:rPr>
        <w:t xml:space="preserve"> </w:t>
      </w:r>
      <w:del w:id="86" w:author="Valerie J. P. Syverson" w:date="2016-07-04T22:14:00Z">
        <w:r>
          <w:rPr>
            <w:rFonts w:cs="Times New Roman" w:ascii="Times New Roman" w:hAnsi="Times New Roman"/>
            <w:sz w:val="24"/>
            <w:szCs w:val="24"/>
          </w:rPr>
          <w:delText xml:space="preserve">most </w:delText>
        </w:r>
      </w:del>
      <w:r>
        <w:rPr>
          <w:rFonts w:cs="Times New Roman" w:ascii="Times New Roman" w:hAnsi="Times New Roman"/>
          <w:sz w:val="24"/>
          <w:szCs w:val="24"/>
        </w:rPr>
        <w:t>fossil species do not change over extended periods of time, but instead change rapidly in short bursts between long periods of stasis</w:t>
      </w:r>
      <w:del w:id="87" w:author="Valerie J. P. Syverson" w:date="2016-07-04T22:14:00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 (Eldredge and Gould, 1972; Eldredge, 1999; Gould, 2002). This is true </w:t>
      </w:r>
      <w:ins w:id="88" w:author="Valerie J. P. Syverson" w:date="2016-07-04T22:14:00Z">
        <w:r>
          <w:rPr>
            <w:rFonts w:cs="Times New Roman" w:ascii="Times New Roman" w:hAnsi="Times New Roman"/>
            <w:sz w:val="24"/>
            <w:szCs w:val="24"/>
          </w:rPr>
          <w:t xml:space="preserve">for most fossil species </w:t>
        </w:r>
      </w:ins>
      <w:r>
        <w:rPr>
          <w:rFonts w:cs="Times New Roman" w:ascii="Times New Roman" w:hAnsi="Times New Roman"/>
          <w:sz w:val="24"/>
          <w:szCs w:val="24"/>
        </w:rPr>
        <w:t xml:space="preserve">even through periods of </w:t>
      </w:r>
      <w:del w:id="89" w:author="Valerie J. P. Syverson" w:date="2016-07-04T22:14:00Z">
        <w:r>
          <w:rPr>
            <w:rFonts w:cs="Times New Roman" w:ascii="Times New Roman" w:hAnsi="Times New Roman"/>
            <w:sz w:val="24"/>
            <w:szCs w:val="24"/>
          </w:rPr>
          <w:delText>climate</w:delText>
        </w:r>
      </w:del>
      <w:ins w:id="90" w:author="Valerie J. P. Syverson" w:date="2016-07-04T22:14:00Z">
        <w:r>
          <w:rPr>
            <w:rFonts w:cs="Times New Roman" w:ascii="Times New Roman" w:hAnsi="Times New Roman"/>
            <w:sz w:val="24"/>
            <w:szCs w:val="24"/>
          </w:rPr>
          <w:t>environmental</w:t>
        </w:r>
      </w:ins>
      <w:r>
        <w:rPr>
          <w:rFonts w:cs="Times New Roman" w:ascii="Times New Roman" w:hAnsi="Times New Roman"/>
          <w:sz w:val="24"/>
          <w:szCs w:val="24"/>
        </w:rPr>
        <w:t xml:space="preserve"> change, which according to </w:t>
      </w:r>
      <w:del w:id="91" w:author="Valerie J. P. Syverson" w:date="2016-07-04T22:14:00Z">
        <w:r>
          <w:rPr>
            <w:rFonts w:cs="Times New Roman" w:ascii="Times New Roman" w:hAnsi="Times New Roman"/>
            <w:sz w:val="24"/>
            <w:szCs w:val="24"/>
          </w:rPr>
          <w:delText xml:space="preserve">conventional evolutionary biology </w:delText>
        </w:r>
      </w:del>
      <w:ins w:id="92" w:author="Valerie J. P. Syverson" w:date="2016-07-04T22:14:00Z">
        <w:r>
          <w:rPr>
            <w:rFonts w:cs="Times New Roman" w:ascii="Times New Roman" w:hAnsi="Times New Roman"/>
            <w:sz w:val="24"/>
            <w:szCs w:val="24"/>
          </w:rPr>
          <w:t xml:space="preserve">the simplest concept of adaptation </w:t>
        </w:r>
      </w:ins>
      <w:r>
        <w:rPr>
          <w:rFonts w:cs="Times New Roman" w:ascii="Times New Roman" w:hAnsi="Times New Roman"/>
          <w:sz w:val="24"/>
          <w:szCs w:val="24"/>
        </w:rPr>
        <w:t xml:space="preserve">would </w:t>
      </w:r>
      <w:del w:id="93" w:author="Valerie J. P. Syverson" w:date="2016-07-04T22:15:00Z">
        <w:r>
          <w:rPr>
            <w:rFonts w:cs="Times New Roman" w:ascii="Times New Roman" w:hAnsi="Times New Roman"/>
            <w:sz w:val="24"/>
            <w:szCs w:val="24"/>
          </w:rPr>
          <w:delText>also</w:delText>
        </w:r>
      </w:del>
      <w:ins w:id="94" w:author="Valerie J. P. Syverson" w:date="2016-07-04T22:15:00Z">
        <w:r>
          <w:rPr>
            <w:rFonts w:cs="Times New Roman" w:ascii="Times New Roman" w:hAnsi="Times New Roman"/>
            <w:sz w:val="24"/>
            <w:szCs w:val="24"/>
          </w:rPr>
          <w:t>be expected to</w:t>
        </w:r>
      </w:ins>
      <w:r>
        <w:rPr>
          <w:rFonts w:cs="Times New Roman" w:ascii="Times New Roman" w:hAnsi="Times New Roman"/>
          <w:sz w:val="24"/>
          <w:szCs w:val="24"/>
        </w:rPr>
        <w:t xml:space="preserve"> coincide with periods of changes in morphology.</w:t>
      </w:r>
    </w:p>
    <w:p>
      <w:pPr>
        <w:pStyle w:val="Normal"/>
        <w:pPrChange w:id="0" w:author="Donald Prothero" w:date="2016-07-06T15:00:00Z">
          <w:pPr>
            <w:ind w:firstLine="720"/>
          </w:pPr>
        </w:pPrChange>
        <w:rPr>
          <w:rFonts w:ascii="Times New Roman" w:hAnsi="Times New Roman" w:cs="Times New Roman"/>
        </w:rPr>
      </w:pPr>
      <w:r>
        <w:rPr>
          <w:rFonts w:cs="Times New Roman" w:ascii="Times New Roman" w:hAnsi="Times New Roman"/>
          <w:sz w:val="24"/>
          <w:szCs w:val="24"/>
        </w:rPr>
        <w:tab/>
      </w:r>
      <w:ins w:id="95" w:author="Valerie J. P. Syverson" w:date="2016-07-04T22:15:00Z">
        <w:r>
          <w:rPr>
            <w:rFonts w:cs="Times New Roman" w:ascii="Times New Roman" w:hAnsi="Times New Roman"/>
            <w:sz w:val="24"/>
            <w:szCs w:val="24"/>
          </w:rPr>
          <w:t xml:space="preserve">The </w:t>
        </w:r>
      </w:ins>
      <w:r>
        <w:rPr>
          <w:rFonts w:cs="Times New Roman" w:ascii="Times New Roman" w:hAnsi="Times New Roman"/>
          <w:sz w:val="24"/>
          <w:szCs w:val="24"/>
        </w:rPr>
        <w:t xml:space="preserve">Rancho La Brea (RLB) </w:t>
      </w:r>
      <w:del w:id="96" w:author="Valerie J. P. Syverson" w:date="2016-07-04T22:15:00Z">
        <w:r>
          <w:rPr>
            <w:rFonts w:cs="Times New Roman" w:ascii="Times New Roman" w:hAnsi="Times New Roman"/>
            <w:sz w:val="24"/>
            <w:szCs w:val="24"/>
          </w:rPr>
          <w:delText>tar pits</w:delText>
        </w:r>
      </w:del>
      <w:r>
        <w:rPr>
          <w:rFonts w:cs="Times New Roman" w:ascii="Times New Roman" w:hAnsi="Times New Roman"/>
          <w:sz w:val="24"/>
          <w:szCs w:val="24"/>
        </w:rPr>
        <w:t>asphalt seeps</w:t>
      </w:r>
      <w:r>
        <w:rPr>
          <w:rFonts w:cs="Times New Roman" w:ascii="Times New Roman" w:hAnsi="Times New Roman"/>
          <w:sz w:val="24"/>
          <w:szCs w:val="24"/>
        </w:rPr>
        <w:t xml:space="preserve"> in Los Angeles are </w:t>
      </w:r>
      <w:r>
        <w:rPr>
          <w:rFonts w:cs="Times New Roman" w:ascii="Times New Roman" w:hAnsi="Times New Roman"/>
          <w:sz w:val="24"/>
          <w:szCs w:val="24"/>
        </w:rPr>
        <w:t>considered some</w:t>
      </w:r>
      <w:r>
        <w:rPr>
          <w:rFonts w:cs="Times New Roman" w:ascii="Times New Roman" w:hAnsi="Times New Roman"/>
          <w:sz w:val="24"/>
          <w:szCs w:val="24"/>
        </w:rPr>
        <w:t>one</w:t>
      </w:r>
      <w:r>
        <w:rPr>
          <w:rFonts w:cs="Times New Roman" w:ascii="Times New Roman" w:hAnsi="Times New Roman"/>
          <w:sz w:val="24"/>
          <w:szCs w:val="24"/>
        </w:rPr>
        <w:t xml:space="preserve"> of the most important and famous fossil deposits in North America, and </w:t>
      </w:r>
      <w:r>
        <w:rPr>
          <w:rFonts w:cs="Times New Roman" w:ascii="Times New Roman" w:hAnsi="Times New Roman"/>
          <w:sz w:val="24"/>
          <w:szCs w:val="24"/>
        </w:rPr>
        <w:t>is</w:t>
      </w:r>
      <w:r>
        <w:rPr>
          <w:rFonts w:cs="Times New Roman" w:ascii="Times New Roman" w:hAnsi="Times New Roman"/>
          <w:sz w:val="24"/>
          <w:szCs w:val="24"/>
        </w:rPr>
        <w:t>are</w:t>
      </w:r>
      <w:r>
        <w:rPr>
          <w:rFonts w:cs="Times New Roman" w:ascii="Times New Roman" w:hAnsi="Times New Roman"/>
          <w:sz w:val="24"/>
          <w:szCs w:val="24"/>
        </w:rPr>
        <w:t xml:space="preserve"> a prominent area of research for Pleistocene animals in the region. The tar pits </w:t>
      </w:r>
      <w:r>
        <w:rPr>
          <w:rFonts w:cs="Times New Roman" w:ascii="Times New Roman" w:hAnsi="Times New Roman"/>
          <w:sz w:val="24"/>
          <w:szCs w:val="24"/>
        </w:rPr>
        <w:t>produce</w:t>
      </w:r>
      <w:r>
        <w:rPr>
          <w:rFonts w:cs="Times New Roman" w:ascii="Times New Roman" w:hAnsi="Times New Roman"/>
          <w:sz w:val="24"/>
          <w:szCs w:val="24"/>
        </w:rPr>
        <w:t>record</w:t>
      </w:r>
      <w:r>
        <w:rPr>
          <w:rFonts w:cs="Times New Roman" w:ascii="Times New Roman" w:hAnsi="Times New Roman"/>
          <w:sz w:val="24"/>
          <w:szCs w:val="24"/>
        </w:rPr>
        <w:t xml:space="preserve"> </w:t>
      </w:r>
      <w:r>
        <w:rPr>
          <w:rFonts w:cs="Times New Roman" w:ascii="Times New Roman" w:hAnsi="Times New Roman"/>
          <w:sz w:val="24"/>
          <w:szCs w:val="24"/>
        </w:rPr>
        <w:t>a huge</w:t>
      </w:r>
      <w:r>
        <w:rPr>
          <w:rFonts w:cs="Times New Roman" w:ascii="Times New Roman" w:hAnsi="Times New Roman"/>
          <w:sz w:val="24"/>
          <w:szCs w:val="24"/>
        </w:rPr>
        <w:t xml:space="preserve">an unusually large </w:t>
      </w:r>
      <w:r>
        <w:rPr>
          <w:rFonts w:cs="Times New Roman" w:ascii="Times New Roman" w:hAnsi="Times New Roman"/>
          <w:sz w:val="24"/>
          <w:szCs w:val="24"/>
        </w:rPr>
        <w:t>and well-preserved</w:t>
      </w:r>
      <w:r>
        <w:rPr>
          <w:rFonts w:cs="Times New Roman" w:ascii="Times New Roman" w:hAnsi="Times New Roman"/>
          <w:sz w:val="24"/>
          <w:szCs w:val="24"/>
        </w:rPr>
        <w:t xml:space="preserve"> sample of fossil birds</w:t>
      </w:r>
      <w:r>
        <w:rPr>
          <w:rFonts w:cs="Times New Roman" w:ascii="Times New Roman" w:hAnsi="Times New Roman"/>
          <w:sz w:val="24"/>
          <w:szCs w:val="24"/>
        </w:rPr>
        <w:t>,</w:t>
      </w:r>
      <w:r>
        <w:rPr>
          <w:rFonts w:cs="Times New Roman" w:ascii="Times New Roman" w:hAnsi="Times New Roman"/>
          <w:sz w:val="24"/>
          <w:szCs w:val="24"/>
        </w:rPr>
        <w:t xml:space="preserve"> with over 85,000 individual bones representing </w:t>
      </w:r>
      <w:commentRangeStart w:id="1"/>
      <w:r>
        <w:rPr>
          <w:rFonts w:cs="Times New Roman" w:ascii="Times New Roman" w:hAnsi="Times New Roman"/>
          <w:sz w:val="24"/>
          <w:szCs w:val="24"/>
        </w:rPr>
        <w:t>at least 114 extant species and 19 extinct species (Howard, 1962a)</w:t>
      </w:r>
      <w:r>
        <w:rPr>
          <w:rFonts w:cs="Times New Roman" w:ascii="Times New Roman" w:hAnsi="Times New Roman"/>
          <w:sz w:val="24"/>
          <w:szCs w:val="24"/>
        </w:rPr>
      </w:r>
      <w:commentRangeEnd w:id="1"/>
      <w:r>
        <w:commentReference w:id="1"/>
      </w:r>
      <w:r>
        <w:rPr>
          <w:rFonts w:cs="Times New Roman" w:ascii="Times New Roman" w:hAnsi="Times New Roman"/>
          <w:sz w:val="24"/>
          <w:szCs w:val="24"/>
        </w:rPr>
        <w:t xml:space="preserve">.  The pits not only trapped these birds over several thousands of years, but </w:t>
      </w:r>
      <w:r>
        <w:rPr>
          <w:rFonts w:cs="Times New Roman" w:ascii="Times New Roman" w:hAnsi="Times New Roman"/>
          <w:sz w:val="24"/>
          <w:szCs w:val="24"/>
        </w:rPr>
        <w:t>retained</w:t>
      </w:r>
      <w:r>
        <w:rPr>
          <w:rFonts w:cs="Times New Roman" w:ascii="Times New Roman" w:hAnsi="Times New Roman"/>
          <w:sz w:val="24"/>
          <w:szCs w:val="24"/>
        </w:rPr>
        <w:t>preserved</w:t>
      </w:r>
      <w:r>
        <w:rPr>
          <w:rFonts w:cs="Times New Roman" w:ascii="Times New Roman" w:hAnsi="Times New Roman"/>
          <w:sz w:val="24"/>
          <w:szCs w:val="24"/>
        </w:rPr>
        <w:t xml:space="preserve"> their</w:t>
      </w:r>
      <w:r>
        <w:rPr>
          <w:rFonts w:cs="Times New Roman" w:ascii="Times New Roman" w:hAnsi="Times New Roman"/>
          <w:sz w:val="24"/>
          <w:szCs w:val="24"/>
        </w:rPr>
        <w:t xml:space="preserve"> delicate</w:t>
      </w:r>
      <w:r>
        <w:rPr>
          <w:rFonts w:cs="Times New Roman" w:ascii="Times New Roman" w:hAnsi="Times New Roman"/>
          <w:sz w:val="24"/>
          <w:szCs w:val="24"/>
        </w:rPr>
        <w:t xml:space="preserve"> skeletal anatomy by allowing natural asphalt to infiltrate their bones, preserving their </w:t>
      </w:r>
      <w:r>
        <w:rPr>
          <w:rFonts w:cs="Times New Roman" w:ascii="Times New Roman" w:hAnsi="Times New Roman"/>
          <w:sz w:val="24"/>
          <w:szCs w:val="24"/>
        </w:rPr>
        <w:t xml:space="preserve">delicate </w:t>
      </w:r>
      <w:r>
        <w:rPr>
          <w:rFonts w:cs="Times New Roman" w:ascii="Times New Roman" w:hAnsi="Times New Roman"/>
          <w:sz w:val="24"/>
          <w:szCs w:val="24"/>
        </w:rPr>
        <w:t xml:space="preserve">integrity (Akersten et al., 1983; Coltrain, 2004; Stock and Harris, 1992). Since </w:t>
      </w:r>
      <w:r>
        <w:rPr>
          <w:rFonts w:cs="Times New Roman" w:ascii="Times New Roman" w:hAnsi="Times New Roman"/>
          <w:sz w:val="24"/>
          <w:szCs w:val="24"/>
        </w:rPr>
        <w:t>multiple</w:t>
      </w:r>
      <w:r>
        <w:rPr>
          <w:rFonts w:cs="Times New Roman" w:ascii="Times New Roman" w:hAnsi="Times New Roman"/>
          <w:sz w:val="24"/>
          <w:szCs w:val="24"/>
        </w:rPr>
        <w:t>the various</w:t>
      </w:r>
      <w:r>
        <w:rPr>
          <w:rFonts w:cs="Times New Roman" w:ascii="Times New Roman" w:hAnsi="Times New Roman"/>
          <w:sz w:val="24"/>
          <w:szCs w:val="24"/>
        </w:rPr>
        <w:t xml:space="preserve"> pits </w:t>
      </w:r>
      <w:r>
        <w:rPr>
          <w:rFonts w:cs="Times New Roman" w:ascii="Times New Roman" w:hAnsi="Times New Roman"/>
          <w:sz w:val="24"/>
          <w:szCs w:val="24"/>
        </w:rPr>
        <w:t>have</w:t>
      </w:r>
      <w:r>
        <w:rPr>
          <w:rFonts w:cs="Times New Roman" w:ascii="Times New Roman" w:hAnsi="Times New Roman"/>
          <w:sz w:val="24"/>
          <w:szCs w:val="24"/>
        </w:rPr>
        <w:t>were</w:t>
      </w:r>
      <w:r>
        <w:rPr>
          <w:rFonts w:cs="Times New Roman" w:ascii="Times New Roman" w:hAnsi="Times New Roman"/>
          <w:sz w:val="24"/>
          <w:szCs w:val="24"/>
        </w:rPr>
        <w:t xml:space="preserve"> </w:t>
      </w:r>
      <w:r>
        <w:rPr>
          <w:rFonts w:cs="Times New Roman" w:ascii="Times New Roman" w:hAnsi="Times New Roman"/>
          <w:sz w:val="24"/>
          <w:szCs w:val="24"/>
        </w:rPr>
        <w:t>seeped</w:t>
      </w:r>
      <w:r>
        <w:rPr>
          <w:rFonts w:cs="Times New Roman" w:ascii="Times New Roman" w:hAnsi="Times New Roman"/>
          <w:sz w:val="24"/>
          <w:szCs w:val="24"/>
        </w:rPr>
        <w:t xml:space="preserve"> open</w:t>
      </w:r>
      <w:r>
        <w:rPr>
          <w:rFonts w:cs="Times New Roman" w:ascii="Times New Roman" w:hAnsi="Times New Roman"/>
          <w:sz w:val="24"/>
          <w:szCs w:val="24"/>
        </w:rPr>
        <w:t xml:space="preserve"> to the surface </w:t>
      </w:r>
      <w:r>
        <w:rPr>
          <w:rFonts w:cs="Times New Roman" w:ascii="Times New Roman" w:hAnsi="Times New Roman"/>
          <w:sz w:val="24"/>
          <w:szCs w:val="24"/>
        </w:rPr>
        <w:t xml:space="preserve">actively over </w:t>
      </w:r>
      <w:r>
        <w:rPr>
          <w:rFonts w:cs="Times New Roman" w:ascii="Times New Roman" w:hAnsi="Times New Roman"/>
          <w:sz w:val="24"/>
          <w:szCs w:val="24"/>
        </w:rPr>
        <w:t xml:space="preserve">during </w:t>
      </w:r>
      <w:r>
        <w:rPr>
          <w:rFonts w:cs="Times New Roman" w:ascii="Times New Roman" w:hAnsi="Times New Roman"/>
          <w:sz w:val="24"/>
          <w:szCs w:val="24"/>
        </w:rPr>
        <w:t xml:space="preserve">different periods of time, they can be identified </w:t>
      </w:r>
      <w:r>
        <w:rPr>
          <w:rFonts w:cs="Times New Roman" w:ascii="Times New Roman" w:hAnsi="Times New Roman"/>
          <w:sz w:val="24"/>
          <w:szCs w:val="24"/>
        </w:rPr>
        <w:t>to</w:t>
      </w:r>
      <w:r>
        <w:rPr>
          <w:rFonts w:cs="Times New Roman" w:ascii="Times New Roman" w:hAnsi="Times New Roman"/>
          <w:sz w:val="24"/>
          <w:szCs w:val="24"/>
        </w:rPr>
        <w:t>as</w:t>
      </w:r>
      <w:r>
        <w:rPr>
          <w:rFonts w:cs="Times New Roman" w:ascii="Times New Roman" w:hAnsi="Times New Roman"/>
          <w:sz w:val="24"/>
          <w:szCs w:val="24"/>
        </w:rPr>
        <w:t xml:space="preserve"> correspond</w:t>
      </w:r>
      <w:r>
        <w:rPr>
          <w:rFonts w:cs="Times New Roman" w:ascii="Times New Roman" w:hAnsi="Times New Roman"/>
          <w:sz w:val="24"/>
          <w:szCs w:val="24"/>
        </w:rPr>
        <w:t>ing</w:t>
      </w:r>
      <w:r>
        <w:rPr>
          <w:rFonts w:cs="Times New Roman" w:ascii="Times New Roman" w:hAnsi="Times New Roman"/>
          <w:sz w:val="24"/>
          <w:szCs w:val="24"/>
        </w:rPr>
        <w:t xml:space="preserve"> to particular late Pleistocene climate cycles based on radiocarbon dating (Marcus and Berger, 1984; O’Keefe et al., 2009). </w:t>
      </w:r>
      <w:r>
        <w:rPr>
          <w:rFonts w:cs="Times New Roman" w:ascii="Times New Roman" w:hAnsi="Times New Roman"/>
          <w:sz w:val="24"/>
          <w:szCs w:val="24"/>
        </w:rPr>
        <w:t xml:space="preserve">For the multitude of information that </w:t>
      </w:r>
      <w:r>
        <w:rPr>
          <w:rFonts w:cs="Times New Roman" w:ascii="Times New Roman" w:hAnsi="Times New Roman"/>
          <w:sz w:val="24"/>
          <w:szCs w:val="24"/>
        </w:rPr>
        <w:t>RLB</w:t>
      </w:r>
      <w:r>
        <w:rPr>
          <w:rFonts w:cs="Times New Roman" w:ascii="Times New Roman" w:hAnsi="Times New Roman"/>
          <w:sz w:val="24"/>
          <w:szCs w:val="24"/>
        </w:rPr>
        <w:t xml:space="preserve"> thus</w:t>
      </w:r>
      <w:r>
        <w:rPr>
          <w:rFonts w:cs="Times New Roman" w:ascii="Times New Roman" w:hAnsi="Times New Roman"/>
          <w:sz w:val="24"/>
          <w:szCs w:val="24"/>
        </w:rPr>
        <w:t xml:space="preserve"> presents</w:t>
      </w:r>
      <w:r>
        <w:rPr>
          <w:rFonts w:cs="Times New Roman" w:ascii="Times New Roman" w:hAnsi="Times New Roman"/>
          <w:sz w:val="24"/>
          <w:szCs w:val="24"/>
        </w:rPr>
        <w:t xml:space="preserve"> a wealth o</w:t>
      </w:r>
      <w:r>
        <w:rPr>
          <w:rFonts w:cs="Times New Roman" w:ascii="Times New Roman" w:hAnsi="Times New Roman"/>
          <w:sz w:val="24"/>
          <w:szCs w:val="24"/>
        </w:rPr>
        <w:t>f well-dated and well-preserved fossil bird material</w:t>
      </w:r>
      <w:r>
        <w:rPr>
          <w:rFonts w:cs="Times New Roman" w:ascii="Times New Roman" w:hAnsi="Times New Roman"/>
          <w:sz w:val="24"/>
          <w:szCs w:val="24"/>
        </w:rPr>
        <w:t xml:space="preserve">, </w:t>
      </w:r>
      <w:r>
        <w:rPr>
          <w:rFonts w:cs="Times New Roman" w:ascii="Times New Roman" w:hAnsi="Times New Roman"/>
          <w:sz w:val="24"/>
          <w:szCs w:val="24"/>
        </w:rPr>
        <w:t xml:space="preserve">it </w:t>
      </w:r>
      <w:r>
        <w:rPr>
          <w:rFonts w:cs="Times New Roman" w:ascii="Times New Roman" w:hAnsi="Times New Roman"/>
          <w:sz w:val="24"/>
          <w:szCs w:val="24"/>
        </w:rPr>
        <w:t>mak</w:t>
      </w:r>
      <w:r>
        <w:rPr>
          <w:rFonts w:cs="Times New Roman" w:ascii="Times New Roman" w:hAnsi="Times New Roman"/>
          <w:sz w:val="24"/>
          <w:szCs w:val="24"/>
        </w:rPr>
        <w:t>es</w:t>
      </w:r>
      <w:r>
        <w:rPr>
          <w:rFonts w:cs="Times New Roman" w:ascii="Times New Roman" w:hAnsi="Times New Roman"/>
          <w:sz w:val="24"/>
          <w:szCs w:val="24"/>
        </w:rPr>
        <w:t>ing</w:t>
      </w:r>
      <w:r>
        <w:rPr>
          <w:rFonts w:cs="Times New Roman" w:ascii="Times New Roman" w:hAnsi="Times New Roman"/>
          <w:sz w:val="24"/>
          <w:szCs w:val="24"/>
        </w:rPr>
        <w:t xml:space="preserve"> it a great location</w:t>
      </w:r>
      <w:r>
        <w:rPr>
          <w:rFonts w:cs="Times New Roman" w:ascii="Times New Roman" w:hAnsi="Times New Roman"/>
          <w:sz w:val="24"/>
          <w:szCs w:val="24"/>
        </w:rPr>
        <w:t xml:space="preserve"> in which</w:t>
      </w:r>
      <w:r>
        <w:rPr>
          <w:rFonts w:cs="Times New Roman" w:ascii="Times New Roman" w:hAnsi="Times New Roman"/>
          <w:sz w:val="24"/>
          <w:szCs w:val="24"/>
        </w:rPr>
        <w:t xml:space="preserve"> to test a hypothesis on morphological adaptations in birds over a timescale of several thousands of years, including through </w:t>
      </w:r>
      <w:r>
        <w:rPr>
          <w:rFonts w:cs="Times New Roman" w:ascii="Times New Roman" w:hAnsi="Times New Roman"/>
          <w:sz w:val="24"/>
          <w:szCs w:val="24"/>
        </w:rPr>
        <w:t>that</w:t>
      </w:r>
      <w:r>
        <w:rPr>
          <w:rFonts w:cs="Times New Roman" w:ascii="Times New Roman" w:hAnsi="Times New Roman"/>
          <w:sz w:val="24"/>
          <w:szCs w:val="24"/>
        </w:rPr>
        <w:t>the</w:t>
      </w:r>
      <w:r>
        <w:rPr>
          <w:rFonts w:cs="Times New Roman" w:ascii="Times New Roman" w:hAnsi="Times New Roman"/>
          <w:sz w:val="24"/>
          <w:szCs w:val="24"/>
        </w:rPr>
        <w:t xml:space="preserve"> last </w:t>
      </w:r>
      <w:r>
        <w:rPr>
          <w:rFonts w:cs="Times New Roman" w:ascii="Times New Roman" w:hAnsi="Times New Roman"/>
          <w:sz w:val="24"/>
          <w:szCs w:val="24"/>
        </w:rPr>
        <w:t xml:space="preserve">glacial maximum from 22-19 </w:t>
      </w:r>
      <w:r>
        <w:rPr>
          <w:rFonts w:cs="Times New Roman" w:ascii="Times New Roman" w:hAnsi="Times New Roman"/>
          <w:sz w:val="24"/>
          <w:szCs w:val="24"/>
        </w:rPr>
        <w:t>ka</w:t>
      </w:r>
      <w:r>
        <w:rPr>
          <w:rFonts w:cs="Times New Roman" w:ascii="Times New Roman" w:hAnsi="Times New Roman"/>
          <w:sz w:val="24"/>
          <w:szCs w:val="24"/>
        </w:rPr>
        <w:t xml:space="preserve"> and the </w:t>
      </w:r>
      <w:r>
        <w:rPr>
          <w:rFonts w:cs="Times New Roman" w:ascii="Times New Roman" w:hAnsi="Times New Roman"/>
          <w:sz w:val="24"/>
          <w:szCs w:val="24"/>
        </w:rPr>
        <w:t xml:space="preserve">glacial-interglacial cycle </w:t>
      </w:r>
      <w:r>
        <w:rPr>
          <w:rFonts w:cs="Times New Roman" w:ascii="Times New Roman" w:hAnsi="Times New Roman"/>
          <w:sz w:val="24"/>
          <w:szCs w:val="24"/>
        </w:rPr>
        <w:t>deglaciation</w:t>
      </w:r>
      <w:r>
        <w:rPr>
          <w:rFonts w:cs="Times New Roman" w:ascii="Times New Roman" w:hAnsi="Times New Roman"/>
          <w:sz w:val="24"/>
          <w:szCs w:val="24"/>
        </w:rPr>
        <w:t xml:space="preserve"> </w:t>
      </w:r>
      <w:r>
        <w:rPr>
          <w:rFonts w:cs="Times New Roman" w:ascii="Times New Roman" w:hAnsi="Times New Roman"/>
          <w:sz w:val="24"/>
          <w:szCs w:val="24"/>
        </w:rPr>
        <w:t>at</w:t>
      </w:r>
      <w:r>
        <w:rPr>
          <w:rFonts w:cs="Times New Roman" w:ascii="Times New Roman" w:hAnsi="Times New Roman"/>
          <w:sz w:val="24"/>
          <w:szCs w:val="24"/>
        </w:rPr>
        <w:t>from</w:t>
      </w:r>
      <w:r>
        <w:rPr>
          <w:rFonts w:cs="Times New Roman" w:ascii="Times New Roman" w:hAnsi="Times New Roman"/>
          <w:sz w:val="24"/>
          <w:szCs w:val="24"/>
        </w:rPr>
        <w:t xml:space="preserve"> 14-10 ka (Coltrain, 2004). </w:t>
      </w:r>
    </w:p>
    <w:p>
      <w:pPr>
        <w:pStyle w:val="Normal"/>
        <w:rPr>
          <w:rFonts w:ascii="Times New Roman" w:hAnsi="Times New Roman" w:cs="Times New Roman"/>
        </w:rPr>
      </w:pPr>
      <w:r>
        <w:rPr>
          <w:rFonts w:cs="Times New Roman" w:ascii="Times New Roman" w:hAnsi="Times New Roman"/>
          <w:sz w:val="24"/>
          <w:szCs w:val="24"/>
        </w:rPr>
        <w:tab/>
      </w:r>
      <w:del w:id="97" w:author="Valerie J. P. Syverson" w:date="2016-07-04T22:25:00Z">
        <w:r>
          <w:rPr>
            <w:rFonts w:cs="Times New Roman" w:ascii="Times New Roman" w:hAnsi="Times New Roman"/>
            <w:sz w:val="24"/>
            <w:szCs w:val="24"/>
          </w:rPr>
          <w:delText xml:space="preserve">RLB provides a mountain of information about the animals it trapped, as well as the climate they lived in. </w:delText>
        </w:r>
      </w:del>
      <w:r>
        <w:rPr>
          <w:rFonts w:cs="Times New Roman" w:ascii="Times New Roman" w:hAnsi="Times New Roman"/>
          <w:sz w:val="24"/>
          <w:szCs w:val="24"/>
        </w:rPr>
        <w:t xml:space="preserve">Based upon plant fossils </w:t>
      </w:r>
      <w:del w:id="98" w:author="Valerie J. P. Syverson" w:date="2016-07-04T22:25:00Z">
        <w:r>
          <w:rPr>
            <w:rFonts w:cs="Times New Roman" w:ascii="Times New Roman" w:hAnsi="Times New Roman"/>
            <w:sz w:val="24"/>
            <w:szCs w:val="24"/>
          </w:rPr>
          <w:delText>in</w:delText>
        </w:r>
      </w:del>
      <w:ins w:id="99" w:author="Valerie J. P. Syverson" w:date="2016-07-04T22:25:00Z">
        <w:r>
          <w:rPr>
            <w:rFonts w:cs="Times New Roman" w:ascii="Times New Roman" w:hAnsi="Times New Roman"/>
            <w:sz w:val="24"/>
            <w:szCs w:val="24"/>
          </w:rPr>
          <w:t>from</w:t>
        </w:r>
      </w:ins>
      <w:r>
        <w:rPr>
          <w:rFonts w:cs="Times New Roman" w:ascii="Times New Roman" w:hAnsi="Times New Roman"/>
          <w:sz w:val="24"/>
          <w:szCs w:val="24"/>
        </w:rPr>
        <w:t xml:space="preserve"> the tar pits along with an even better record of pollen grains in deep-sea cores just off shore (Heusser, 1998), the climate of southern California changed frequently over many thousands of years. At 59 ka, the region was cloaked in oak and chaparral vegetation. </w:t>
      </w:r>
      <w:del w:id="100" w:author="Valerie J. P. Syverson" w:date="2016-07-04T22:26:00Z">
        <w:r>
          <w:rPr>
            <w:rFonts w:cs="Times New Roman" w:ascii="Times New Roman" w:hAnsi="Times New Roman"/>
            <w:sz w:val="24"/>
            <w:szCs w:val="24"/>
          </w:rPr>
          <w:delText>It</w:delText>
        </w:r>
      </w:del>
      <w:ins w:id="101" w:author="Valerie J. P. Syverson" w:date="2016-07-04T22:26:00Z">
        <w:r>
          <w:rPr>
            <w:rFonts w:cs="Times New Roman" w:ascii="Times New Roman" w:hAnsi="Times New Roman"/>
            <w:sz w:val="24"/>
            <w:szCs w:val="24"/>
          </w:rPr>
          <w:t>As the climate cooled, it</w:t>
        </w:r>
      </w:ins>
      <w:del w:id="102" w:author="Valerie J. P. Syverson" w:date="2016-07-04T22:26:00Z">
        <w:r>
          <w:rPr>
            <w:rFonts w:cs="Times New Roman" w:ascii="Times New Roman" w:hAnsi="Times New Roman"/>
            <w:sz w:val="24"/>
            <w:szCs w:val="24"/>
          </w:rPr>
          <w:delText xml:space="preserve"> then</w:delText>
        </w:r>
      </w:del>
      <w:r>
        <w:rPr>
          <w:rFonts w:cs="Times New Roman" w:ascii="Times New Roman" w:hAnsi="Times New Roman"/>
          <w:sz w:val="24"/>
          <w:szCs w:val="24"/>
        </w:rPr>
        <w:t xml:space="preserve"> changed to a pine, juniper, and cypress woodland, and by 24 ka, to a juniper-ponderosa forest</w:t>
      </w:r>
      <w:ins w:id="103" w:author="Valerie J. P. Syverson" w:date="2016-07-04T22:26:00Z">
        <w:r>
          <w:rPr>
            <w:rFonts w:cs="Times New Roman" w:ascii="Times New Roman" w:hAnsi="Times New Roman"/>
            <w:sz w:val="24"/>
            <w:szCs w:val="24"/>
          </w:rPr>
          <w:t xml:space="preserve"> with winter snow</w:t>
        </w:r>
      </w:ins>
      <w:r>
        <w:rPr>
          <w:rFonts w:eastAsia="Times" w:cs="Times New Roman" w:ascii="Times New Roman" w:hAnsi="Times New Roman"/>
          <w:sz w:val="24"/>
          <w:szCs w:val="24"/>
        </w:rPr>
        <w:t xml:space="preserve">. From 14 to 10 ka, during the glacial-interglacial transition, the landscape returned to dominant oak-chaparral and coastal sagebrush, and since then the region has </w:t>
      </w:r>
      <w:del w:id="104" w:author="Valerie J. P. Syverson" w:date="2016-07-04T22:26:00Z">
        <w:r>
          <w:rPr>
            <w:rFonts w:eastAsia="Times" w:cs="Times New Roman" w:ascii="Times New Roman" w:hAnsi="Times New Roman"/>
            <w:sz w:val="24"/>
            <w:szCs w:val="24"/>
          </w:rPr>
          <w:delText>infiltrated</w:delText>
        </w:r>
      </w:del>
      <w:ins w:id="105" w:author="Valerie J. P. Syverson" w:date="2016-07-04T22:26:00Z">
        <w:r>
          <w:rPr>
            <w:rFonts w:eastAsia="Times" w:cs="Times New Roman" w:ascii="Times New Roman" w:hAnsi="Times New Roman"/>
            <w:sz w:val="24"/>
            <w:szCs w:val="24"/>
          </w:rPr>
          <w:t>been vegetated</w:t>
        </w:r>
      </w:ins>
      <w:r>
        <w:rPr>
          <w:rFonts w:eastAsia="Times" w:cs="Times New Roman" w:ascii="Times New Roman" w:hAnsi="Times New Roman"/>
          <w:sz w:val="24"/>
          <w:szCs w:val="24"/>
        </w:rPr>
        <w:t xml:space="preserve"> by the modern </w:t>
      </w:r>
      <w:ins w:id="106" w:author="Valerie J. P. Syverson" w:date="2016-07-04T22:26:00Z">
        <w:r>
          <w:rPr>
            <w:rFonts w:eastAsia="Times" w:cs="Times New Roman" w:ascii="Times New Roman" w:hAnsi="Times New Roman"/>
            <w:sz w:val="24"/>
            <w:szCs w:val="24"/>
          </w:rPr>
          <w:t xml:space="preserve">oak-chaparral-herbaceous </w:t>
        </w:r>
      </w:ins>
      <w:r>
        <w:rPr>
          <w:rFonts w:eastAsia="Times" w:cs="Times New Roman" w:ascii="Times New Roman" w:hAnsi="Times New Roman"/>
          <w:sz w:val="24"/>
          <w:szCs w:val="24"/>
        </w:rPr>
        <w:t xml:space="preserve">assemblage </w:t>
      </w:r>
      <w:del w:id="107" w:author="Valerie J. P. Syverson" w:date="2016-07-04T22:27:00Z">
        <w:r>
          <w:rPr>
            <w:rFonts w:eastAsia="Times" w:cs="Times New Roman" w:ascii="Times New Roman" w:hAnsi="Times New Roman"/>
            <w:sz w:val="24"/>
            <w:szCs w:val="24"/>
          </w:rPr>
          <w:delText xml:space="preserve">of </w:delText>
        </w:r>
      </w:del>
      <w:del w:id="108" w:author="Valerie J. P. Syverson" w:date="2016-07-04T22:26:00Z">
        <w:r>
          <w:rPr>
            <w:rFonts w:eastAsia="Times" w:cs="Times New Roman" w:ascii="Times New Roman" w:hAnsi="Times New Roman"/>
            <w:sz w:val="24"/>
            <w:szCs w:val="24"/>
          </w:rPr>
          <w:delText>oak-chaparral-herbaceous vegetation</w:delText>
        </w:r>
      </w:del>
      <w:r>
        <w:rPr>
          <w:rFonts w:eastAsia="Times" w:cs="Times New Roman" w:ascii="Times New Roman" w:hAnsi="Times New Roman"/>
          <w:sz w:val="24"/>
          <w:szCs w:val="24"/>
        </w:rPr>
        <w:t xml:space="preserve"> (Heusser, 1998).</w:t>
      </w:r>
    </w:p>
    <w:p>
      <w:pPr>
        <w:pStyle w:val="Normal"/>
        <w:rPr>
          <w:rFonts w:ascii="Times New Roman" w:hAnsi="Times New Roman" w:cs="Times New Roman"/>
        </w:rPr>
      </w:pPr>
      <w:r>
        <w:rPr>
          <w:rFonts w:cs="Times New Roman" w:ascii="Times New Roman" w:hAnsi="Times New Roman"/>
          <w:color w:val="000000" w:themeColor="text1"/>
          <w:sz w:val="24"/>
          <w:szCs w:val="24"/>
        </w:rPr>
        <w:tab/>
        <w:t xml:space="preserve">According to evidence </w:t>
      </w:r>
      <w:del w:id="109" w:author="Valerie J. P. Syverson" w:date="2016-07-04T22:27:00Z">
        <w:r>
          <w:rPr>
            <w:rFonts w:cs="Times New Roman" w:ascii="Times New Roman" w:hAnsi="Times New Roman"/>
            <w:color w:val="000000" w:themeColor="text1"/>
            <w:sz w:val="24"/>
            <w:szCs w:val="24"/>
          </w:rPr>
          <w:delText>of</w:delText>
        </w:r>
      </w:del>
      <w:ins w:id="110" w:author="Valerie J. P. Syverson" w:date="2016-07-04T22:27:00Z">
        <w:r>
          <w:rPr>
            <w:rFonts w:cs="Times New Roman" w:ascii="Times New Roman" w:hAnsi="Times New Roman"/>
            <w:color w:val="000000" w:themeColor="text1"/>
            <w:sz w:val="24"/>
            <w:szCs w:val="24"/>
          </w:rPr>
          <w:t>from</w:t>
        </w:r>
      </w:ins>
      <w:r>
        <w:rPr>
          <w:rFonts w:cs="Times New Roman" w:ascii="Times New Roman" w:hAnsi="Times New Roman"/>
          <w:color w:val="000000" w:themeColor="text1"/>
          <w:sz w:val="24"/>
          <w:szCs w:val="24"/>
        </w:rPr>
        <w:t xml:space="preserve"> previous studies of modern birds, we might expect an Allen’s rule or Bergmann’s rule effect in RLB birds during a climatic cooling cycle. </w:t>
      </w:r>
      <w:r>
        <w:rPr>
          <w:rFonts w:cs="Times New Roman" w:ascii="Times New Roman" w:hAnsi="Times New Roman"/>
          <w:sz w:val="24"/>
          <w:szCs w:val="24"/>
          <w:shd w:fill="FFFFFF" w:val="clear"/>
        </w:rPr>
        <w:t xml:space="preserve">Allen's rule points out that the appendages of endotherms adapt to be smaller and stouter, relative to body size, in cold climates to aid in heat retention. Evidence for Allen's rule is mostly taken from several cases of known geographic clines within </w:t>
      </w:r>
      <w:del w:id="111" w:author="Valerie J. P. Syverson" w:date="2016-07-04T22:28:00Z">
        <w:r>
          <w:rPr>
            <w:rFonts w:cs="Times New Roman" w:ascii="Times New Roman" w:hAnsi="Times New Roman"/>
            <w:sz w:val="24"/>
            <w:szCs w:val="24"/>
            <w:shd w:fill="FFFFFF" w:val="clear"/>
          </w:rPr>
          <w:delText xml:space="preserve">a single </w:delText>
        </w:r>
      </w:del>
      <w:r>
        <w:rPr>
          <w:rFonts w:cs="Times New Roman" w:ascii="Times New Roman" w:hAnsi="Times New Roman"/>
          <w:sz w:val="24"/>
          <w:szCs w:val="24"/>
          <w:shd w:fill="FFFFFF" w:val="clear"/>
        </w:rPr>
        <w:t>species</w:t>
      </w:r>
      <w:del w:id="112" w:author="Valerie J. P. Syverson" w:date="2016-07-04T22:28:00Z">
        <w:r>
          <w:rPr>
            <w:rFonts w:cs="Times New Roman" w:ascii="Times New Roman" w:hAnsi="Times New Roman"/>
            <w:sz w:val="24"/>
            <w:szCs w:val="24"/>
            <w:shd w:fill="FFFFFF" w:val="clear"/>
          </w:rPr>
          <w:delText xml:space="preserve"> of organisms</w:delText>
        </w:r>
      </w:del>
      <w:r>
        <w:rPr>
          <w:rFonts w:cs="Times New Roman" w:ascii="Times New Roman" w:hAnsi="Times New Roman"/>
          <w:sz w:val="24"/>
          <w:szCs w:val="24"/>
          <w:shd w:fill="FFFFFF" w:val="clear"/>
        </w:rPr>
        <w:t>, where average limb robustness is larger in populations found in colder climates (Symonds, 2010). Bergmann’s rule is a similar generalization</w:t>
      </w:r>
      <w:del w:id="113" w:author="Valerie J. P. Syverson" w:date="2016-07-04T22:28:00Z">
        <w:r>
          <w:rPr>
            <w:rFonts w:cs="Times New Roman" w:ascii="Times New Roman" w:hAnsi="Times New Roman"/>
            <w:sz w:val="24"/>
            <w:szCs w:val="24"/>
            <w:shd w:fill="FFFFFF" w:val="clear"/>
          </w:rPr>
          <w:delText xml:space="preserve"> as Allen’s rule</w:delText>
        </w:r>
      </w:del>
      <w:r>
        <w:rPr>
          <w:rFonts w:cs="Times New Roman" w:ascii="Times New Roman" w:hAnsi="Times New Roman"/>
          <w:sz w:val="24"/>
          <w:szCs w:val="24"/>
          <w:shd w:fill="FFFFFF" w:val="clear"/>
        </w:rPr>
        <w:t xml:space="preserve">, </w:t>
      </w:r>
      <w:del w:id="114" w:author="Valerie J. P. Syverson" w:date="2016-07-04T22:28:00Z">
        <w:r>
          <w:rPr>
            <w:rFonts w:cs="Times New Roman" w:ascii="Times New Roman" w:hAnsi="Times New Roman"/>
            <w:sz w:val="24"/>
            <w:szCs w:val="24"/>
            <w:shd w:fill="FFFFFF" w:val="clear"/>
          </w:rPr>
          <w:delText>in</w:delText>
        </w:r>
      </w:del>
      <w:ins w:id="115" w:author="Valerie J. P. Syverson" w:date="2016-07-04T22:28:00Z">
        <w:r>
          <w:rPr>
            <w:rFonts w:cs="Times New Roman" w:ascii="Times New Roman" w:hAnsi="Times New Roman"/>
            <w:sz w:val="24"/>
            <w:szCs w:val="24"/>
            <w:shd w:fill="FFFFFF" w:val="clear"/>
          </w:rPr>
          <w:t>which holds</w:t>
        </w:r>
      </w:ins>
      <w:r>
        <w:rPr>
          <w:rFonts w:cs="Times New Roman" w:ascii="Times New Roman" w:hAnsi="Times New Roman"/>
          <w:sz w:val="24"/>
          <w:szCs w:val="24"/>
          <w:shd w:fill="FFFFFF" w:val="clear"/>
        </w:rPr>
        <w:t xml:space="preserve"> that body size </w:t>
      </w:r>
      <w:del w:id="116" w:author="Valerie J. P. Syverson" w:date="2016-07-04T22:29:00Z">
        <w:r>
          <w:rPr>
            <w:rFonts w:cs="Times New Roman" w:ascii="Times New Roman" w:hAnsi="Times New Roman"/>
            <w:sz w:val="24"/>
            <w:szCs w:val="24"/>
            <w:shd w:fill="FFFFFF" w:val="clear"/>
          </w:rPr>
          <w:delText xml:space="preserve">is </w:delText>
        </w:r>
      </w:del>
      <w:del w:id="117" w:author="Valerie J. P. Syverson" w:date="2016-07-04T22:28:00Z">
        <w:r>
          <w:rPr>
            <w:rFonts w:cs="Times New Roman" w:ascii="Times New Roman" w:hAnsi="Times New Roman"/>
            <w:sz w:val="24"/>
            <w:szCs w:val="24"/>
            <w:shd w:fill="FFFFFF" w:val="clear"/>
          </w:rPr>
          <w:delText xml:space="preserve">said to be </w:delText>
        </w:r>
      </w:del>
      <w:ins w:id="118" w:author="Valerie J. P. Syverson" w:date="2016-07-04T22:29:00Z">
        <w:r>
          <w:rPr>
            <w:rFonts w:cs="Times New Roman" w:ascii="Times New Roman" w:hAnsi="Times New Roman"/>
            <w:sz w:val="24"/>
            <w:szCs w:val="24"/>
            <w:shd w:fill="FFFFFF" w:val="clear"/>
          </w:rPr>
          <w:t xml:space="preserve">tends to be </w:t>
        </w:r>
      </w:ins>
      <w:r>
        <w:rPr>
          <w:rFonts w:cs="Times New Roman" w:ascii="Times New Roman" w:hAnsi="Times New Roman"/>
          <w:sz w:val="24"/>
          <w:szCs w:val="24"/>
          <w:shd w:fill="FFFFFF" w:val="clear"/>
        </w:rPr>
        <w:t xml:space="preserve">larger in populations that live in colder climates, </w:t>
      </w:r>
      <w:del w:id="119" w:author="Valerie J. P. Syverson" w:date="2016-07-04T22:29:00Z">
        <w:r>
          <w:rPr>
            <w:rFonts w:cs="Times New Roman" w:ascii="Times New Roman" w:hAnsi="Times New Roman"/>
            <w:sz w:val="24"/>
            <w:szCs w:val="24"/>
            <w:shd w:fill="FFFFFF" w:val="clear"/>
          </w:rPr>
          <w:delText xml:space="preserve">also to </w:delText>
        </w:r>
      </w:del>
      <w:r>
        <w:rPr>
          <w:rFonts w:cs="Times New Roman" w:ascii="Times New Roman" w:hAnsi="Times New Roman"/>
          <w:sz w:val="24"/>
          <w:szCs w:val="24"/>
          <w:shd w:fill="FFFFFF" w:val="clear"/>
        </w:rPr>
        <w:t>reduc</w:t>
      </w:r>
      <w:ins w:id="120" w:author="Valerie J. P. Syverson" w:date="2016-07-04T22:30:00Z">
        <w:r>
          <w:rPr>
            <w:rFonts w:cs="Times New Roman" w:ascii="Times New Roman" w:hAnsi="Times New Roman"/>
            <w:sz w:val="24"/>
            <w:szCs w:val="24"/>
            <w:shd w:fill="FFFFFF" w:val="clear"/>
          </w:rPr>
          <w:t>ing</w:t>
        </w:r>
      </w:ins>
      <w:del w:id="121" w:author="Valerie J. P. Syverson" w:date="2016-07-04T22:29:00Z">
        <w:r>
          <w:rPr>
            <w:rFonts w:cs="Times New Roman" w:ascii="Times New Roman" w:hAnsi="Times New Roman"/>
            <w:sz w:val="24"/>
            <w:szCs w:val="24"/>
            <w:shd w:fill="FFFFFF" w:val="clear"/>
          </w:rPr>
          <w:delText>e</w:delText>
        </w:r>
      </w:del>
      <w:r>
        <w:rPr>
          <w:rFonts w:cs="Times New Roman" w:ascii="Times New Roman" w:hAnsi="Times New Roman"/>
          <w:sz w:val="24"/>
          <w:szCs w:val="24"/>
          <w:shd w:fill="FFFFFF" w:val="clear"/>
        </w:rPr>
        <w:t xml:space="preserve"> heat loss via a smaller </w:t>
      </w:r>
      <w:del w:id="122" w:author="Valerie J. P. Syverson" w:date="2016-07-04T22:29:00Z">
        <w:r>
          <w:rPr>
            <w:rFonts w:cs="Times New Roman" w:ascii="Times New Roman" w:hAnsi="Times New Roman"/>
            <w:sz w:val="24"/>
            <w:szCs w:val="24"/>
            <w:shd w:fill="FFFFFF" w:val="clear"/>
          </w:rPr>
          <w:delText xml:space="preserve">proportion of </w:delText>
        </w:r>
      </w:del>
      <w:ins w:id="123" w:author="Valerie J. P. Syverson" w:date="2016-07-04T22:29:00Z">
        <w:r>
          <w:rPr>
            <w:rFonts w:cs="Times New Roman" w:ascii="Times New Roman" w:hAnsi="Times New Roman"/>
            <w:sz w:val="24"/>
            <w:szCs w:val="24"/>
            <w:shd w:fill="FFFFFF" w:val="clear"/>
          </w:rPr>
          <w:t xml:space="preserve">ratio of </w:t>
        </w:r>
      </w:ins>
      <w:del w:id="124" w:author="Valerie J. P. Syverson" w:date="2016-07-04T22:29:00Z">
        <w:r>
          <w:rPr>
            <w:rFonts w:cs="Times New Roman" w:ascii="Times New Roman" w:hAnsi="Times New Roman"/>
            <w:sz w:val="24"/>
            <w:szCs w:val="24"/>
            <w:shd w:fill="FFFFFF" w:val="clear"/>
          </w:rPr>
          <w:delText xml:space="preserve">exposed </w:delText>
        </w:r>
      </w:del>
      <w:r>
        <w:rPr>
          <w:rFonts w:cs="Times New Roman" w:ascii="Times New Roman" w:hAnsi="Times New Roman"/>
          <w:sz w:val="24"/>
          <w:szCs w:val="24"/>
          <w:shd w:fill="FFFFFF" w:val="clear"/>
        </w:rPr>
        <w:t>surface area</w:t>
      </w:r>
      <w:ins w:id="125" w:author="Valerie J. P. Syverson" w:date="2016-07-04T22:29:00Z">
        <w:r>
          <w:rPr>
            <w:rFonts w:cs="Times New Roman" w:ascii="Times New Roman" w:hAnsi="Times New Roman"/>
            <w:sz w:val="24"/>
            <w:szCs w:val="24"/>
            <w:shd w:fill="FFFFFF" w:val="clear"/>
          </w:rPr>
          <w:t xml:space="preserve"> to volume</w:t>
        </w:r>
      </w:ins>
      <w:r>
        <w:rPr>
          <w:rFonts w:cs="Times New Roman" w:ascii="Times New Roman" w:hAnsi="Times New Roman"/>
          <w:sz w:val="24"/>
          <w:szCs w:val="24"/>
          <w:shd w:fill="FFFFFF" w:val="clear"/>
        </w:rPr>
        <w:t xml:space="preserve">. In a particular study testing Bergmann’s rule, </w:t>
      </w:r>
      <w:del w:id="126" w:author="Valerie J. P. Syverson" w:date="2016-07-04T22:30:00Z">
        <w:r>
          <w:rPr>
            <w:rFonts w:cs="Times New Roman" w:ascii="Times New Roman" w:hAnsi="Times New Roman"/>
            <w:sz w:val="24"/>
            <w:szCs w:val="24"/>
            <w:shd w:fill="FFFFFF" w:val="clear"/>
          </w:rPr>
          <w:delText xml:space="preserve">the data of 94 species of birds were reviewed. They had concluded that </w:delText>
        </w:r>
      </w:del>
      <w:r>
        <w:rPr>
          <w:rFonts w:cs="Times New Roman" w:ascii="Times New Roman" w:hAnsi="Times New Roman"/>
          <w:sz w:val="24"/>
          <w:szCs w:val="24"/>
          <w:shd w:fill="FFFFFF" w:val="clear"/>
        </w:rPr>
        <w:t xml:space="preserve">over 70% of the </w:t>
      </w:r>
      <w:ins w:id="127" w:author="Valerie J. P. Syverson" w:date="2016-07-04T22:30:00Z">
        <w:r>
          <w:rPr>
            <w:rFonts w:cs="Times New Roman" w:ascii="Times New Roman" w:hAnsi="Times New Roman"/>
            <w:sz w:val="24"/>
            <w:szCs w:val="24"/>
            <w:shd w:fill="FFFFFF" w:val="clear"/>
          </w:rPr>
          <w:t xml:space="preserve">94 studied bird </w:t>
        </w:r>
      </w:ins>
      <w:r>
        <w:rPr>
          <w:rFonts w:cs="Times New Roman" w:ascii="Times New Roman" w:hAnsi="Times New Roman"/>
          <w:sz w:val="24"/>
          <w:szCs w:val="24"/>
          <w:shd w:fill="FFFFFF" w:val="clear"/>
        </w:rPr>
        <w:t>species had geographic clines</w:t>
      </w:r>
      <w:del w:id="128" w:author="Valerie J. P. Syverson" w:date="2016-07-04T22:30:00Z">
        <w:r>
          <w:rPr>
            <w:rFonts w:cs="Times New Roman" w:ascii="Times New Roman" w:hAnsi="Times New Roman"/>
            <w:sz w:val="24"/>
            <w:szCs w:val="24"/>
            <w:shd w:fill="FFFFFF" w:val="clear"/>
          </w:rPr>
          <w:delText xml:space="preserve">, and did indeed </w:delText>
        </w:r>
      </w:del>
      <w:ins w:id="129" w:author="Valerie J. P. Syverson" w:date="2016-07-04T22:30:00Z">
        <w:r>
          <w:rPr>
            <w:rFonts w:cs="Times New Roman" w:ascii="Times New Roman" w:hAnsi="Times New Roman"/>
            <w:sz w:val="24"/>
            <w:szCs w:val="24"/>
            <w:shd w:fill="FFFFFF" w:val="clear"/>
          </w:rPr>
          <w:t xml:space="preserve"> that </w:t>
        </w:r>
      </w:ins>
      <w:r>
        <w:rPr>
          <w:rFonts w:cs="Times New Roman" w:ascii="Times New Roman" w:hAnsi="Times New Roman"/>
          <w:sz w:val="24"/>
          <w:szCs w:val="24"/>
          <w:shd w:fill="FFFFFF" w:val="clear"/>
        </w:rPr>
        <w:t>follow</w:t>
      </w:r>
      <w:ins w:id="130" w:author="Valerie J. P. Syverson" w:date="2016-07-04T22:31:00Z">
        <w:r>
          <w:rPr>
            <w:rFonts w:cs="Times New Roman" w:ascii="Times New Roman" w:hAnsi="Times New Roman"/>
            <w:sz w:val="24"/>
            <w:szCs w:val="24"/>
            <w:shd w:fill="FFFFFF" w:val="clear"/>
          </w:rPr>
          <w:t>ed</w:t>
        </w:r>
      </w:ins>
      <w:r>
        <w:rPr>
          <w:rFonts w:cs="Times New Roman" w:ascii="Times New Roman" w:hAnsi="Times New Roman"/>
          <w:sz w:val="24"/>
          <w:szCs w:val="24"/>
          <w:shd w:fill="FFFFFF" w:val="clear"/>
        </w:rPr>
        <w:t xml:space="preserve"> Bergmann’s rule, </w:t>
      </w:r>
      <w:del w:id="131" w:author="Valerie J. P. Syverson" w:date="2016-07-04T22:31:00Z">
        <w:r>
          <w:rPr>
            <w:rFonts w:cs="Times New Roman" w:ascii="Times New Roman" w:hAnsi="Times New Roman"/>
            <w:sz w:val="24"/>
            <w:szCs w:val="24"/>
            <w:shd w:fill="FFFFFF" w:val="clear"/>
          </w:rPr>
          <w:delText xml:space="preserve">supporting </w:delText>
        </w:r>
      </w:del>
      <w:ins w:id="132" w:author="Valerie J. P. Syverson" w:date="2016-07-04T22:31:00Z">
        <w:r>
          <w:rPr>
            <w:rFonts w:cs="Times New Roman" w:ascii="Times New Roman" w:hAnsi="Times New Roman"/>
            <w:sz w:val="24"/>
            <w:szCs w:val="24"/>
            <w:shd w:fill="FFFFFF" w:val="clear"/>
          </w:rPr>
          <w:t xml:space="preserve">indicating </w:t>
        </w:r>
      </w:ins>
      <w:r>
        <w:rPr>
          <w:rFonts w:cs="Times New Roman" w:ascii="Times New Roman" w:hAnsi="Times New Roman"/>
          <w:sz w:val="24"/>
          <w:szCs w:val="24"/>
          <w:shd w:fill="FFFFFF" w:val="clear"/>
        </w:rPr>
        <w:t xml:space="preserve">it to be </w:t>
      </w:r>
      <w:del w:id="133" w:author="Valerie J. P. Syverson" w:date="2016-07-04T22:31:00Z">
        <w:r>
          <w:rPr>
            <w:rFonts w:cs="Times New Roman" w:ascii="Times New Roman" w:hAnsi="Times New Roman"/>
            <w:sz w:val="24"/>
            <w:szCs w:val="24"/>
            <w:shd w:fill="FFFFFF" w:val="clear"/>
          </w:rPr>
          <w:delText xml:space="preserve">a valid generalization </w:delText>
        </w:r>
      </w:del>
      <w:ins w:id="134" w:author="Valerie J. P. Syverson" w:date="2016-07-04T22:31:00Z">
        <w:r>
          <w:rPr>
            <w:rFonts w:cs="Times New Roman" w:ascii="Times New Roman" w:hAnsi="Times New Roman"/>
            <w:sz w:val="24"/>
            <w:szCs w:val="24"/>
            <w:shd w:fill="FFFFFF" w:val="clear"/>
          </w:rPr>
          <w:t xml:space="preserve">generally true </w:t>
        </w:r>
      </w:ins>
      <w:r>
        <w:rPr>
          <w:rFonts w:cs="Times New Roman" w:ascii="Times New Roman" w:hAnsi="Times New Roman"/>
          <w:sz w:val="24"/>
          <w:szCs w:val="24"/>
          <w:shd w:fill="FFFFFF" w:val="clear"/>
        </w:rPr>
        <w:t>for birds (Meiri</w:t>
      </w:r>
      <w:ins w:id="135" w:author="Donald Prothero" w:date="2016-07-06T15:01:00Z">
        <w:r>
          <w:rPr>
            <w:rFonts w:cs="Times New Roman" w:ascii="Times New Roman" w:hAnsi="Times New Roman"/>
            <w:sz w:val="24"/>
            <w:szCs w:val="24"/>
            <w:shd w:fill="FFFFFF" w:val="clear"/>
          </w:rPr>
          <w:t xml:space="preserve"> and Dayan</w:t>
        </w:r>
      </w:ins>
      <w:r>
        <w:rPr>
          <w:rFonts w:cs="Times New Roman" w:ascii="Times New Roman" w:hAnsi="Times New Roman"/>
          <w:sz w:val="24"/>
          <w:szCs w:val="24"/>
          <w:shd w:fill="FFFFFF" w:val="clear"/>
        </w:rPr>
        <w:t xml:space="preserve">, 2003). </w:t>
      </w:r>
    </w:p>
    <w:p>
      <w:pPr>
        <w:pStyle w:val="Normal"/>
        <w:rPr>
          <w:rFonts w:ascii="Times New Roman" w:hAnsi="Times New Roman" w:cs="Times New Roman"/>
          <w:sz w:val="24"/>
          <w:szCs w:val="24"/>
        </w:rPr>
      </w:pPr>
      <w:r>
        <w:rPr>
          <w:rFonts w:cs="Times New Roman" w:ascii="Times New Roman" w:hAnsi="Times New Roman"/>
          <w:sz w:val="24"/>
          <w:szCs w:val="24"/>
          <w:shd w:fill="FFFFFF" w:val="clear"/>
        </w:rPr>
        <w:tab/>
        <w:t xml:space="preserve">Modern </w:t>
      </w:r>
      <w:r>
        <w:rPr>
          <w:rFonts w:cs="Times New Roman" w:ascii="Times New Roman" w:hAnsi="Times New Roman"/>
          <w:i/>
          <w:sz w:val="24"/>
          <w:szCs w:val="24"/>
          <w:shd w:fill="FFFFFF" w:val="clear"/>
        </w:rPr>
        <w:t>Coragyps atratus</w:t>
      </w:r>
      <w:r>
        <w:rPr>
          <w:rFonts w:cs="Times New Roman" w:ascii="Times New Roman" w:hAnsi="Times New Roman"/>
          <w:sz w:val="24"/>
          <w:szCs w:val="24"/>
          <w:shd w:fill="FFFFFF" w:val="clear"/>
        </w:rPr>
        <w:t xml:space="preserve"> exhibits a slight Bergmann’s rule effect. The largest subspecies, </w:t>
      </w:r>
      <w:r>
        <w:rPr>
          <w:rFonts w:cs="Times New Roman" w:ascii="Times New Roman" w:hAnsi="Times New Roman"/>
          <w:i/>
          <w:sz w:val="24"/>
          <w:szCs w:val="24"/>
          <w:shd w:fill="FFFFFF" w:val="clear"/>
        </w:rPr>
        <w:t>C. atratus foetens</w:t>
      </w:r>
      <w:r>
        <w:rPr>
          <w:rFonts w:cs="Times New Roman" w:ascii="Times New Roman" w:hAnsi="Times New Roman"/>
          <w:sz w:val="24"/>
          <w:szCs w:val="24"/>
          <w:shd w:fill="FFFFFF" w:val="clear"/>
        </w:rPr>
        <w:t xml:space="preserve">, lives mostly in the colder climates of the High Andes, while the smallest subspecies, </w:t>
      </w:r>
      <w:r>
        <w:rPr>
          <w:rFonts w:cs="Times New Roman" w:ascii="Times New Roman" w:hAnsi="Times New Roman"/>
          <w:i/>
          <w:sz w:val="24"/>
          <w:szCs w:val="24"/>
          <w:shd w:fill="FFFFFF" w:val="clear"/>
        </w:rPr>
        <w:t>C. atratus brasiliensis</w:t>
      </w:r>
      <w:r>
        <w:rPr>
          <w:rFonts w:cs="Times New Roman" w:ascii="Times New Roman" w:hAnsi="Times New Roman"/>
          <w:sz w:val="24"/>
          <w:szCs w:val="24"/>
          <w:shd w:fill="FFFFFF" w:val="clear"/>
        </w:rPr>
        <w:t xml:space="preserve">, is found in the lower elevations of the Brazilian jungle and the Mexican deserts (Blake, 1953). </w:t>
      </w:r>
      <w:del w:id="136" w:author="Valerie J. P. Syverson" w:date="2016-07-04T22:31:00Z">
        <w:r>
          <w:rPr>
            <w:rFonts w:cs="Times New Roman" w:ascii="Times New Roman" w:hAnsi="Times New Roman"/>
            <w:sz w:val="24"/>
            <w:szCs w:val="24"/>
            <w:shd w:fill="FFFFFF" w:val="clear"/>
          </w:rPr>
          <w:delText xml:space="preserve">More importantly, </w:delText>
        </w:r>
      </w:del>
      <w:r>
        <w:rPr>
          <w:rFonts w:cs="Times New Roman" w:ascii="Times New Roman" w:hAnsi="Times New Roman"/>
          <w:sz w:val="24"/>
          <w:szCs w:val="24"/>
        </w:rPr>
        <w:t xml:space="preserve">Fisher (1944), Howard (1962b, 1968), Brodkorb (1964), Steadman and Martin (1984), and Steadman et al. (1994) noted that </w:t>
      </w:r>
      <w:ins w:id="137" w:author="Valerie J. P. Syverson" w:date="2016-07-04T22:32:00Z">
        <w:r>
          <w:rPr>
            <w:rFonts w:cs="Times New Roman" w:ascii="Times New Roman" w:hAnsi="Times New Roman"/>
            <w:sz w:val="24"/>
            <w:szCs w:val="24"/>
          </w:rPr>
          <w:t xml:space="preserve">the Pleistocene </w:t>
        </w:r>
      </w:ins>
      <w:r>
        <w:rPr>
          <w:rFonts w:cs="Times New Roman" w:ascii="Times New Roman" w:hAnsi="Times New Roman"/>
          <w:i/>
          <w:sz w:val="24"/>
          <w:szCs w:val="24"/>
        </w:rPr>
        <w:t>C. occidentalis</w:t>
      </w:r>
      <w:r>
        <w:rPr>
          <w:rFonts w:cs="Times New Roman" w:ascii="Times New Roman" w:hAnsi="Times New Roman"/>
          <w:sz w:val="24"/>
          <w:szCs w:val="24"/>
        </w:rPr>
        <w:t xml:space="preserve"> was a larger and more robust species than modern </w:t>
      </w:r>
      <w:r>
        <w:rPr>
          <w:rFonts w:cs="Times New Roman" w:ascii="Times New Roman" w:hAnsi="Times New Roman"/>
          <w:i/>
          <w:sz w:val="24"/>
          <w:szCs w:val="24"/>
        </w:rPr>
        <w:t>C. atratus</w:t>
      </w:r>
      <w:r>
        <w:rPr>
          <w:rFonts w:cs="Times New Roman" w:ascii="Times New Roman" w:hAnsi="Times New Roman"/>
          <w:sz w:val="24"/>
          <w:szCs w:val="24"/>
        </w:rPr>
        <w:t xml:space="preserve">. This </w:t>
      </w:r>
      <w:ins w:id="138" w:author="Valerie J. P. Syverson" w:date="2016-07-04T22:32:00Z">
        <w:r>
          <w:rPr>
            <w:rFonts w:cs="Times New Roman" w:ascii="Times New Roman" w:hAnsi="Times New Roman"/>
            <w:sz w:val="24"/>
            <w:szCs w:val="24"/>
          </w:rPr>
          <w:t xml:space="preserve">size difference </w:t>
        </w:r>
      </w:ins>
      <w:r>
        <w:rPr>
          <w:rFonts w:cs="Times New Roman" w:ascii="Times New Roman" w:hAnsi="Times New Roman"/>
          <w:sz w:val="24"/>
          <w:szCs w:val="24"/>
        </w:rPr>
        <w:t>was the original basis for separating the Pleistocene species from the modern species. None of these previous studies, however, attempted to document the details of the changes in size or robustness through time.</w:t>
      </w:r>
    </w:p>
    <w:p>
      <w:pPr>
        <w:pStyle w:val="Normal"/>
        <w:rPr>
          <w:rFonts w:ascii="Times New Roman" w:hAnsi="Times New Roman" w:cs="Times New Roman"/>
        </w:rPr>
      </w:pPr>
      <w:r>
        <w:rPr>
          <w:rFonts w:cs="Times New Roman" w:ascii="Times New Roman" w:hAnsi="Times New Roman"/>
          <w:sz w:val="24"/>
          <w:szCs w:val="24"/>
          <w:shd w:fill="FFFFFF" w:val="clear"/>
        </w:rPr>
        <w:tab/>
        <w:t xml:space="preserve">Although these previous studies on modern birds </w:t>
      </w:r>
      <w:del w:id="139" w:author="Valerie J. P. Syverson" w:date="2016-07-04T22:32:00Z">
        <w:r>
          <w:rPr>
            <w:rFonts w:cs="Times New Roman" w:ascii="Times New Roman" w:hAnsi="Times New Roman"/>
            <w:sz w:val="24"/>
            <w:szCs w:val="24"/>
            <w:shd w:fill="FFFFFF" w:val="clear"/>
          </w:rPr>
          <w:delText xml:space="preserve">would support a hypothesis </w:delText>
        </w:r>
      </w:del>
      <w:ins w:id="140" w:author="Valerie J. P. Syverson" w:date="2016-07-04T22:32:00Z">
        <w:r>
          <w:rPr>
            <w:rFonts w:cs="Times New Roman" w:ascii="Times New Roman" w:hAnsi="Times New Roman"/>
            <w:sz w:val="24"/>
            <w:szCs w:val="24"/>
            <w:shd w:fill="FFFFFF" w:val="clear"/>
          </w:rPr>
          <w:t xml:space="preserve">suggest </w:t>
        </w:r>
      </w:ins>
      <w:r>
        <w:rPr>
          <w:rFonts w:cs="Times New Roman" w:ascii="Times New Roman" w:hAnsi="Times New Roman"/>
          <w:sz w:val="24"/>
          <w:szCs w:val="24"/>
          <w:shd w:fill="FFFFFF" w:val="clear"/>
        </w:rPr>
        <w:t xml:space="preserve">that climate change </w:t>
      </w:r>
      <w:del w:id="141" w:author="Valerie J. P. Syverson" w:date="2016-07-04T22:33:00Z">
        <w:r>
          <w:rPr>
            <w:rFonts w:cs="Times New Roman" w:ascii="Times New Roman" w:hAnsi="Times New Roman"/>
            <w:sz w:val="24"/>
            <w:szCs w:val="24"/>
            <w:shd w:fill="FFFFFF" w:val="clear"/>
          </w:rPr>
          <w:delText xml:space="preserve">would </w:delText>
        </w:r>
      </w:del>
      <w:ins w:id="142" w:author="Valerie J. P. Syverson" w:date="2016-07-04T22:33:00Z">
        <w:r>
          <w:rPr>
            <w:rFonts w:cs="Times New Roman" w:ascii="Times New Roman" w:hAnsi="Times New Roman"/>
            <w:sz w:val="24"/>
            <w:szCs w:val="24"/>
            <w:shd w:fill="FFFFFF" w:val="clear"/>
          </w:rPr>
          <w:t xml:space="preserve">may </w:t>
        </w:r>
      </w:ins>
      <w:r>
        <w:rPr>
          <w:rFonts w:cs="Times New Roman" w:ascii="Times New Roman" w:hAnsi="Times New Roman"/>
          <w:sz w:val="24"/>
          <w:szCs w:val="24"/>
          <w:shd w:fill="FFFFFF" w:val="clear"/>
        </w:rPr>
        <w:t>catalyze morphological changes in birds, s</w:t>
      </w:r>
      <w:r>
        <w:rPr>
          <w:rFonts w:cs="Times New Roman" w:ascii="Times New Roman" w:hAnsi="Times New Roman"/>
          <w:color w:val="000000" w:themeColor="text1"/>
          <w:sz w:val="24"/>
          <w:szCs w:val="24"/>
        </w:rPr>
        <w:t xml:space="preserve">everal previous studies at RLB identified </w:t>
      </w:r>
      <w:ins w:id="143" w:author="Valerie J. P. Syverson" w:date="2016-07-04T22:33:00Z">
        <w:r>
          <w:rPr>
            <w:rFonts w:cs="Times New Roman" w:ascii="Times New Roman" w:hAnsi="Times New Roman"/>
            <w:color w:val="000000" w:themeColor="text1"/>
            <w:sz w:val="24"/>
            <w:szCs w:val="24"/>
          </w:rPr>
          <w:t xml:space="preserve">no change in mean size or robustness </w:t>
        </w:r>
      </w:ins>
      <w:del w:id="144" w:author="Valerie J. P. Syverson" w:date="2016-07-04T22:33:00Z">
        <w:r>
          <w:rPr>
            <w:rFonts w:cs="Times New Roman" w:ascii="Times New Roman" w:hAnsi="Times New Roman"/>
            <w:color w:val="000000" w:themeColor="text1"/>
            <w:sz w:val="24"/>
            <w:szCs w:val="24"/>
          </w:rPr>
          <w:delText xml:space="preserve">stasis </w:delText>
        </w:r>
      </w:del>
      <w:r>
        <w:rPr>
          <w:rFonts w:cs="Times New Roman" w:ascii="Times New Roman" w:hAnsi="Times New Roman"/>
          <w:color w:val="000000" w:themeColor="text1"/>
          <w:sz w:val="24"/>
          <w:szCs w:val="24"/>
        </w:rPr>
        <w:t xml:space="preserve">in </w:t>
      </w:r>
      <w:ins w:id="145" w:author="Valerie J. P. Syverson" w:date="2016-07-04T22:33:00Z">
        <w:r>
          <w:rPr>
            <w:rFonts w:cs="Times New Roman" w:ascii="Times New Roman" w:hAnsi="Times New Roman"/>
            <w:color w:val="000000" w:themeColor="text1"/>
            <w:sz w:val="24"/>
            <w:szCs w:val="24"/>
          </w:rPr>
          <w:t>g</w:t>
        </w:r>
      </w:ins>
      <w:del w:id="146" w:author="Valerie J. P. Syverson" w:date="2016-07-04T22:33:00Z">
        <w:r>
          <w:rPr>
            <w:rFonts w:cs="Times New Roman" w:ascii="Times New Roman" w:hAnsi="Times New Roman"/>
            <w:color w:val="000000" w:themeColor="text1"/>
            <w:sz w:val="24"/>
            <w:szCs w:val="24"/>
          </w:rPr>
          <w:delText>G</w:delText>
        </w:r>
      </w:del>
      <w:r>
        <w:rPr>
          <w:rFonts w:cs="Times New Roman" w:ascii="Times New Roman" w:hAnsi="Times New Roman"/>
          <w:color w:val="000000" w:themeColor="text1"/>
          <w:sz w:val="24"/>
          <w:szCs w:val="24"/>
        </w:rPr>
        <w:t xml:space="preserve">olden </w:t>
      </w:r>
      <w:ins w:id="147" w:author="Valerie J. P. Syverson" w:date="2016-07-04T22:33:00Z">
        <w:r>
          <w:rPr>
            <w:rFonts w:cs="Times New Roman" w:ascii="Times New Roman" w:hAnsi="Times New Roman"/>
            <w:color w:val="000000" w:themeColor="text1"/>
            <w:sz w:val="24"/>
            <w:szCs w:val="24"/>
          </w:rPr>
          <w:t>e</w:t>
        </w:r>
      </w:ins>
      <w:del w:id="148" w:author="Valerie J. P. Syverson" w:date="2016-07-04T22:33:00Z">
        <w:r>
          <w:rPr>
            <w:rFonts w:cs="Times New Roman" w:ascii="Times New Roman" w:hAnsi="Times New Roman"/>
            <w:color w:val="000000" w:themeColor="text1"/>
            <w:sz w:val="24"/>
            <w:szCs w:val="24"/>
          </w:rPr>
          <w:delText>E</w:delText>
        </w:r>
      </w:del>
      <w:r>
        <w:rPr>
          <w:rFonts w:cs="Times New Roman" w:ascii="Times New Roman" w:hAnsi="Times New Roman"/>
          <w:color w:val="000000" w:themeColor="text1"/>
          <w:sz w:val="24"/>
          <w:szCs w:val="24"/>
        </w:rPr>
        <w:t xml:space="preserve">agles (Molina and Prothero, 2011), California </w:t>
      </w:r>
      <w:ins w:id="149" w:author="Valerie J. P. Syverson" w:date="2016-07-04T22:33:00Z">
        <w:r>
          <w:rPr>
            <w:rFonts w:cs="Times New Roman" w:ascii="Times New Roman" w:hAnsi="Times New Roman"/>
            <w:color w:val="000000" w:themeColor="text1"/>
            <w:sz w:val="24"/>
            <w:szCs w:val="24"/>
          </w:rPr>
          <w:t>c</w:t>
        </w:r>
      </w:ins>
      <w:del w:id="150" w:author="Valerie J. P. Syverson" w:date="2016-07-04T22:33:00Z">
        <w:r>
          <w:rPr>
            <w:rFonts w:cs="Times New Roman" w:ascii="Times New Roman" w:hAnsi="Times New Roman"/>
            <w:color w:val="000000" w:themeColor="text1"/>
            <w:sz w:val="24"/>
            <w:szCs w:val="24"/>
          </w:rPr>
          <w:delText>C</w:delText>
        </w:r>
      </w:del>
      <w:r>
        <w:rPr>
          <w:rFonts w:cs="Times New Roman" w:ascii="Times New Roman" w:hAnsi="Times New Roman"/>
          <w:color w:val="000000" w:themeColor="text1"/>
          <w:sz w:val="24"/>
          <w:szCs w:val="24"/>
        </w:rPr>
        <w:t xml:space="preserve">ondors (Syverson and Prothero, 2010), </w:t>
      </w:r>
      <w:del w:id="151" w:author="Valerie J. P. Syverson" w:date="2016-07-04T22:33:00Z">
        <w:r>
          <w:rPr>
            <w:rFonts w:cs="Times New Roman" w:ascii="Times New Roman" w:hAnsi="Times New Roman"/>
            <w:color w:val="000000" w:themeColor="text1"/>
            <w:sz w:val="24"/>
            <w:szCs w:val="24"/>
          </w:rPr>
          <w:delText>G</w:delText>
        </w:r>
      </w:del>
      <w:ins w:id="152" w:author="Valerie J. P. Syverson" w:date="2016-07-04T22:33:00Z">
        <w:r>
          <w:rPr>
            <w:rFonts w:cs="Times New Roman" w:ascii="Times New Roman" w:hAnsi="Times New Roman"/>
            <w:color w:val="000000" w:themeColor="text1"/>
            <w:sz w:val="24"/>
            <w:szCs w:val="24"/>
          </w:rPr>
          <w:t>g</w:t>
        </w:r>
      </w:ins>
      <w:r>
        <w:rPr>
          <w:rFonts w:cs="Times New Roman" w:ascii="Times New Roman" w:hAnsi="Times New Roman"/>
          <w:color w:val="000000" w:themeColor="text1"/>
          <w:sz w:val="24"/>
          <w:szCs w:val="24"/>
        </w:rPr>
        <w:t xml:space="preserve">reat </w:t>
      </w:r>
      <w:del w:id="153" w:author="Valerie J. P. Syverson" w:date="2016-07-04T22:33:00Z">
        <w:r>
          <w:rPr>
            <w:rFonts w:cs="Times New Roman" w:ascii="Times New Roman" w:hAnsi="Times New Roman"/>
            <w:color w:val="000000" w:themeColor="text1"/>
            <w:sz w:val="24"/>
            <w:szCs w:val="24"/>
          </w:rPr>
          <w:delText>H</w:delText>
        </w:r>
      </w:del>
      <w:ins w:id="154" w:author="Valerie J. P. Syverson" w:date="2016-07-04T22:33:00Z">
        <w:r>
          <w:rPr>
            <w:rFonts w:cs="Times New Roman" w:ascii="Times New Roman" w:hAnsi="Times New Roman"/>
            <w:color w:val="000000" w:themeColor="text1"/>
            <w:sz w:val="24"/>
            <w:szCs w:val="24"/>
          </w:rPr>
          <w:t>h</w:t>
        </w:r>
      </w:ins>
      <w:r>
        <w:rPr>
          <w:rFonts w:cs="Times New Roman" w:ascii="Times New Roman" w:hAnsi="Times New Roman"/>
          <w:color w:val="000000" w:themeColor="text1"/>
          <w:sz w:val="24"/>
          <w:szCs w:val="24"/>
        </w:rPr>
        <w:t xml:space="preserve">orned </w:t>
      </w:r>
      <w:del w:id="155" w:author="Valerie J. P. Syverson" w:date="2016-07-04T22:33:00Z">
        <w:r>
          <w:rPr>
            <w:rFonts w:cs="Times New Roman" w:ascii="Times New Roman" w:hAnsi="Times New Roman"/>
            <w:color w:val="000000" w:themeColor="text1"/>
            <w:sz w:val="24"/>
            <w:szCs w:val="24"/>
          </w:rPr>
          <w:delText>O</w:delText>
        </w:r>
      </w:del>
      <w:ins w:id="156" w:author="Valerie J. P. Syverson" w:date="2016-07-04T22:33:00Z">
        <w:r>
          <w:rPr>
            <w:rFonts w:cs="Times New Roman" w:ascii="Times New Roman" w:hAnsi="Times New Roman"/>
            <w:color w:val="000000" w:themeColor="text1"/>
            <w:sz w:val="24"/>
            <w:szCs w:val="24"/>
          </w:rPr>
          <w:t>o</w:t>
        </w:r>
      </w:ins>
      <w:r>
        <w:rPr>
          <w:rFonts w:cs="Times New Roman" w:ascii="Times New Roman" w:hAnsi="Times New Roman"/>
          <w:color w:val="000000" w:themeColor="text1"/>
          <w:sz w:val="24"/>
          <w:szCs w:val="24"/>
        </w:rPr>
        <w:t xml:space="preserve">wls (Madan et al., 2015), </w:t>
      </w:r>
      <w:del w:id="157" w:author="Valerie J. P. Syverson" w:date="2016-07-04T22:34:00Z">
        <w:r>
          <w:rPr>
            <w:rFonts w:cs="Times New Roman" w:ascii="Times New Roman" w:hAnsi="Times New Roman"/>
            <w:color w:val="000000" w:themeColor="text1"/>
            <w:sz w:val="24"/>
            <w:szCs w:val="24"/>
          </w:rPr>
          <w:delText>B</w:delText>
        </w:r>
      </w:del>
      <w:ins w:id="158" w:author="Valerie J. P. Syverson" w:date="2016-07-04T22:34:00Z">
        <w:r>
          <w:rPr>
            <w:rFonts w:cs="Times New Roman" w:ascii="Times New Roman" w:hAnsi="Times New Roman"/>
            <w:color w:val="000000" w:themeColor="text1"/>
            <w:sz w:val="24"/>
            <w:szCs w:val="24"/>
          </w:rPr>
          <w:t>b</w:t>
        </w:r>
      </w:ins>
      <w:r>
        <w:rPr>
          <w:rFonts w:cs="Times New Roman" w:ascii="Times New Roman" w:hAnsi="Times New Roman"/>
          <w:color w:val="000000" w:themeColor="text1"/>
          <w:sz w:val="24"/>
          <w:szCs w:val="24"/>
        </w:rPr>
        <w:t xml:space="preserve">ald </w:t>
      </w:r>
      <w:del w:id="159" w:author="Valerie J. P. Syverson" w:date="2016-07-04T22:34:00Z">
        <w:r>
          <w:rPr>
            <w:rFonts w:cs="Times New Roman" w:ascii="Times New Roman" w:hAnsi="Times New Roman"/>
            <w:color w:val="000000" w:themeColor="text1"/>
            <w:sz w:val="24"/>
            <w:szCs w:val="24"/>
          </w:rPr>
          <w:delText>E</w:delText>
        </w:r>
      </w:del>
      <w:ins w:id="160" w:author="Valerie J. P. Syverson" w:date="2016-07-04T22:34:00Z">
        <w:r>
          <w:rPr>
            <w:rFonts w:cs="Times New Roman" w:ascii="Times New Roman" w:hAnsi="Times New Roman"/>
            <w:color w:val="000000" w:themeColor="text1"/>
            <w:sz w:val="24"/>
            <w:szCs w:val="24"/>
          </w:rPr>
          <w:t>e</w:t>
        </w:r>
      </w:ins>
      <w:r>
        <w:rPr>
          <w:rFonts w:cs="Times New Roman" w:ascii="Times New Roman" w:hAnsi="Times New Roman"/>
          <w:color w:val="000000" w:themeColor="text1"/>
          <w:sz w:val="24"/>
          <w:szCs w:val="24"/>
        </w:rPr>
        <w:t xml:space="preserve">agles, </w:t>
      </w:r>
      <w:del w:id="161" w:author="Valerie J. P. Syverson" w:date="2016-07-04T22:34:00Z">
        <w:r>
          <w:rPr>
            <w:rFonts w:cs="Times New Roman" w:ascii="Times New Roman" w:hAnsi="Times New Roman"/>
            <w:color w:val="000000" w:themeColor="text1"/>
            <w:sz w:val="24"/>
            <w:szCs w:val="24"/>
          </w:rPr>
          <w:delText>T</w:delText>
        </w:r>
      </w:del>
      <w:ins w:id="162" w:author="Valerie J. P. Syverson" w:date="2016-07-04T22:34:00Z">
        <w:r>
          <w:rPr>
            <w:rFonts w:cs="Times New Roman" w:ascii="Times New Roman" w:hAnsi="Times New Roman"/>
            <w:color w:val="000000" w:themeColor="text1"/>
            <w:sz w:val="24"/>
            <w:szCs w:val="24"/>
          </w:rPr>
          <w:t>t</w:t>
        </w:r>
      </w:ins>
      <w:r>
        <w:rPr>
          <w:rFonts w:cs="Times New Roman" w:ascii="Times New Roman" w:hAnsi="Times New Roman"/>
          <w:color w:val="000000" w:themeColor="text1"/>
          <w:sz w:val="24"/>
          <w:szCs w:val="24"/>
        </w:rPr>
        <w:t xml:space="preserve">urkeys, </w:t>
      </w:r>
      <w:del w:id="163" w:author="Valerie J. P. Syverson" w:date="2016-07-04T22:34:00Z">
        <w:r>
          <w:rPr>
            <w:rFonts w:cs="Times New Roman" w:ascii="Times New Roman" w:hAnsi="Times New Roman"/>
            <w:color w:val="000000" w:themeColor="text1"/>
            <w:sz w:val="24"/>
            <w:szCs w:val="24"/>
          </w:rPr>
          <w:delText>and</w:delText>
        </w:r>
      </w:del>
      <w:ins w:id="164" w:author="Valerie J. P. Syverson" w:date="2016-07-04T22:34:00Z">
        <w:r>
          <w:rPr>
            <w:rFonts w:cs="Times New Roman" w:ascii="Times New Roman" w:hAnsi="Times New Roman"/>
            <w:color w:val="000000" w:themeColor="text1"/>
            <w:sz w:val="24"/>
            <w:szCs w:val="24"/>
          </w:rPr>
          <w:t>or</w:t>
        </w:r>
      </w:ins>
      <w:r>
        <w:rPr>
          <w:rFonts w:cs="Times New Roman" w:ascii="Times New Roman" w:hAnsi="Times New Roman"/>
          <w:color w:val="000000" w:themeColor="text1"/>
          <w:sz w:val="24"/>
          <w:szCs w:val="24"/>
        </w:rPr>
        <w:t xml:space="preserve"> </w:t>
      </w:r>
      <w:ins w:id="165" w:author="Valerie J. P. Syverson" w:date="2016-07-04T22:34:00Z">
        <w:r>
          <w:rPr>
            <w:rFonts w:cs="Times New Roman" w:ascii="Times New Roman" w:hAnsi="Times New Roman"/>
            <w:color w:val="000000" w:themeColor="text1"/>
            <w:sz w:val="24"/>
            <w:szCs w:val="24"/>
          </w:rPr>
          <w:t>c</w:t>
        </w:r>
      </w:ins>
      <w:del w:id="166" w:author="Valerie J. P. Syverson" w:date="2016-07-04T22:34:00Z">
        <w:r>
          <w:rPr>
            <w:rFonts w:cs="Times New Roman" w:ascii="Times New Roman" w:hAnsi="Times New Roman"/>
            <w:color w:val="000000" w:themeColor="text1"/>
            <w:sz w:val="24"/>
            <w:szCs w:val="24"/>
          </w:rPr>
          <w:delText>C</w:delText>
        </w:r>
      </w:del>
      <w:r>
        <w:rPr>
          <w:rFonts w:cs="Times New Roman" w:ascii="Times New Roman" w:hAnsi="Times New Roman"/>
          <w:color w:val="000000" w:themeColor="text1"/>
          <w:sz w:val="24"/>
          <w:szCs w:val="24"/>
        </w:rPr>
        <w:t xml:space="preserve">aracaras (Fragomeni and Prothero, 2011), throughout </w:t>
      </w:r>
      <w:del w:id="167" w:author="Valerie J. P. Syverson" w:date="2016-07-04T22:34:00Z">
        <w:r>
          <w:rPr>
            <w:rFonts w:cs="Times New Roman" w:ascii="Times New Roman" w:hAnsi="Times New Roman"/>
            <w:color w:val="000000" w:themeColor="text1"/>
            <w:sz w:val="24"/>
            <w:szCs w:val="24"/>
          </w:rPr>
          <w:delText xml:space="preserve">a period of dramatic change in the environment within </w:delText>
        </w:r>
      </w:del>
      <w:r>
        <w:rPr>
          <w:rFonts w:cs="Times New Roman" w:ascii="Times New Roman" w:hAnsi="Times New Roman"/>
          <w:color w:val="000000" w:themeColor="text1"/>
          <w:sz w:val="24"/>
          <w:szCs w:val="24"/>
        </w:rPr>
        <w:t>the past 40,000 years</w:t>
      </w:r>
      <w:ins w:id="168" w:author="Valerie J. P. Syverson" w:date="2016-07-04T22:34:00Z">
        <w:r>
          <w:rPr>
            <w:rFonts w:cs="Times New Roman" w:ascii="Times New Roman" w:hAnsi="Times New Roman"/>
            <w:color w:val="000000" w:themeColor="text1"/>
            <w:sz w:val="24"/>
            <w:szCs w:val="24"/>
          </w:rPr>
          <w:t xml:space="preserve"> of glaciation and deglaciation</w:t>
        </w:r>
      </w:ins>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 xml:space="preserve">The most </w:t>
      </w:r>
      <w:del w:id="169" w:author="Valerie J. P. Syverson" w:date="2016-07-04T22:35:00Z">
        <w:r>
          <w:rPr>
            <w:rFonts w:cs="Times New Roman" w:ascii="Times New Roman" w:hAnsi="Times New Roman"/>
            <w:sz w:val="24"/>
            <w:szCs w:val="24"/>
          </w:rPr>
          <w:delText xml:space="preserve">popular </w:delText>
        </w:r>
      </w:del>
      <w:ins w:id="170" w:author="Valerie J. P. Syverson" w:date="2016-07-04T22:35:00Z">
        <w:r>
          <w:rPr>
            <w:rFonts w:cs="Times New Roman" w:ascii="Times New Roman" w:hAnsi="Times New Roman"/>
            <w:sz w:val="24"/>
            <w:szCs w:val="24"/>
          </w:rPr>
          <w:t xml:space="preserve">generally accepted </w:t>
        </w:r>
      </w:ins>
      <w:r>
        <w:rPr>
          <w:rFonts w:cs="Times New Roman" w:ascii="Times New Roman" w:hAnsi="Times New Roman"/>
          <w:sz w:val="24"/>
          <w:szCs w:val="24"/>
        </w:rPr>
        <w:t>explanation for these long periods of stasis</w:t>
      </w:r>
      <w:del w:id="171" w:author="Valerie J. P. Syverson" w:date="2016-07-04T22:34:00Z">
        <w:r>
          <w:rPr>
            <w:rFonts w:cs="Times New Roman" w:ascii="Times New Roman" w:hAnsi="Times New Roman"/>
            <w:sz w:val="24"/>
            <w:szCs w:val="24"/>
          </w:rPr>
          <w:delText>,</w:delText>
        </w:r>
      </w:del>
      <w:r>
        <w:rPr>
          <w:rFonts w:cs="Times New Roman" w:ascii="Times New Roman" w:hAnsi="Times New Roman"/>
          <w:sz w:val="24"/>
          <w:szCs w:val="24"/>
        </w:rPr>
        <w:t xml:space="preserve"> is that organisms </w:t>
      </w:r>
      <w:del w:id="172" w:author="Valerie J. P. Syverson" w:date="2016-07-04T22:35:00Z">
        <w:r>
          <w:rPr>
            <w:rFonts w:cs="Times New Roman" w:ascii="Times New Roman" w:hAnsi="Times New Roman"/>
            <w:sz w:val="24"/>
            <w:szCs w:val="24"/>
          </w:rPr>
          <w:delText xml:space="preserve">that live in </w:delText>
        </w:r>
      </w:del>
      <w:ins w:id="173" w:author="Valerie J. P. Syverson" w:date="2016-07-04T22:35:00Z">
        <w:r>
          <w:rPr>
            <w:rFonts w:cs="Times New Roman" w:ascii="Times New Roman" w:hAnsi="Times New Roman"/>
            <w:sz w:val="24"/>
            <w:szCs w:val="24"/>
          </w:rPr>
          <w:t xml:space="preserve">with </w:t>
        </w:r>
      </w:ins>
      <w:r>
        <w:rPr>
          <w:rFonts w:cs="Times New Roman" w:ascii="Times New Roman" w:hAnsi="Times New Roman"/>
          <w:sz w:val="24"/>
          <w:szCs w:val="24"/>
        </w:rPr>
        <w:t xml:space="preserve">large geographic ranges </w:t>
      </w:r>
      <w:del w:id="174" w:author="Valerie J. P. Syverson" w:date="2016-07-04T22:35:00Z">
        <w:r>
          <w:rPr>
            <w:rFonts w:cs="Times New Roman" w:ascii="Times New Roman" w:hAnsi="Times New Roman"/>
            <w:sz w:val="24"/>
            <w:szCs w:val="24"/>
          </w:rPr>
          <w:delText xml:space="preserve">have a tendency </w:delText>
        </w:r>
      </w:del>
      <w:ins w:id="175" w:author="Valerie J. P. Syverson" w:date="2016-07-04T22:35:00Z">
        <w:r>
          <w:rPr>
            <w:rFonts w:cs="Times New Roman" w:ascii="Times New Roman" w:hAnsi="Times New Roman"/>
            <w:sz w:val="24"/>
            <w:szCs w:val="24"/>
          </w:rPr>
          <w:t xml:space="preserve">tend </w:t>
        </w:r>
      </w:ins>
      <w:r>
        <w:rPr>
          <w:rFonts w:cs="Times New Roman" w:ascii="Times New Roman" w:hAnsi="Times New Roman"/>
          <w:sz w:val="24"/>
          <w:szCs w:val="24"/>
        </w:rPr>
        <w:t>to be adapted to a wide range of climates and environments</w:t>
      </w:r>
      <w:ins w:id="176" w:author="Valerie J. P. Syverson" w:date="2016-07-04T22:35:00Z">
        <w:r>
          <w:rPr>
            <w:rFonts w:cs="Times New Roman" w:ascii="Times New Roman" w:hAnsi="Times New Roman"/>
            <w:sz w:val="24"/>
            <w:szCs w:val="24"/>
          </w:rPr>
          <w:t xml:space="preserve">, and thus do not </w:t>
        </w:r>
      </w:ins>
      <w:del w:id="177" w:author="Valerie J. P. Syverson" w:date="2016-07-04T22:35:00Z">
        <w:r>
          <w:rPr>
            <w:rFonts w:cs="Times New Roman" w:ascii="Times New Roman" w:hAnsi="Times New Roman"/>
            <w:sz w:val="24"/>
            <w:szCs w:val="24"/>
          </w:rPr>
          <w:delText xml:space="preserve">. For this reason, when climate change occurs in their range, they don’t </w:delText>
        </w:r>
      </w:del>
      <w:r>
        <w:rPr>
          <w:rFonts w:cs="Times New Roman" w:ascii="Times New Roman" w:hAnsi="Times New Roman"/>
          <w:sz w:val="24"/>
          <w:szCs w:val="24"/>
        </w:rPr>
        <w:t xml:space="preserve">respond </w:t>
      </w:r>
      <w:ins w:id="178" w:author="Valerie J. P. Syverson" w:date="2016-07-04T22:35:00Z">
        <w:r>
          <w:rPr>
            <w:rFonts w:cs="Times New Roman" w:ascii="Times New Roman" w:hAnsi="Times New Roman"/>
            <w:sz w:val="24"/>
            <w:szCs w:val="24"/>
          </w:rPr>
          <w:t xml:space="preserve">morphologically </w:t>
        </w:r>
      </w:ins>
      <w:r>
        <w:rPr>
          <w:rFonts w:cs="Times New Roman" w:ascii="Times New Roman" w:hAnsi="Times New Roman"/>
          <w:sz w:val="24"/>
          <w:szCs w:val="24"/>
        </w:rPr>
        <w:t xml:space="preserve">to </w:t>
      </w:r>
      <w:ins w:id="179" w:author="Valerie J. P. Syverson" w:date="2016-07-04T22:35:00Z">
        <w:r>
          <w:rPr>
            <w:rFonts w:cs="Times New Roman" w:ascii="Times New Roman" w:hAnsi="Times New Roman"/>
            <w:sz w:val="24"/>
            <w:szCs w:val="24"/>
          </w:rPr>
          <w:t xml:space="preserve">climate change </w:t>
        </w:r>
      </w:ins>
      <w:del w:id="180" w:author="Valerie J. P. Syverson" w:date="2016-07-04T22:35:00Z">
        <w:r>
          <w:rPr>
            <w:rFonts w:cs="Times New Roman" w:ascii="Times New Roman" w:hAnsi="Times New Roman"/>
            <w:sz w:val="24"/>
            <w:szCs w:val="24"/>
          </w:rPr>
          <w:delText xml:space="preserve">it via changes to their morphology </w:delText>
        </w:r>
      </w:del>
      <w:r>
        <w:rPr>
          <w:rFonts w:cs="Times New Roman" w:ascii="Times New Roman" w:hAnsi="Times New Roman"/>
          <w:sz w:val="24"/>
          <w:szCs w:val="24"/>
        </w:rPr>
        <w:t xml:space="preserve">(Eldredge, 1999; Lieberman and Dudgeon, 1996; Eldredge et al., 2005). </w:t>
      </w:r>
    </w:p>
    <w:p>
      <w:pPr>
        <w:pStyle w:val="Normal"/>
        <w:rPr>
          <w:rFonts w:ascii="Times New Roman" w:hAnsi="Times New Roman" w:cs="Times New Roman"/>
        </w:rPr>
      </w:pPr>
      <w:r>
        <w:rPr>
          <w:rFonts w:cs="Times New Roman" w:ascii="Times New Roman" w:hAnsi="Times New Roman"/>
          <w:sz w:val="24"/>
          <w:szCs w:val="24"/>
        </w:rPr>
        <w:tab/>
      </w:r>
      <w:del w:id="181" w:author="Valerie J. P. Syverson" w:date="2016-07-04T22:36:00Z">
        <w:r>
          <w:rPr>
            <w:rFonts w:cs="Times New Roman" w:ascii="Times New Roman" w:hAnsi="Times New Roman"/>
            <w:sz w:val="24"/>
            <w:szCs w:val="24"/>
          </w:rPr>
          <w:delText xml:space="preserve">For </w:delText>
        </w:r>
      </w:del>
      <w:ins w:id="182" w:author="Valerie J. P. Syverson" w:date="2016-07-04T22:36:00Z">
        <w:r>
          <w:rPr>
            <w:rFonts w:cs="Times New Roman" w:ascii="Times New Roman" w:hAnsi="Times New Roman"/>
            <w:sz w:val="24"/>
            <w:szCs w:val="24"/>
          </w:rPr>
          <w:t xml:space="preserve">In </w:t>
        </w:r>
      </w:ins>
      <w:r>
        <w:rPr>
          <w:rFonts w:cs="Times New Roman" w:ascii="Times New Roman" w:hAnsi="Times New Roman"/>
          <w:sz w:val="24"/>
          <w:szCs w:val="24"/>
        </w:rPr>
        <w:t xml:space="preserve">this study, we will attempt to document the presence or absence of </w:t>
      </w:r>
      <w:ins w:id="183" w:author="Valerie J. P. Syverson" w:date="2016-07-04T22:36:00Z">
        <w:r>
          <w:rPr>
            <w:rFonts w:cs="Times New Roman" w:ascii="Times New Roman" w:hAnsi="Times New Roman"/>
            <w:sz w:val="24"/>
            <w:szCs w:val="24"/>
          </w:rPr>
          <w:t xml:space="preserve">morphological change </w:t>
        </w:r>
      </w:ins>
      <w:del w:id="184" w:author="Valerie J. P. Syverson" w:date="2016-07-04T22:36:00Z">
        <w:r>
          <w:rPr>
            <w:rFonts w:cs="Times New Roman" w:ascii="Times New Roman" w:hAnsi="Times New Roman"/>
            <w:sz w:val="24"/>
            <w:szCs w:val="24"/>
          </w:rPr>
          <w:delText xml:space="preserve">stasis </w:delText>
        </w:r>
      </w:del>
      <w:r>
        <w:rPr>
          <w:rFonts w:cs="Times New Roman" w:ascii="Times New Roman" w:hAnsi="Times New Roman"/>
          <w:sz w:val="24"/>
          <w:szCs w:val="24"/>
        </w:rPr>
        <w:t xml:space="preserve">in </w:t>
      </w:r>
      <w:del w:id="185" w:author="Valerie J. P. Syverson" w:date="2016-07-04T22:36:00Z">
        <w:r>
          <w:rPr>
            <w:rFonts w:cs="Times New Roman" w:ascii="Times New Roman" w:hAnsi="Times New Roman"/>
            <w:sz w:val="24"/>
            <w:szCs w:val="24"/>
          </w:rPr>
          <w:delText>B</w:delText>
        </w:r>
      </w:del>
      <w:ins w:id="186" w:author="Valerie J. P. Syverson" w:date="2016-07-04T22:36:00Z">
        <w:r>
          <w:rPr>
            <w:rFonts w:cs="Times New Roman" w:ascii="Times New Roman" w:hAnsi="Times New Roman"/>
            <w:sz w:val="24"/>
            <w:szCs w:val="24"/>
          </w:rPr>
          <w:t>b</w:t>
        </w:r>
      </w:ins>
      <w:r>
        <w:rPr>
          <w:rFonts w:cs="Times New Roman" w:ascii="Times New Roman" w:hAnsi="Times New Roman"/>
          <w:sz w:val="24"/>
          <w:szCs w:val="24"/>
        </w:rPr>
        <w:t xml:space="preserve">lack </w:t>
      </w:r>
      <w:del w:id="187" w:author="Valerie J. P. Syverson" w:date="2016-07-04T22:36:00Z">
        <w:r>
          <w:rPr>
            <w:rFonts w:cs="Times New Roman" w:ascii="Times New Roman" w:hAnsi="Times New Roman"/>
            <w:sz w:val="24"/>
            <w:szCs w:val="24"/>
          </w:rPr>
          <w:delText>V</w:delText>
        </w:r>
      </w:del>
      <w:ins w:id="188" w:author="Valerie J. P. Syverson" w:date="2016-07-04T22:36:00Z">
        <w:r>
          <w:rPr>
            <w:rFonts w:cs="Times New Roman" w:ascii="Times New Roman" w:hAnsi="Times New Roman"/>
            <w:sz w:val="24"/>
            <w:szCs w:val="24"/>
          </w:rPr>
          <w:t>v</w:t>
        </w:r>
      </w:ins>
      <w:r>
        <w:rPr>
          <w:rFonts w:cs="Times New Roman" w:ascii="Times New Roman" w:hAnsi="Times New Roman"/>
          <w:sz w:val="24"/>
          <w:szCs w:val="24"/>
        </w:rPr>
        <w:t xml:space="preserve">ultures </w:t>
      </w:r>
      <w:del w:id="189" w:author="Valerie J. P. Syverson" w:date="2016-07-04T22:36:00Z">
        <w:r>
          <w:rPr>
            <w:rFonts w:cs="Times New Roman" w:ascii="Times New Roman" w:hAnsi="Times New Roman"/>
            <w:sz w:val="24"/>
            <w:szCs w:val="24"/>
          </w:rPr>
          <w:delText xml:space="preserve">at RLB </w:delText>
        </w:r>
      </w:del>
      <w:r>
        <w:rPr>
          <w:rFonts w:cs="Times New Roman" w:ascii="Times New Roman" w:hAnsi="Times New Roman"/>
          <w:sz w:val="24"/>
          <w:szCs w:val="24"/>
        </w:rPr>
        <w:t>over the last glacial</w:t>
      </w:r>
      <w:del w:id="190" w:author="Valerie J. P. Syverson" w:date="2016-07-04T22:36:00Z">
        <w:r>
          <w:rPr>
            <w:rFonts w:cs="Times New Roman" w:ascii="Times New Roman" w:hAnsi="Times New Roman"/>
            <w:sz w:val="24"/>
            <w:szCs w:val="24"/>
          </w:rPr>
          <w:delText xml:space="preserve"> and </w:delText>
        </w:r>
      </w:del>
      <w:ins w:id="191" w:author="Valerie J. P. Syverson" w:date="2016-07-04T22:36:00Z">
        <w:r>
          <w:rPr>
            <w:rFonts w:cs="Times New Roman" w:ascii="Times New Roman" w:hAnsi="Times New Roman"/>
            <w:sz w:val="24"/>
            <w:szCs w:val="24"/>
          </w:rPr>
          <w:t>-</w:t>
        </w:r>
      </w:ins>
      <w:r>
        <w:rPr>
          <w:rFonts w:cs="Times New Roman" w:ascii="Times New Roman" w:hAnsi="Times New Roman"/>
          <w:sz w:val="24"/>
          <w:szCs w:val="24"/>
        </w:rPr>
        <w:t xml:space="preserve">interglacial cycle by examining the extinct </w:t>
      </w:r>
      <w:del w:id="192" w:author="Valerie J. P. Syverson" w:date="2016-07-04T22:36:00Z">
        <w:r>
          <w:rPr>
            <w:rFonts w:cs="Times New Roman" w:ascii="Times New Roman" w:hAnsi="Times New Roman"/>
            <w:sz w:val="24"/>
            <w:szCs w:val="24"/>
          </w:rPr>
          <w:delText xml:space="preserve">RLB </w:delText>
        </w:r>
      </w:del>
      <w:ins w:id="193" w:author="Valerie J. P. Syverson" w:date="2016-07-04T22:36:00Z">
        <w:r>
          <w:rPr>
            <w:rFonts w:cs="Times New Roman" w:ascii="Times New Roman" w:hAnsi="Times New Roman"/>
            <w:sz w:val="24"/>
            <w:szCs w:val="24"/>
          </w:rPr>
          <w:t xml:space="preserve">Pleistocene </w:t>
        </w:r>
      </w:ins>
      <w:del w:id="194" w:author="Valerie J. P. Syverson" w:date="2016-07-04T22:36:00Z">
        <w:r>
          <w:rPr>
            <w:rFonts w:cs="Times New Roman" w:ascii="Times New Roman" w:hAnsi="Times New Roman"/>
            <w:sz w:val="24"/>
            <w:szCs w:val="24"/>
          </w:rPr>
          <w:delText>B</w:delText>
        </w:r>
      </w:del>
      <w:ins w:id="195" w:author="Valerie J. P. Syverson" w:date="2016-07-04T22:36:00Z">
        <w:r>
          <w:rPr>
            <w:rFonts w:cs="Times New Roman" w:ascii="Times New Roman" w:hAnsi="Times New Roman"/>
            <w:sz w:val="24"/>
            <w:szCs w:val="24"/>
          </w:rPr>
          <w:t>b</w:t>
        </w:r>
      </w:ins>
      <w:r>
        <w:rPr>
          <w:rFonts w:cs="Times New Roman" w:ascii="Times New Roman" w:hAnsi="Times New Roman"/>
          <w:sz w:val="24"/>
          <w:szCs w:val="24"/>
        </w:rPr>
        <w:t xml:space="preserve">lack </w:t>
      </w:r>
      <w:del w:id="196" w:author="Valerie J. P. Syverson" w:date="2016-07-04T22:36:00Z">
        <w:r>
          <w:rPr>
            <w:rFonts w:cs="Times New Roman" w:ascii="Times New Roman" w:hAnsi="Times New Roman"/>
            <w:sz w:val="24"/>
            <w:szCs w:val="24"/>
          </w:rPr>
          <w:delText>V</w:delText>
        </w:r>
      </w:del>
      <w:ins w:id="197" w:author="Valerie J. P. Syverson" w:date="2016-07-04T22:36:00Z">
        <w:r>
          <w:rPr>
            <w:rFonts w:cs="Times New Roman" w:ascii="Times New Roman" w:hAnsi="Times New Roman"/>
            <w:sz w:val="24"/>
            <w:szCs w:val="24"/>
          </w:rPr>
          <w:t>v</w:t>
        </w:r>
      </w:ins>
      <w:r>
        <w:rPr>
          <w:rFonts w:cs="Times New Roman" w:ascii="Times New Roman" w:hAnsi="Times New Roman"/>
          <w:sz w:val="24"/>
          <w:szCs w:val="24"/>
        </w:rPr>
        <w:t>ulture (</w:t>
      </w:r>
      <w:r>
        <w:rPr>
          <w:rFonts w:cs="Times New Roman" w:ascii="Times New Roman" w:hAnsi="Times New Roman"/>
          <w:i/>
          <w:sz w:val="24"/>
          <w:szCs w:val="24"/>
        </w:rPr>
        <w:t>Coragyps occidentalis</w:t>
      </w:r>
      <w:r>
        <w:rPr>
          <w:rFonts w:cs="Times New Roman" w:ascii="Times New Roman" w:hAnsi="Times New Roman"/>
          <w:sz w:val="24"/>
          <w:szCs w:val="24"/>
        </w:rPr>
        <w:t xml:space="preserve">) </w:t>
      </w:r>
      <w:del w:id="198" w:author="Valerie J. P. Syverson" w:date="2016-07-04T22:37:00Z">
        <w:r>
          <w:rPr>
            <w:rFonts w:cs="Times New Roman" w:ascii="Times New Roman" w:hAnsi="Times New Roman"/>
            <w:sz w:val="24"/>
            <w:szCs w:val="24"/>
          </w:rPr>
          <w:delText xml:space="preserve">specimens </w:delText>
        </w:r>
      </w:del>
      <w:ins w:id="199" w:author="Valerie J. P. Syverson" w:date="2016-07-04T22:38:00Z">
        <w:r>
          <w:rPr>
            <w:rFonts w:cs="Times New Roman" w:ascii="Times New Roman" w:hAnsi="Times New Roman"/>
            <w:sz w:val="24"/>
            <w:szCs w:val="24"/>
          </w:rPr>
          <w:t xml:space="preserve">sample </w:t>
        </w:r>
      </w:ins>
      <w:ins w:id="200" w:author="Valerie J. P. Syverson" w:date="2016-07-04T22:37:00Z">
        <w:r>
          <w:rPr>
            <w:rFonts w:cs="Times New Roman" w:ascii="Times New Roman" w:hAnsi="Times New Roman"/>
            <w:sz w:val="24"/>
            <w:szCs w:val="24"/>
          </w:rPr>
          <w:t xml:space="preserve">from RLB </w:t>
        </w:r>
      </w:ins>
      <w:r>
        <w:rPr>
          <w:rFonts w:cs="Times New Roman" w:ascii="Times New Roman" w:hAnsi="Times New Roman"/>
          <w:sz w:val="24"/>
          <w:szCs w:val="24"/>
        </w:rPr>
        <w:t xml:space="preserve">and its modern relative, the </w:t>
      </w:r>
      <w:del w:id="201" w:author="Valerie J. P. Syverson" w:date="2016-07-04T22:38:00Z">
        <w:r>
          <w:rPr>
            <w:rFonts w:cs="Times New Roman" w:ascii="Times New Roman" w:hAnsi="Times New Roman"/>
            <w:sz w:val="24"/>
            <w:szCs w:val="24"/>
          </w:rPr>
          <w:delText>B</w:delText>
        </w:r>
      </w:del>
      <w:ins w:id="202" w:author="Valerie J. P. Syverson" w:date="2016-07-04T22:38:00Z">
        <w:r>
          <w:rPr>
            <w:rFonts w:cs="Times New Roman" w:ascii="Times New Roman" w:hAnsi="Times New Roman"/>
            <w:sz w:val="24"/>
            <w:szCs w:val="24"/>
          </w:rPr>
          <w:t>b</w:t>
        </w:r>
      </w:ins>
      <w:r>
        <w:rPr>
          <w:rFonts w:cs="Times New Roman" w:ascii="Times New Roman" w:hAnsi="Times New Roman"/>
          <w:sz w:val="24"/>
          <w:szCs w:val="24"/>
        </w:rPr>
        <w:t xml:space="preserve">lack </w:t>
      </w:r>
      <w:ins w:id="203" w:author="Valerie J. P. Syverson" w:date="2016-07-04T22:38:00Z">
        <w:r>
          <w:rPr>
            <w:rFonts w:cs="Times New Roman" w:ascii="Times New Roman" w:hAnsi="Times New Roman"/>
            <w:sz w:val="24"/>
            <w:szCs w:val="24"/>
          </w:rPr>
          <w:t>v</w:t>
        </w:r>
      </w:ins>
      <w:del w:id="204" w:author="Valerie J. P. Syverson" w:date="2016-07-04T22:38:00Z">
        <w:r>
          <w:rPr>
            <w:rFonts w:cs="Times New Roman" w:ascii="Times New Roman" w:hAnsi="Times New Roman"/>
            <w:sz w:val="24"/>
            <w:szCs w:val="24"/>
          </w:rPr>
          <w:delText>V</w:delText>
        </w:r>
      </w:del>
      <w:r>
        <w:rPr>
          <w:rFonts w:cs="Times New Roman" w:ascii="Times New Roman" w:hAnsi="Times New Roman"/>
          <w:sz w:val="24"/>
          <w:szCs w:val="24"/>
        </w:rPr>
        <w:t>ulture (</w:t>
      </w:r>
      <w:r>
        <w:rPr>
          <w:rFonts w:cs="Times New Roman" w:ascii="Times New Roman" w:hAnsi="Times New Roman"/>
          <w:i/>
          <w:sz w:val="24"/>
          <w:szCs w:val="24"/>
        </w:rPr>
        <w:t>Coragyps atratus</w:t>
      </w:r>
      <w:r>
        <w:rPr>
          <w:rFonts w:cs="Times New Roman" w:ascii="Times New Roman" w:hAnsi="Times New Roman"/>
          <w:sz w:val="24"/>
          <w:szCs w:val="24"/>
        </w:rPr>
        <w:t xml:space="preserve">). Morphological change would be expected in </w:t>
      </w:r>
      <w:del w:id="205" w:author="Valerie J. P. Syverson" w:date="2016-07-04T22:38:00Z">
        <w:r>
          <w:rPr>
            <w:rFonts w:cs="Times New Roman" w:ascii="Times New Roman" w:hAnsi="Times New Roman"/>
            <w:sz w:val="24"/>
            <w:szCs w:val="24"/>
          </w:rPr>
          <w:delText xml:space="preserve">the Black Vulture at RLB </w:delText>
        </w:r>
      </w:del>
      <w:ins w:id="206" w:author="Valerie J. P. Syverson" w:date="2016-07-04T22:38:00Z">
        <w:r>
          <w:rPr>
            <w:rFonts w:cs="Times New Roman" w:ascii="Times New Roman" w:hAnsi="Times New Roman"/>
            <w:sz w:val="24"/>
            <w:szCs w:val="24"/>
          </w:rPr>
          <w:t xml:space="preserve">Pleistocene to modern </w:t>
        </w:r>
      </w:ins>
      <w:ins w:id="207" w:author="Valerie J. P. Syverson" w:date="2016-07-04T22:38:00Z">
        <w:r>
          <w:rPr>
            <w:rFonts w:cs="Times New Roman" w:ascii="Times New Roman" w:hAnsi="Times New Roman"/>
            <w:i/>
            <w:iCs/>
            <w:sz w:val="24"/>
            <w:szCs w:val="24"/>
          </w:rPr>
          <w:t xml:space="preserve">Coragyps </w:t>
        </w:r>
      </w:ins>
      <w:r>
        <w:rPr>
          <w:rFonts w:cs="Times New Roman" w:ascii="Times New Roman" w:hAnsi="Times New Roman"/>
          <w:sz w:val="24"/>
          <w:szCs w:val="24"/>
        </w:rPr>
        <w:t xml:space="preserve">based on </w:t>
      </w:r>
      <w:ins w:id="208" w:author="Valerie J. P. Syverson" w:date="2016-07-04T22:38:00Z">
        <w:r>
          <w:rPr>
            <w:rFonts w:cs="Times New Roman" w:ascii="Times New Roman" w:hAnsi="Times New Roman"/>
            <w:sz w:val="24"/>
            <w:szCs w:val="24"/>
          </w:rPr>
          <w:t xml:space="preserve">the applicability of </w:t>
        </w:r>
      </w:ins>
      <w:r>
        <w:rPr>
          <w:rFonts w:cs="Times New Roman" w:ascii="Times New Roman" w:hAnsi="Times New Roman"/>
          <w:sz w:val="24"/>
          <w:szCs w:val="24"/>
        </w:rPr>
        <w:t xml:space="preserve">Allen’s and Bergmann’s rules </w:t>
      </w:r>
      <w:del w:id="209" w:author="Valerie J. P. Syverson" w:date="2016-07-04T22:39:00Z">
        <w:r>
          <w:rPr>
            <w:rFonts w:cs="Times New Roman" w:ascii="Times New Roman" w:hAnsi="Times New Roman"/>
            <w:sz w:val="24"/>
            <w:szCs w:val="24"/>
          </w:rPr>
          <w:delText>and on non-RLB studies in modern birds to date</w:delText>
        </w:r>
      </w:del>
      <w:ins w:id="210" w:author="Valerie J. P. Syverson" w:date="2016-07-04T22:39:00Z">
        <w:r>
          <w:rPr>
            <w:rFonts w:cs="Times New Roman" w:ascii="Times New Roman" w:hAnsi="Times New Roman"/>
            <w:sz w:val="24"/>
            <w:szCs w:val="24"/>
          </w:rPr>
          <w:t xml:space="preserve">to </w:t>
        </w:r>
      </w:ins>
      <w:ins w:id="211" w:author="Valerie J. P. Syverson" w:date="2016-07-04T22:39:00Z">
        <w:r>
          <w:rPr>
            <w:rFonts w:cs="Times New Roman" w:ascii="Times New Roman" w:hAnsi="Times New Roman"/>
            <w:i/>
            <w:iCs/>
            <w:sz w:val="24"/>
            <w:szCs w:val="24"/>
          </w:rPr>
          <w:t>C. atratus</w:t>
        </w:r>
      </w:ins>
      <w:ins w:id="212" w:author="Valerie J. P. Syverson" w:date="2016-07-04T22:39:00Z">
        <w:r>
          <w:rPr>
            <w:rFonts w:cs="Times New Roman" w:ascii="Times New Roman" w:hAnsi="Times New Roman"/>
            <w:sz w:val="24"/>
            <w:szCs w:val="24"/>
          </w:rPr>
          <w:t xml:space="preserve"> and other modern birds</w:t>
        </w:r>
      </w:ins>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caps/>
          <w:sz w:val="24"/>
          <w:szCs w:val="24"/>
        </w:rPr>
      </w:pPr>
      <w:r>
        <w:rPr>
          <w:rFonts w:cs="Times New Roman" w:ascii="Times New Roman" w:hAnsi="Times New Roman"/>
          <w:b/>
          <w:bCs/>
          <w:caps/>
          <w:sz w:val="24"/>
          <w:szCs w:val="24"/>
        </w:rPr>
        <w:t>Methods</w:t>
      </w:r>
    </w:p>
    <w:p>
      <w:pPr>
        <w:pStyle w:val="Normal"/>
        <w:rPr>
          <w:rFonts w:ascii="Times New Roman" w:hAnsi="Times New Roman" w:cs="Times New Roman"/>
        </w:rPr>
      </w:pPr>
      <w:r>
        <w:rPr>
          <w:rFonts w:cs="Times New Roman" w:ascii="Times New Roman" w:hAnsi="Times New Roman"/>
          <w:sz w:val="24"/>
          <w:szCs w:val="24"/>
        </w:rPr>
        <w:tab/>
        <w:t xml:space="preserve">The tarsometatarsus (TMT) </w:t>
      </w:r>
      <w:del w:id="213" w:author="Valerie J. P. Syverson" w:date="2016-07-04T22:40:00Z">
        <w:r>
          <w:rPr>
            <w:rFonts w:cs="Times New Roman" w:ascii="Times New Roman" w:hAnsi="Times New Roman"/>
            <w:sz w:val="24"/>
            <w:szCs w:val="24"/>
          </w:rPr>
          <w:delText xml:space="preserve">bone </w:delText>
        </w:r>
      </w:del>
      <w:r>
        <w:rPr>
          <w:rFonts w:cs="Times New Roman" w:ascii="Times New Roman" w:hAnsi="Times New Roman"/>
          <w:sz w:val="24"/>
          <w:szCs w:val="24"/>
        </w:rPr>
        <w:t xml:space="preserve">was measured since it is </w:t>
      </w:r>
      <w:del w:id="214" w:author="Valerie J. P. Syverson" w:date="2016-07-04T22:40:00Z">
        <w:r>
          <w:rPr>
            <w:rFonts w:cs="Times New Roman" w:ascii="Times New Roman" w:hAnsi="Times New Roman"/>
            <w:sz w:val="24"/>
            <w:szCs w:val="24"/>
          </w:rPr>
          <w:delText>a good representation for body size</w:delText>
        </w:r>
      </w:del>
      <w:ins w:id="215" w:author="Valerie J. P. Syverson" w:date="2016-07-04T22:40:00Z">
        <w:r>
          <w:rPr>
            <w:rFonts w:cs="Times New Roman" w:ascii="Times New Roman" w:hAnsi="Times New Roman"/>
            <w:sz w:val="24"/>
            <w:szCs w:val="24"/>
          </w:rPr>
          <w:t xml:space="preserve">the </w:t>
        </w:r>
      </w:ins>
      <w:del w:id="216" w:author="Donald Prothero" w:date="2016-07-06T15:01:00Z">
        <w:r>
          <w:rPr>
            <w:rFonts w:cs="Times New Roman" w:ascii="Times New Roman" w:hAnsi="Times New Roman"/>
            <w:sz w:val="24"/>
            <w:szCs w:val="24"/>
          </w:rPr>
          <w:delText>most well</w:delText>
        </w:r>
      </w:del>
      <w:ins w:id="217" w:author="Donald Prothero" w:date="2016-07-06T15:01:00Z">
        <w:r>
          <w:rPr>
            <w:rFonts w:cs="Times New Roman" w:ascii="Times New Roman" w:hAnsi="Times New Roman"/>
            <w:sz w:val="24"/>
            <w:szCs w:val="24"/>
          </w:rPr>
          <w:t>best</w:t>
        </w:r>
      </w:ins>
      <w:del w:id="218" w:author="Donald Prothero" w:date="2016-07-06T15:02:00Z">
        <w:r>
          <w:rPr>
            <w:rFonts w:cs="Times New Roman" w:ascii="Times New Roman" w:hAnsi="Times New Roman"/>
            <w:sz w:val="24"/>
            <w:szCs w:val="24"/>
          </w:rPr>
          <w:delText>-</w:delText>
        </w:r>
      </w:del>
      <w:ins w:id="219" w:author="Donald Prothero" w:date="2016-07-06T15:02:00Z">
        <w:r>
          <w:rPr>
            <w:rFonts w:cs="Times New Roman" w:ascii="Times New Roman" w:hAnsi="Times New Roman"/>
            <w:sz w:val="24"/>
            <w:szCs w:val="24"/>
          </w:rPr>
          <w:t xml:space="preserve"> </w:t>
        </w:r>
      </w:ins>
      <w:ins w:id="220" w:author="Valerie J. P. Syverson" w:date="2016-07-04T22:40:00Z">
        <w:r>
          <w:rPr>
            <w:rFonts w:cs="Times New Roman" w:ascii="Times New Roman" w:hAnsi="Times New Roman"/>
            <w:sz w:val="24"/>
            <w:szCs w:val="24"/>
          </w:rPr>
          <w:t>represented avian skeletal element in the RLB sample</w:t>
        </w:r>
      </w:ins>
      <w:r>
        <w:rPr>
          <w:rFonts w:cs="Times New Roman" w:ascii="Times New Roman" w:hAnsi="Times New Roman"/>
          <w:sz w:val="24"/>
          <w:szCs w:val="24"/>
        </w:rPr>
        <w:t>. TMTs are the most robust bone</w:t>
      </w:r>
      <w:ins w:id="221" w:author="Valerie J. P. Syverson" w:date="2016-07-04T22:40:00Z">
        <w:r>
          <w:rPr>
            <w:rFonts w:cs="Times New Roman" w:ascii="Times New Roman" w:hAnsi="Times New Roman"/>
            <w:sz w:val="24"/>
            <w:szCs w:val="24"/>
          </w:rPr>
          <w:t>s</w:t>
        </w:r>
      </w:ins>
      <w:r>
        <w:rPr>
          <w:rFonts w:cs="Times New Roman" w:ascii="Times New Roman" w:hAnsi="Times New Roman"/>
          <w:sz w:val="24"/>
          <w:szCs w:val="24"/>
        </w:rPr>
        <w:t xml:space="preserve"> in the avian skeleton and </w:t>
      </w:r>
      <w:ins w:id="222" w:author="Valerie J. P. Syverson" w:date="2016-07-04T22:40:00Z">
        <w:r>
          <w:rPr>
            <w:rFonts w:cs="Times New Roman" w:ascii="Times New Roman" w:hAnsi="Times New Roman"/>
            <w:sz w:val="24"/>
            <w:szCs w:val="24"/>
          </w:rPr>
          <w:t xml:space="preserve">thus </w:t>
        </w:r>
      </w:ins>
      <w:del w:id="223" w:author="Valerie J. P. Syverson" w:date="2016-07-04T22:40:00Z">
        <w:r>
          <w:rPr>
            <w:rFonts w:cs="Times New Roman" w:ascii="Times New Roman" w:hAnsi="Times New Roman"/>
            <w:sz w:val="24"/>
            <w:szCs w:val="24"/>
          </w:rPr>
          <w:delText>has</w:delText>
        </w:r>
      </w:del>
      <w:ins w:id="224" w:author="Valerie J. P. Syverson" w:date="2016-07-04T22:40:00Z">
        <w:r>
          <w:rPr>
            <w:rFonts w:cs="Times New Roman" w:ascii="Times New Roman" w:hAnsi="Times New Roman"/>
            <w:sz w:val="24"/>
            <w:szCs w:val="24"/>
          </w:rPr>
          <w:t>have</w:t>
        </w:r>
      </w:ins>
      <w:r>
        <w:rPr>
          <w:rFonts w:cs="Times New Roman" w:ascii="Times New Roman" w:hAnsi="Times New Roman"/>
          <w:sz w:val="24"/>
          <w:szCs w:val="24"/>
        </w:rPr>
        <w:t xml:space="preserve"> lower</w:t>
      </w:r>
      <w:del w:id="225" w:author="Valerie J. P. Syverson" w:date="2016-07-04T22:40:00Z">
        <w:r>
          <w:rPr>
            <w:rFonts w:cs="Times New Roman" w:ascii="Times New Roman" w:hAnsi="Times New Roman"/>
            <w:sz w:val="24"/>
            <w:szCs w:val="24"/>
          </w:rPr>
          <w:delText>ed</w:delText>
        </w:r>
      </w:del>
      <w:r>
        <w:rPr>
          <w:rFonts w:cs="Times New Roman" w:ascii="Times New Roman" w:hAnsi="Times New Roman"/>
          <w:sz w:val="24"/>
          <w:szCs w:val="24"/>
        </w:rPr>
        <w:t xml:space="preserve"> odds of being broken or deformed, and </w:t>
      </w:r>
      <w:ins w:id="226" w:author="Valerie J. P. Syverson" w:date="2016-07-04T22:41:00Z">
        <w:r>
          <w:rPr>
            <w:rFonts w:cs="Times New Roman" w:ascii="Times New Roman" w:hAnsi="Times New Roman"/>
            <w:sz w:val="24"/>
            <w:szCs w:val="24"/>
          </w:rPr>
          <w:t xml:space="preserve">they </w:t>
        </w:r>
      </w:ins>
      <w:r>
        <w:rPr>
          <w:rFonts w:cs="Times New Roman" w:ascii="Times New Roman" w:hAnsi="Times New Roman"/>
          <w:sz w:val="24"/>
          <w:szCs w:val="24"/>
        </w:rPr>
        <w:t>ha</w:t>
      </w:r>
      <w:ins w:id="227" w:author="Valerie J. P. Syverson" w:date="2016-07-04T22:41:00Z">
        <w:r>
          <w:rPr>
            <w:rFonts w:cs="Times New Roman" w:ascii="Times New Roman" w:hAnsi="Times New Roman"/>
            <w:sz w:val="24"/>
            <w:szCs w:val="24"/>
          </w:rPr>
          <w:t>ve</w:t>
        </w:r>
      </w:ins>
      <w:del w:id="228" w:author="Valerie J. P. Syverson" w:date="2016-07-04T22:41:00Z">
        <w:r>
          <w:rPr>
            <w:rFonts w:cs="Times New Roman" w:ascii="Times New Roman" w:hAnsi="Times New Roman"/>
            <w:sz w:val="24"/>
            <w:szCs w:val="24"/>
          </w:rPr>
          <w:delText>s</w:delText>
        </w:r>
      </w:del>
      <w:r>
        <w:rPr>
          <w:rFonts w:cs="Times New Roman" w:ascii="Times New Roman" w:hAnsi="Times New Roman"/>
          <w:sz w:val="24"/>
          <w:szCs w:val="24"/>
        </w:rPr>
        <w:t xml:space="preserve"> </w:t>
      </w:r>
      <w:del w:id="229" w:author="Valerie J. P. Syverson" w:date="2016-07-04T22:41:00Z">
        <w:r>
          <w:rPr>
            <w:rFonts w:cs="Times New Roman" w:ascii="Times New Roman" w:hAnsi="Times New Roman"/>
            <w:sz w:val="24"/>
            <w:szCs w:val="24"/>
          </w:rPr>
          <w:delText xml:space="preserve">also </w:delText>
        </w:r>
      </w:del>
      <w:r>
        <w:rPr>
          <w:rFonts w:cs="Times New Roman" w:ascii="Times New Roman" w:hAnsi="Times New Roman"/>
          <w:sz w:val="24"/>
          <w:szCs w:val="24"/>
        </w:rPr>
        <w:t xml:space="preserve">not been found to differ </w:t>
      </w:r>
      <w:del w:id="230" w:author="Valerie J. P. Syverson" w:date="2016-07-04T22:41:00Z">
        <w:r>
          <w:rPr>
            <w:rFonts w:cs="Times New Roman" w:ascii="Times New Roman" w:hAnsi="Times New Roman"/>
            <w:sz w:val="24"/>
            <w:szCs w:val="24"/>
          </w:rPr>
          <w:delText xml:space="preserve">in proportions to </w:delText>
        </w:r>
      </w:del>
      <w:ins w:id="231" w:author="Valerie J. P. Syverson" w:date="2016-07-04T22:41:00Z">
        <w:r>
          <w:rPr>
            <w:rFonts w:cs="Times New Roman" w:ascii="Times New Roman" w:hAnsi="Times New Roman"/>
            <w:sz w:val="24"/>
            <w:szCs w:val="24"/>
          </w:rPr>
          <w:t xml:space="preserve">from </w:t>
        </w:r>
      </w:ins>
      <w:r>
        <w:rPr>
          <w:rFonts w:cs="Times New Roman" w:ascii="Times New Roman" w:hAnsi="Times New Roman"/>
          <w:sz w:val="24"/>
          <w:szCs w:val="24"/>
        </w:rPr>
        <w:t xml:space="preserve">other skeletal remains </w:t>
      </w:r>
      <w:del w:id="232" w:author="Valerie J. P. Syverson" w:date="2016-07-04T22:41:00Z">
        <w:r>
          <w:rPr>
            <w:rFonts w:cs="Times New Roman" w:ascii="Times New Roman" w:hAnsi="Times New Roman"/>
            <w:sz w:val="24"/>
            <w:szCs w:val="24"/>
          </w:rPr>
          <w:delText xml:space="preserve">of an individual </w:delText>
        </w:r>
      </w:del>
      <w:ins w:id="233" w:author="Valerie J. P. Syverson" w:date="2016-07-04T22:41:00Z">
        <w:r>
          <w:rPr>
            <w:rFonts w:cs="Times New Roman" w:ascii="Times New Roman" w:hAnsi="Times New Roman"/>
            <w:sz w:val="24"/>
            <w:szCs w:val="24"/>
          </w:rPr>
          <w:t xml:space="preserve">in disarticulated samples </w:t>
        </w:r>
      </w:ins>
      <w:r>
        <w:rPr>
          <w:rFonts w:cs="Times New Roman" w:ascii="Times New Roman" w:hAnsi="Times New Roman"/>
          <w:sz w:val="24"/>
          <w:szCs w:val="24"/>
        </w:rPr>
        <w:t xml:space="preserve">(Syverson and Prothero, 2010). </w:t>
      </w:r>
      <w:del w:id="234" w:author="Valerie J. P. Syverson" w:date="2016-07-04T22:41:00Z">
        <w:r>
          <w:rPr>
            <w:rFonts w:cs="Times New Roman" w:ascii="Times New Roman" w:hAnsi="Times New Roman"/>
            <w:sz w:val="24"/>
            <w:szCs w:val="24"/>
          </w:rPr>
          <w:delText xml:space="preserve"> It is also the most abundantly preserved bone at RLB, so it gives the largest sample size.</w:delText>
        </w:r>
      </w:del>
    </w:p>
    <w:p>
      <w:pPr>
        <w:pStyle w:val="Normal"/>
        <w:rPr>
          <w:rFonts w:ascii="Times New Roman" w:hAnsi="Times New Roman" w:cs="Times New Roman"/>
          <w:color w:val="000000" w:themeColor="text1"/>
        </w:rPr>
      </w:pPr>
      <w:r>
        <w:rPr>
          <w:rFonts w:cs="Times New Roman" w:ascii="Times New Roman" w:hAnsi="Times New Roman"/>
          <w:sz w:val="24"/>
          <w:szCs w:val="24"/>
        </w:rPr>
        <w:tab/>
        <w:t xml:space="preserve">TMT specimens that were identified as adult </w:t>
      </w:r>
      <w:r>
        <w:rPr>
          <w:rFonts w:cs="Times New Roman" w:ascii="Times New Roman" w:hAnsi="Times New Roman"/>
          <w:i/>
          <w:sz w:val="24"/>
          <w:szCs w:val="24"/>
        </w:rPr>
        <w:t>C</w:t>
      </w:r>
      <w:ins w:id="235" w:author="Valerie J. P. Syverson" w:date="2016-07-04T22:43:00Z">
        <w:r>
          <w:rPr>
            <w:rFonts w:cs="Times New Roman" w:ascii="Times New Roman" w:hAnsi="Times New Roman"/>
            <w:i/>
            <w:sz w:val="24"/>
            <w:szCs w:val="24"/>
          </w:rPr>
          <w:t>.</w:t>
        </w:r>
      </w:ins>
      <w:del w:id="236" w:author="Valerie J. P. Syverson" w:date="2016-07-04T22:43:00Z">
        <w:r>
          <w:rPr>
            <w:rFonts w:cs="Times New Roman" w:ascii="Times New Roman" w:hAnsi="Times New Roman"/>
            <w:i/>
            <w:sz w:val="24"/>
            <w:szCs w:val="24"/>
          </w:rPr>
          <w:delText>oragyps</w:delText>
        </w:r>
      </w:del>
      <w:r>
        <w:rPr>
          <w:rFonts w:cs="Times New Roman" w:ascii="Times New Roman" w:hAnsi="Times New Roman"/>
          <w:i/>
          <w:sz w:val="24"/>
          <w:szCs w:val="24"/>
        </w:rPr>
        <w:t xml:space="preserve"> occidentalis</w:t>
      </w:r>
      <w:r>
        <w:rPr>
          <w:rFonts w:cs="Times New Roman" w:ascii="Times New Roman" w:hAnsi="Times New Roman"/>
          <w:sz w:val="24"/>
          <w:szCs w:val="24"/>
        </w:rPr>
        <w:t xml:space="preserve"> (based on fusion of the ep</w:t>
      </w:r>
      <w:del w:id="237" w:author="Valerie J. P. Syverson" w:date="2016-07-04T22:42:00Z">
        <w:r>
          <w:rPr>
            <w:rFonts w:cs="Times New Roman" w:ascii="Times New Roman" w:hAnsi="Times New Roman"/>
            <w:sz w:val="24"/>
            <w:szCs w:val="24"/>
          </w:rPr>
          <w:delText>h</w:delText>
        </w:r>
      </w:del>
      <w:r>
        <w:rPr>
          <w:rFonts w:cs="Times New Roman" w:ascii="Times New Roman" w:hAnsi="Times New Roman"/>
          <w:sz w:val="24"/>
          <w:szCs w:val="24"/>
        </w:rPr>
        <w:t xml:space="preserve">iphyses) were measured with metric dial calipers, in three dimensions (Fig. 1): maximum shaft length between the foramen beneath each epiphysis; mid-shaft transverse width; and mid-shaft anteroposterior thickness of the TMT. Avian specimens at RLB from different pits are mixed together, so we searched the RLB bird database for each individual specimen to identify the pit they were found in. We excluded data from </w:t>
      </w:r>
      <w:del w:id="238" w:author="Valerie J. P. Syverson" w:date="2016-07-04T22:42:00Z">
        <w:r>
          <w:rPr>
            <w:rFonts w:cs="Times New Roman" w:ascii="Times New Roman" w:hAnsi="Times New Roman"/>
            <w:sz w:val="24"/>
            <w:szCs w:val="24"/>
          </w:rPr>
          <w:delText xml:space="preserve">pits like </w:delText>
        </w:r>
      </w:del>
      <w:r>
        <w:rPr>
          <w:rFonts w:cs="Times New Roman" w:ascii="Times New Roman" w:hAnsi="Times New Roman"/>
          <w:sz w:val="24"/>
          <w:szCs w:val="24"/>
        </w:rPr>
        <w:t xml:space="preserve">Pit 16, </w:t>
      </w:r>
      <w:del w:id="239" w:author="Valerie J. P. Syverson" w:date="2016-07-04T22:42:00Z">
        <w:r>
          <w:rPr>
            <w:rFonts w:cs="Times New Roman" w:ascii="Times New Roman" w:hAnsi="Times New Roman"/>
            <w:sz w:val="24"/>
            <w:szCs w:val="24"/>
          </w:rPr>
          <w:delText xml:space="preserve">because it </w:delText>
        </w:r>
      </w:del>
      <w:ins w:id="240" w:author="Valerie J. P. Syverson" w:date="2016-07-04T22:42:00Z">
        <w:r>
          <w:rPr>
            <w:rFonts w:cs="Times New Roman" w:ascii="Times New Roman" w:hAnsi="Times New Roman"/>
            <w:sz w:val="24"/>
            <w:szCs w:val="24"/>
          </w:rPr>
          <w:t xml:space="preserve">which has </w:t>
        </w:r>
      </w:ins>
      <w:r>
        <w:rPr>
          <w:rFonts w:cs="Times New Roman" w:ascii="Times New Roman" w:hAnsi="Times New Roman"/>
          <w:sz w:val="24"/>
          <w:szCs w:val="24"/>
        </w:rPr>
        <w:t xml:space="preserve">widely scattered radiocarbon ages </w:t>
      </w:r>
      <w:ins w:id="241" w:author="Valerie J. P. Syverson" w:date="2016-07-04T22:42:00Z">
        <w:r>
          <w:rPr>
            <w:rFonts w:cs="Times New Roman" w:ascii="Times New Roman" w:hAnsi="Times New Roman"/>
            <w:sz w:val="24"/>
            <w:szCs w:val="24"/>
          </w:rPr>
          <w:t xml:space="preserve">that </w:t>
        </w:r>
      </w:ins>
      <w:r>
        <w:rPr>
          <w:rFonts w:cs="Times New Roman" w:ascii="Times New Roman" w:hAnsi="Times New Roman"/>
          <w:sz w:val="24"/>
          <w:szCs w:val="24"/>
        </w:rPr>
        <w:t xml:space="preserve">prevent it from being useful for this project (Marcus and Berger, 1984; O’Keefe et al., 2009). Modern </w:t>
      </w:r>
      <w:del w:id="242" w:author="Valerie J. P. Syverson" w:date="2016-07-04T22:42:00Z">
        <w:r>
          <w:rPr>
            <w:rFonts w:cs="Times New Roman" w:ascii="Times New Roman" w:hAnsi="Times New Roman"/>
            <w:sz w:val="24"/>
            <w:szCs w:val="24"/>
          </w:rPr>
          <w:delText>B</w:delText>
        </w:r>
      </w:del>
      <w:ins w:id="243" w:author="Valerie J. P. Syverson" w:date="2016-07-04T22:42:00Z">
        <w:r>
          <w:rPr>
            <w:rFonts w:cs="Times New Roman" w:ascii="Times New Roman" w:hAnsi="Times New Roman"/>
            <w:sz w:val="24"/>
            <w:szCs w:val="24"/>
          </w:rPr>
          <w:t>b</w:t>
        </w:r>
      </w:ins>
      <w:r>
        <w:rPr>
          <w:rFonts w:cs="Times New Roman" w:ascii="Times New Roman" w:hAnsi="Times New Roman"/>
          <w:sz w:val="24"/>
          <w:szCs w:val="24"/>
        </w:rPr>
        <w:t xml:space="preserve">lack </w:t>
      </w:r>
      <w:del w:id="244" w:author="Donald Prothero" w:date="2016-07-06T15:02:00Z">
        <w:r>
          <w:rPr>
            <w:rFonts w:cs="Times New Roman" w:ascii="Times New Roman" w:hAnsi="Times New Roman"/>
            <w:sz w:val="24"/>
            <w:szCs w:val="24"/>
          </w:rPr>
          <w:delText>b</w:delText>
        </w:r>
      </w:del>
      <w:ins w:id="245" w:author="Donald Prothero" w:date="2016-07-06T15:02:00Z">
        <w:r>
          <w:rPr>
            <w:rFonts w:cs="Times New Roman" w:ascii="Times New Roman" w:hAnsi="Times New Roman"/>
            <w:sz w:val="24"/>
            <w:szCs w:val="24"/>
          </w:rPr>
          <w:t>v</w:t>
        </w:r>
      </w:ins>
      <w:del w:id="246" w:author="Valerie J. P. Syverson" w:date="2016-07-04T22:42:00Z">
        <w:r>
          <w:rPr>
            <w:rFonts w:cs="Times New Roman" w:ascii="Times New Roman" w:hAnsi="Times New Roman"/>
            <w:sz w:val="24"/>
            <w:szCs w:val="24"/>
          </w:rPr>
          <w:delText>V</w:delText>
        </w:r>
      </w:del>
      <w:r>
        <w:rPr>
          <w:rFonts w:cs="Times New Roman" w:ascii="Times New Roman" w:hAnsi="Times New Roman"/>
          <w:sz w:val="24"/>
          <w:szCs w:val="24"/>
        </w:rPr>
        <w:t xml:space="preserve">ulture </w:t>
      </w:r>
      <w:ins w:id="247" w:author="Valerie J. P. Syverson" w:date="2016-07-04T22:43:00Z">
        <w:r>
          <w:rPr>
            <w:rFonts w:cs="Times New Roman" w:ascii="Times New Roman" w:hAnsi="Times New Roman"/>
            <w:sz w:val="24"/>
            <w:szCs w:val="24"/>
          </w:rPr>
          <w:t>(</w:t>
        </w:r>
      </w:ins>
      <w:ins w:id="248" w:author="Valerie J. P. Syverson" w:date="2016-07-04T22:43:00Z">
        <w:r>
          <w:rPr>
            <w:rFonts w:cs="Times New Roman" w:ascii="Times New Roman" w:hAnsi="Times New Roman"/>
            <w:i/>
            <w:iCs/>
            <w:sz w:val="24"/>
            <w:szCs w:val="24"/>
          </w:rPr>
          <w:t>C. atratus</w:t>
        </w:r>
      </w:ins>
      <w:ins w:id="249" w:author="Valerie J. P. Syverson" w:date="2016-07-04T22:43:00Z">
        <w:r>
          <w:rPr>
            <w:rFonts w:cs="Times New Roman" w:ascii="Times New Roman" w:hAnsi="Times New Roman"/>
            <w:sz w:val="24"/>
            <w:szCs w:val="24"/>
          </w:rPr>
          <w:t xml:space="preserve">) </w:t>
        </w:r>
      </w:ins>
      <w:del w:id="250" w:author="Valerie J. P. Syverson" w:date="2016-07-04T22:42:00Z">
        <w:r>
          <w:rPr>
            <w:rFonts w:cs="Times New Roman" w:ascii="Times New Roman" w:hAnsi="Times New Roman"/>
            <w:sz w:val="24"/>
            <w:szCs w:val="24"/>
          </w:rPr>
          <w:delText xml:space="preserve">relative </w:delText>
        </w:r>
      </w:del>
      <w:r>
        <w:rPr>
          <w:rFonts w:cs="Times New Roman" w:ascii="Times New Roman" w:hAnsi="Times New Roman"/>
          <w:sz w:val="24"/>
          <w:szCs w:val="24"/>
        </w:rPr>
        <w:t>TMTs</w:t>
      </w:r>
      <w:del w:id="251" w:author="Valerie J. P. Syverson" w:date="2016-07-04T22:43:00Z">
        <w:r>
          <w:rPr>
            <w:rFonts w:cs="Times New Roman" w:ascii="Times New Roman" w:hAnsi="Times New Roman"/>
            <w:sz w:val="24"/>
            <w:szCs w:val="24"/>
          </w:rPr>
          <w:delText xml:space="preserve">, </w:delText>
        </w:r>
      </w:del>
      <w:del w:id="252" w:author="Valerie J. P. Syverson" w:date="2016-07-04T22:43:00Z">
        <w:r>
          <w:rPr>
            <w:rFonts w:cs="Times New Roman" w:ascii="Times New Roman" w:hAnsi="Times New Roman"/>
            <w:i/>
            <w:sz w:val="24"/>
            <w:szCs w:val="24"/>
          </w:rPr>
          <w:delText>Coragyps atratus</w:delText>
        </w:r>
      </w:del>
      <w:del w:id="253" w:author="Valerie J. P. Syverson" w:date="2016-07-04T22:43:00Z">
        <w:r>
          <w:rPr>
            <w:rFonts w:cs="Times New Roman" w:ascii="Times New Roman" w:hAnsi="Times New Roman"/>
            <w:sz w:val="24"/>
            <w:szCs w:val="24"/>
          </w:rPr>
          <w:delText>,</w:delText>
        </w:r>
      </w:del>
      <w:r>
        <w:rPr>
          <w:rFonts w:cs="Times New Roman" w:ascii="Times New Roman" w:hAnsi="Times New Roman"/>
          <w:sz w:val="24"/>
          <w:szCs w:val="24"/>
        </w:rPr>
        <w:t xml:space="preserve"> were also measured at </w:t>
      </w:r>
      <w:ins w:id="254" w:author="Valerie J. P. Syverson" w:date="2016-07-04T22:43:00Z">
        <w:r>
          <w:rPr>
            <w:rFonts w:cs="Times New Roman" w:ascii="Times New Roman" w:hAnsi="Times New Roman"/>
            <w:sz w:val="24"/>
            <w:szCs w:val="24"/>
          </w:rPr>
          <w:t xml:space="preserve">the </w:t>
        </w:r>
      </w:ins>
      <w:r>
        <w:rPr>
          <w:rFonts w:cs="Times New Roman" w:ascii="Times New Roman" w:hAnsi="Times New Roman"/>
          <w:sz w:val="24"/>
          <w:szCs w:val="24"/>
        </w:rPr>
        <w:t xml:space="preserve">Museum of Vertebrate Zoology at the University of California, Berkeley, and at the American Museum of </w:t>
      </w:r>
      <w:r>
        <w:rPr>
          <w:rFonts w:cs="Times New Roman" w:ascii="Times New Roman" w:hAnsi="Times New Roman"/>
          <w:sz w:val="24"/>
          <w:szCs w:val="24"/>
          <w:rPrChange w:id="0" w:author="Donald Prothero" w:date="2016-07-06T15:02:00Z">
            <w:rPr>
              <w:sz w:val="24"/>
              <w:szCs w:val="24"/>
              <w:rFonts w:ascii="Times New Roman" w:hAnsi="Times New Roman" w:cs="Times New Roman"/>
              <w:color w:val="000000" w:themeColor="text1"/>
            </w:rPr>
          </w:rPrChange>
        </w:rPr>
        <w:t xml:space="preserve">Natural History in New York. </w:t>
      </w:r>
    </w:p>
    <w:p>
      <w:pPr>
        <w:pStyle w:val="Normal"/>
        <w:rPr>
          <w:rFonts w:ascii="Times New Roman" w:hAnsi="Times New Roman" w:cs="Times New Roman"/>
          <w:color w:val="000000" w:themeColor="text1"/>
        </w:rPr>
      </w:pPr>
      <w:r>
        <w:rPr>
          <w:rFonts w:cs="Times New Roman" w:ascii="Times New Roman" w:hAnsi="Times New Roman"/>
          <w:sz w:val="24"/>
          <w:szCs w:val="24"/>
          <w:rPrChange w:id="0" w:author="Donald Prothero" w:date="2016-07-06T15:02:00Z">
            <w:rPr>
              <w:sz w:val="24"/>
              <w:szCs w:val="24"/>
              <w:rFonts w:ascii="Times New Roman" w:hAnsi="Times New Roman" w:cs="Times New Roman"/>
              <w:color w:val="000000" w:themeColor="text1"/>
            </w:rPr>
          </w:rPrChange>
        </w:rPr>
        <w:tab/>
      </w:r>
      <w:del w:id="257" w:author="Valerie J. P. Syverson" w:date="2016-07-04T22:44:00Z">
        <w:r>
          <w:rPr>
            <w:rFonts w:cs="Times New Roman" w:ascii="Times New Roman" w:hAnsi="Times New Roman"/>
            <w:color w:val="000000" w:themeColor="text1"/>
            <w:sz w:val="24"/>
            <w:szCs w:val="24"/>
          </w:rPr>
          <w:delText>[Valerie—discuss your methods here]</w:delText>
        </w:r>
      </w:del>
      <w:ins w:id="258" w:author="Valerie J. P. Syverson" w:date="2016-07-04T22:46:00Z">
        <w:r>
          <w:rPr>
            <w:rFonts w:cs="Times New Roman" w:ascii="Times New Roman" w:hAnsi="Times New Roman"/>
            <w:color w:val="000000" w:themeColor="text1"/>
            <w:sz w:val="24"/>
            <w:szCs w:val="24"/>
          </w:rPr>
          <w:t>These m</w:t>
        </w:r>
      </w:ins>
      <w:ins w:id="259" w:author="Valerie J. P. Syverson" w:date="2016-07-04T22:44:00Z">
        <w:r>
          <w:rPr>
            <w:rFonts w:cs="Times New Roman" w:ascii="Times New Roman" w:hAnsi="Times New Roman"/>
            <w:color w:val="000000" w:themeColor="text1"/>
            <w:sz w:val="24"/>
            <w:szCs w:val="24"/>
          </w:rPr>
          <w:t>easurements were used to calculate two derived values, the midshaft area (width times depth) and a robustness index (area divided by length)</w:t>
        </w:r>
      </w:ins>
      <w:ins w:id="260" w:author="Valerie J. P. Syverson" w:date="2016-07-04T22:46:00Z">
        <w:r>
          <w:rPr>
            <w:rFonts w:cs="Times New Roman" w:ascii="Times New Roman" w:hAnsi="Times New Roman"/>
            <w:color w:val="000000" w:themeColor="text1"/>
            <w:sz w:val="24"/>
            <w:szCs w:val="24"/>
          </w:rPr>
          <w:t>.</w:t>
        </w:r>
      </w:ins>
      <w:ins w:id="261" w:author="Valerie J. P. Syverson" w:date="2016-07-04T22:45:00Z">
        <w:r>
          <w:rPr>
            <w:rFonts w:cs="Times New Roman" w:ascii="Times New Roman" w:hAnsi="Times New Roman"/>
            <w:color w:val="000000" w:themeColor="text1"/>
            <w:sz w:val="24"/>
            <w:szCs w:val="24"/>
          </w:rPr>
          <w:t xml:space="preserve"> Age groups were evaluated for significant differences from the overall sample mean using</w:t>
        </w:r>
      </w:ins>
      <w:ins w:id="262" w:author="Valerie J. P. Syverson" w:date="2016-07-04T22:46:00Z">
        <w:r>
          <w:rPr>
            <w:rFonts w:cs="Times New Roman" w:ascii="Times New Roman" w:hAnsi="Times New Roman"/>
            <w:color w:val="000000" w:themeColor="text1"/>
            <w:sz w:val="24"/>
            <w:szCs w:val="24"/>
          </w:rPr>
          <w:t xml:space="preserve"> the non-parametric Kruskal-Wallis test with pooled variance</w:t>
        </w:r>
      </w:ins>
      <w:ins w:id="263" w:author="Valerie J. P. Syverson" w:date="2016-07-06T10:14:00Z">
        <w:r>
          <w:rPr>
            <w:rFonts w:cs="Times New Roman" w:ascii="Times New Roman" w:hAnsi="Times New Roman"/>
            <w:color w:val="000000" w:themeColor="text1"/>
            <w:sz w:val="24"/>
            <w:szCs w:val="24"/>
          </w:rPr>
          <w:t>, as the distributions of several variables were non-normal (left-skewed).</w:t>
        </w:r>
      </w:ins>
    </w:p>
    <w:p>
      <w:pPr>
        <w:pStyle w:val="Normal"/>
        <w:jc w:val="center"/>
        <w:rPr>
          <w:rFonts w:ascii="Times New Roman" w:hAnsi="Times New Roman" w:cs="Times New Roman"/>
          <w:b/>
          <w:b/>
          <w:bCs/>
          <w:caps/>
          <w:sz w:val="24"/>
          <w:szCs w:val="24"/>
        </w:rPr>
      </w:pPr>
      <w:r>
        <w:rPr>
          <w:rFonts w:cs="Times New Roman" w:ascii="Times New Roman" w:hAnsi="Times New Roman"/>
          <w:b/>
          <w:bCs/>
          <w:caps/>
          <w:sz w:val="24"/>
          <w:szCs w:val="24"/>
        </w:rPr>
        <w:t>Results</w:t>
      </w:r>
    </w:p>
    <w:p>
      <w:pPr>
        <w:pStyle w:val="Normal"/>
        <w:rPr>
          <w:rFonts w:ascii="Times New Roman" w:hAnsi="Times New Roman" w:cs="Times New Roman"/>
        </w:rPr>
      </w:pPr>
      <w:r>
        <w:rPr>
          <w:rFonts w:cs="Times New Roman" w:ascii="Times New Roman" w:hAnsi="Times New Roman"/>
          <w:sz w:val="24"/>
          <w:szCs w:val="24"/>
        </w:rPr>
        <w:tab/>
      </w:r>
      <w:del w:id="264" w:author="Donald Prothero" w:date="2016-07-06T15:02:00Z">
        <w:r>
          <w:rPr>
            <w:rFonts w:cs="Times New Roman" w:ascii="Times New Roman" w:hAnsi="Times New Roman"/>
            <w:sz w:val="24"/>
            <w:szCs w:val="24"/>
          </w:rPr>
          <w:tab/>
        </w:r>
      </w:del>
      <w:r>
        <w:rPr>
          <w:rFonts w:cs="Times New Roman" w:ascii="Times New Roman" w:hAnsi="Times New Roman"/>
          <w:sz w:val="24"/>
          <w:szCs w:val="24"/>
        </w:rPr>
        <w:t>Simple plots of specimens</w:t>
      </w:r>
      <w:ins w:id="265" w:author="Valerie J. P. Syverson" w:date="2016-07-06T10:18:00Z">
        <w:r>
          <w:rPr>
            <w:rFonts w:cs="Times New Roman" w:ascii="Times New Roman" w:hAnsi="Times New Roman"/>
            <w:sz w:val="24"/>
            <w:szCs w:val="24"/>
          </w:rPr>
          <w:t xml:space="preserve"> and sample means</w:t>
        </w:r>
      </w:ins>
      <w:r>
        <w:rPr>
          <w:rFonts w:cs="Times New Roman" w:ascii="Times New Roman" w:hAnsi="Times New Roman"/>
          <w:sz w:val="24"/>
          <w:szCs w:val="24"/>
        </w:rPr>
        <w:t xml:space="preserve"> through time (</w:t>
      </w:r>
      <w:del w:id="266" w:author="Valerie J. P. Syverson" w:date="2016-07-06T10:18:00Z">
        <w:r>
          <w:rPr>
            <w:rFonts w:cs="Times New Roman" w:ascii="Times New Roman" w:hAnsi="Times New Roman"/>
            <w:sz w:val="24"/>
            <w:szCs w:val="24"/>
          </w:rPr>
          <w:delText>Figs. 2-3</w:delText>
        </w:r>
      </w:del>
      <w:ins w:id="267" w:author="Valerie J. P. Syverson" w:date="2016-07-06T10:18:00Z">
        <w:r>
          <w:rPr>
            <w:rFonts w:cs="Times New Roman" w:ascii="Times New Roman" w:hAnsi="Times New Roman"/>
            <w:sz w:val="24"/>
            <w:szCs w:val="24"/>
          </w:rPr>
          <w:t>Table 1; Figure</w:t>
        </w:r>
      </w:ins>
      <w:ins w:id="268" w:author="Donald Prothero" w:date="2016-07-06T15:02:00Z">
        <w:r>
          <w:rPr>
            <w:rFonts w:cs="Times New Roman" w:ascii="Times New Roman" w:hAnsi="Times New Roman"/>
            <w:sz w:val="24"/>
            <w:szCs w:val="24"/>
          </w:rPr>
          <w:t>s</w:t>
        </w:r>
      </w:ins>
      <w:ins w:id="269" w:author="Valerie J. P. Syverson" w:date="2016-07-06T10:18:00Z">
        <w:r>
          <w:rPr>
            <w:rFonts w:cs="Times New Roman" w:ascii="Times New Roman" w:hAnsi="Times New Roman"/>
            <w:sz w:val="24"/>
            <w:szCs w:val="24"/>
          </w:rPr>
          <w:t xml:space="preserve"> 2</w:t>
        </w:r>
      </w:ins>
      <w:ins w:id="270" w:author="Donald Prothero" w:date="2016-07-06T15:02:00Z">
        <w:r>
          <w:rPr>
            <w:rFonts w:cs="Times New Roman" w:ascii="Times New Roman" w:hAnsi="Times New Roman"/>
            <w:sz w:val="24"/>
            <w:szCs w:val="24"/>
          </w:rPr>
          <w:t>, 3</w:t>
        </w:r>
      </w:ins>
      <w:r>
        <w:rPr>
          <w:rFonts w:cs="Times New Roman" w:ascii="Times New Roman" w:hAnsi="Times New Roman"/>
          <w:sz w:val="24"/>
          <w:szCs w:val="24"/>
        </w:rPr>
        <w:t xml:space="preserve">) show that neither size nor robustness changes between any Pleistocene samples. In particular, there is no </w:t>
      </w:r>
      <w:del w:id="271" w:author="Valerie J. P. Syverson" w:date="2016-07-04T22:58:00Z">
        <w:r>
          <w:rPr>
            <w:rFonts w:cs="Times New Roman" w:ascii="Times New Roman" w:hAnsi="Times New Roman"/>
            <w:sz w:val="24"/>
            <w:szCs w:val="24"/>
          </w:rPr>
          <w:delText xml:space="preserve">obvious </w:delText>
        </w:r>
      </w:del>
      <w:r>
        <w:rPr>
          <w:rFonts w:cs="Times New Roman" w:ascii="Times New Roman" w:hAnsi="Times New Roman"/>
          <w:sz w:val="24"/>
          <w:szCs w:val="24"/>
        </w:rPr>
        <w:t xml:space="preserve">increase </w:t>
      </w:r>
      <w:del w:id="272" w:author="Valerie J. P. Syverson" w:date="2016-07-06T10:18:00Z">
        <w:r>
          <w:rPr>
            <w:rFonts w:cs="Times New Roman" w:ascii="Times New Roman" w:hAnsi="Times New Roman"/>
            <w:sz w:val="24"/>
            <w:szCs w:val="24"/>
          </w:rPr>
          <w:delText>of</w:delText>
        </w:r>
      </w:del>
      <w:ins w:id="273" w:author="Valerie J. P. Syverson" w:date="2016-07-06T10:18:00Z">
        <w:r>
          <w:rPr>
            <w:rFonts w:cs="Times New Roman" w:ascii="Times New Roman" w:hAnsi="Times New Roman"/>
            <w:sz w:val="24"/>
            <w:szCs w:val="24"/>
          </w:rPr>
          <w:t>in</w:t>
        </w:r>
      </w:ins>
      <w:r>
        <w:rPr>
          <w:rFonts w:cs="Times New Roman" w:ascii="Times New Roman" w:hAnsi="Times New Roman"/>
          <w:sz w:val="24"/>
          <w:szCs w:val="24"/>
        </w:rPr>
        <w:t xml:space="preserve"> size or robustness </w:t>
      </w:r>
      <w:ins w:id="274" w:author="Valerie J. P. Syverson" w:date="2016-07-04T22:57:00Z">
        <w:r>
          <w:rPr>
            <w:rFonts w:cs="Times New Roman" w:ascii="Times New Roman" w:hAnsi="Times New Roman"/>
            <w:sz w:val="24"/>
            <w:szCs w:val="24"/>
          </w:rPr>
          <w:t xml:space="preserve">from 35 ka to </w:t>
        </w:r>
      </w:ins>
      <w:del w:id="275" w:author="Valerie J. P. Syverson" w:date="2016-07-04T22:57:00Z">
        <w:r>
          <w:rPr>
            <w:rFonts w:cs="Times New Roman" w:ascii="Times New Roman" w:hAnsi="Times New Roman"/>
            <w:sz w:val="24"/>
            <w:szCs w:val="24"/>
          </w:rPr>
          <w:delText xml:space="preserve">around </w:delText>
        </w:r>
      </w:del>
      <w:ins w:id="276" w:author="Valerie J. P. Syverson" w:date="2016-07-04T22:57:00Z">
        <w:r>
          <w:rPr>
            <w:rFonts w:cs="Times New Roman" w:ascii="Times New Roman" w:hAnsi="Times New Roman"/>
            <w:sz w:val="24"/>
            <w:szCs w:val="24"/>
          </w:rPr>
          <w:t xml:space="preserve">the glacial maximum at </w:t>
        </w:r>
      </w:ins>
      <w:r>
        <w:rPr>
          <w:rFonts w:cs="Times New Roman" w:ascii="Times New Roman" w:hAnsi="Times New Roman"/>
          <w:sz w:val="24"/>
          <w:szCs w:val="24"/>
        </w:rPr>
        <w:t xml:space="preserve">20-18 ka, as would be expected from Allen’s rule or Bergmann’s rule. The only obvious change is the distinction between the </w:t>
      </w:r>
      <w:ins w:id="277" w:author="Valerie J. P. Syverson" w:date="2016-07-04T22:58:00Z">
        <w:r>
          <w:rPr>
            <w:rFonts w:cs="Times New Roman" w:ascii="Times New Roman" w:hAnsi="Times New Roman"/>
            <w:sz w:val="24"/>
            <w:szCs w:val="24"/>
          </w:rPr>
          <w:t xml:space="preserve">two species, </w:t>
        </w:r>
      </w:ins>
      <w:r>
        <w:rPr>
          <w:rFonts w:cs="Times New Roman" w:ascii="Times New Roman" w:hAnsi="Times New Roman"/>
          <w:sz w:val="24"/>
          <w:szCs w:val="24"/>
        </w:rPr>
        <w:t xml:space="preserve">modern </w:t>
      </w:r>
      <w:r>
        <w:rPr>
          <w:rFonts w:cs="Times New Roman" w:ascii="Times New Roman" w:hAnsi="Times New Roman"/>
          <w:i/>
          <w:sz w:val="24"/>
          <w:szCs w:val="24"/>
        </w:rPr>
        <w:t>C. atratus</w:t>
      </w:r>
      <w:del w:id="278" w:author="Valerie J. P. Syverson" w:date="2016-07-04T22:58:00Z">
        <w:r>
          <w:rPr>
            <w:rFonts w:cs="Times New Roman" w:ascii="Times New Roman" w:hAnsi="Times New Roman"/>
            <w:i/>
            <w:sz w:val="24"/>
            <w:szCs w:val="24"/>
          </w:rPr>
          <w:delText xml:space="preserve">, which is </w:delText>
        </w:r>
      </w:del>
      <w:ins w:id="279" w:author="Valerie J. P. Syverson" w:date="2016-07-04T22:58:00Z">
        <w:r>
          <w:rPr>
            <w:rFonts w:cs="Times New Roman" w:ascii="Times New Roman" w:hAnsi="Times New Roman"/>
            <w:sz w:val="24"/>
            <w:szCs w:val="24"/>
          </w:rPr>
          <w:t xml:space="preserve"> being </w:t>
        </w:r>
      </w:ins>
      <w:r>
        <w:rPr>
          <w:rFonts w:cs="Times New Roman" w:ascii="Times New Roman" w:hAnsi="Times New Roman"/>
          <w:sz w:val="24"/>
          <w:szCs w:val="24"/>
        </w:rPr>
        <w:t xml:space="preserve">clearly smaller and less robust than Pleistocene </w:t>
      </w:r>
      <w:r>
        <w:rPr>
          <w:rFonts w:cs="Times New Roman" w:ascii="Times New Roman" w:hAnsi="Times New Roman"/>
          <w:i/>
          <w:sz w:val="24"/>
          <w:szCs w:val="24"/>
        </w:rPr>
        <w:t>C. occidentalis</w:t>
      </w:r>
      <w:r>
        <w:rPr>
          <w:rFonts w:cs="Times New Roman" w:ascii="Times New Roman" w:hAnsi="Times New Roman"/>
          <w:sz w:val="24"/>
          <w:szCs w:val="24"/>
        </w:rPr>
        <w:t xml:space="preserve">. This confirms what previous authors </w:t>
      </w:r>
      <w:del w:id="280" w:author="Donald Prothero" w:date="2016-07-06T15:02:00Z">
        <w:r>
          <w:rPr>
            <w:rFonts w:cs="Times New Roman" w:ascii="Times New Roman" w:hAnsi="Times New Roman"/>
            <w:sz w:val="24"/>
            <w:szCs w:val="24"/>
          </w:rPr>
          <w:delText xml:space="preserve"> </w:delText>
        </w:r>
      </w:del>
      <w:r>
        <w:rPr>
          <w:rFonts w:cs="Times New Roman" w:ascii="Times New Roman" w:hAnsi="Times New Roman"/>
          <w:sz w:val="24"/>
          <w:szCs w:val="24"/>
        </w:rPr>
        <w:t>such as Fisher (1944), Howard (1962b, 1968), Brodkorb (1964), Steadman and Martin (1984), and Steadman et al. (1994) have already noted, although with more statistical rigor and a longer, well-dated time frame.</w:t>
      </w:r>
    </w:p>
    <w:p>
      <w:pPr>
        <w:pStyle w:val="Normal"/>
        <w:rPr>
          <w:rFonts w:ascii="Times New Roman" w:hAnsi="Times New Roman" w:cs="Times New Roman"/>
          <w:color w:val="C00000"/>
          <w:sz w:val="24"/>
          <w:szCs w:val="24"/>
        </w:rPr>
      </w:pPr>
      <w:r>
        <w:rPr>
          <w:rFonts w:cs="Times New Roman" w:ascii="Times New Roman" w:hAnsi="Times New Roman"/>
          <w:sz w:val="24"/>
          <w:szCs w:val="24"/>
        </w:rPr>
        <w:tab/>
        <w:t xml:space="preserve">Statistical analysis </w:t>
      </w:r>
      <w:ins w:id="281" w:author="Valerie J. P. Syverson" w:date="2016-07-06T10:17:00Z">
        <w:r>
          <w:rPr>
            <w:rFonts w:cs="Times New Roman" w:ascii="Times New Roman" w:hAnsi="Times New Roman"/>
            <w:sz w:val="24"/>
            <w:szCs w:val="24"/>
          </w:rPr>
          <w:t xml:space="preserve">of </w:t>
        </w:r>
      </w:ins>
      <w:ins w:id="282" w:author="Valerie J. P. Syverson" w:date="2016-07-06T10:18:00Z">
        <w:r>
          <w:rPr>
            <w:rFonts w:cs="Times New Roman" w:ascii="Times New Roman" w:hAnsi="Times New Roman"/>
            <w:sz w:val="24"/>
            <w:szCs w:val="24"/>
          </w:rPr>
          <w:t>sample differences (</w:t>
        </w:r>
      </w:ins>
      <w:ins w:id="283" w:author="Valerie J. P. Syverson" w:date="2016-07-06T10:18:00Z">
        <w:r>
          <w:rPr>
            <w:rFonts w:cs="Times New Roman" w:ascii="Times New Roman" w:hAnsi="Times New Roman"/>
            <w:color w:val="000000" w:themeColor="text1"/>
            <w:sz w:val="24"/>
            <w:szCs w:val="24"/>
          </w:rPr>
          <w:t xml:space="preserve">Table 2) </w:t>
        </w:r>
      </w:ins>
      <w:del w:id="284" w:author="Valerie J. P. Syverson" w:date="2016-07-06T10:17:00Z">
        <w:r>
          <w:rPr>
            <w:rFonts w:cs="Times New Roman" w:ascii="Times New Roman" w:hAnsi="Times New Roman"/>
            <w:color w:val="000000" w:themeColor="text1"/>
            <w:sz w:val="24"/>
            <w:szCs w:val="24"/>
          </w:rPr>
          <w:delText xml:space="preserve">of the means of the samples </w:delText>
        </w:r>
      </w:del>
      <w:del w:id="285" w:author="Valerie J. P. Syverson" w:date="2016-07-06T10:15:00Z">
        <w:r>
          <w:rPr>
            <w:rFonts w:cs="Times New Roman" w:ascii="Times New Roman" w:hAnsi="Times New Roman"/>
            <w:color w:val="000000" w:themeColor="text1"/>
            <w:sz w:val="24"/>
            <w:szCs w:val="24"/>
          </w:rPr>
          <w:delText>shows</w:delText>
        </w:r>
      </w:del>
      <w:ins w:id="286" w:author="Valerie J. P. Syverson" w:date="2016-07-06T10:15:00Z">
        <w:r>
          <w:rPr>
            <w:rFonts w:cs="Times New Roman" w:ascii="Times New Roman" w:hAnsi="Times New Roman"/>
            <w:color w:val="000000" w:themeColor="text1"/>
            <w:sz w:val="24"/>
            <w:szCs w:val="24"/>
          </w:rPr>
          <w:t>confirms</w:t>
        </w:r>
      </w:ins>
      <w:r>
        <w:rPr>
          <w:rFonts w:cs="Times New Roman" w:ascii="Times New Roman" w:hAnsi="Times New Roman"/>
          <w:sz w:val="24"/>
          <w:szCs w:val="24"/>
          <w:rPrChange w:id="0" w:author="Donald Prothero" w:date="2016-07-06T15:03:00Z">
            <w:rPr>
              <w:sz w:val="24"/>
              <w:szCs w:val="24"/>
              <w:rFonts w:ascii="Times New Roman" w:hAnsi="Times New Roman" w:cs="Times New Roman"/>
              <w:color w:val="000000" w:themeColor="text1"/>
            </w:rPr>
          </w:rPrChange>
        </w:rPr>
        <w:t xml:space="preserve"> that </w:t>
      </w:r>
      <w:del w:id="288" w:author="Valerie J. P. Syverson" w:date="2016-07-05T11:26:00Z">
        <w:r>
          <w:rPr>
            <w:rFonts w:cs="Times New Roman" w:ascii="Times New Roman" w:hAnsi="Times New Roman"/>
            <w:color w:val="000000" w:themeColor="text1"/>
            <w:sz w:val="24"/>
            <w:szCs w:val="24"/>
          </w:rPr>
          <w:delText xml:space="preserve">no Pleistocene sample is significantly different from the rest, and only the modern vultures are significantly different. </w:delText>
        </w:r>
      </w:del>
      <w:ins w:id="289" w:author="Valerie J. P. Syverson" w:date="2016-07-05T11:27:00Z">
        <w:r>
          <w:rPr>
            <w:rFonts w:cs="Times New Roman" w:ascii="Times New Roman" w:hAnsi="Times New Roman"/>
            <w:color w:val="000000" w:themeColor="text1"/>
            <w:sz w:val="24"/>
            <w:szCs w:val="24"/>
          </w:rPr>
          <w:t xml:space="preserve">the </w:t>
        </w:r>
      </w:ins>
      <w:ins w:id="290" w:author="Valerie J. P. Syverson" w:date="2016-07-05T11:26:00Z">
        <w:r>
          <w:rPr>
            <w:rFonts w:cs="Times New Roman" w:ascii="Times New Roman" w:hAnsi="Times New Roman"/>
            <w:color w:val="000000" w:themeColor="text1"/>
            <w:sz w:val="24"/>
            <w:szCs w:val="24"/>
          </w:rPr>
          <w:t xml:space="preserve">modern </w:t>
        </w:r>
      </w:ins>
      <w:ins w:id="291" w:author="Valerie J. P. Syverson" w:date="2016-07-05T11:27:00Z">
        <w:r>
          <w:rPr>
            <w:rFonts w:cs="Times New Roman" w:ascii="Times New Roman" w:hAnsi="Times New Roman"/>
            <w:color w:val="000000" w:themeColor="text1"/>
            <w:sz w:val="24"/>
            <w:szCs w:val="24"/>
          </w:rPr>
          <w:t xml:space="preserve">specimens are significantly different from </w:t>
        </w:r>
      </w:ins>
      <w:ins w:id="292" w:author="Valerie J. P. Syverson" w:date="2016-07-05T11:28:00Z">
        <w:r>
          <w:rPr>
            <w:rFonts w:cs="Times New Roman" w:ascii="Times New Roman" w:hAnsi="Times New Roman"/>
            <w:color w:val="000000" w:themeColor="text1"/>
            <w:sz w:val="24"/>
            <w:szCs w:val="24"/>
          </w:rPr>
          <w:t xml:space="preserve">the Pleistocene samples along all measurements except depth, validating the distinction between </w:t>
        </w:r>
      </w:ins>
      <w:ins w:id="293" w:author="Valerie J. P. Syverson" w:date="2016-07-05T11:28:00Z">
        <w:r>
          <w:rPr>
            <w:rFonts w:cs="Times New Roman" w:ascii="Times New Roman" w:hAnsi="Times New Roman"/>
            <w:i/>
            <w:iCs/>
            <w:color w:val="000000" w:themeColor="text1"/>
            <w:sz w:val="24"/>
            <w:szCs w:val="24"/>
          </w:rPr>
          <w:t xml:space="preserve">C. occidentalis </w:t>
        </w:r>
      </w:ins>
      <w:ins w:id="294" w:author="Valerie J. P. Syverson" w:date="2016-07-05T11:28:00Z">
        <w:r>
          <w:rPr>
            <w:rFonts w:cs="Times New Roman" w:ascii="Times New Roman" w:hAnsi="Times New Roman"/>
            <w:color w:val="000000" w:themeColor="text1"/>
            <w:sz w:val="24"/>
            <w:szCs w:val="24"/>
          </w:rPr>
          <w:t>and C</w:t>
        </w:r>
      </w:ins>
      <w:ins w:id="295" w:author="Valerie J. P. Syverson" w:date="2016-07-05T11:28:00Z">
        <w:r>
          <w:rPr>
            <w:rFonts w:cs="Times New Roman" w:ascii="Times New Roman" w:hAnsi="Times New Roman"/>
            <w:i/>
            <w:iCs/>
            <w:color w:val="000000" w:themeColor="text1"/>
            <w:sz w:val="24"/>
            <w:szCs w:val="24"/>
          </w:rPr>
          <w:t>. atratus</w:t>
        </w:r>
      </w:ins>
      <w:ins w:id="296" w:author="Valerie J. P. Syverson" w:date="2016-07-05T11:28:00Z">
        <w:r>
          <w:rPr>
            <w:rFonts w:cs="Times New Roman" w:ascii="Times New Roman" w:hAnsi="Times New Roman"/>
            <w:color w:val="000000" w:themeColor="text1"/>
            <w:sz w:val="24"/>
            <w:szCs w:val="24"/>
          </w:rPr>
          <w:t xml:space="preserve">. However, </w:t>
        </w:r>
      </w:ins>
      <w:ins w:id="297" w:author="Valerie J. P. Syverson" w:date="2016-07-06T10:15:00Z">
        <w:r>
          <w:rPr>
            <w:rFonts w:cs="Times New Roman" w:ascii="Times New Roman" w:hAnsi="Times New Roman"/>
            <w:color w:val="000000" w:themeColor="text1"/>
            <w:sz w:val="24"/>
            <w:szCs w:val="24"/>
          </w:rPr>
          <w:t xml:space="preserve">when the 0 ka </w:t>
        </w:r>
      </w:ins>
      <w:ins w:id="298" w:author="Donald Prothero" w:date="2016-07-06T15:03:00Z">
        <w:r>
          <w:rPr>
            <w:rFonts w:cs="Times New Roman" w:ascii="Times New Roman" w:hAnsi="Times New Roman"/>
            <w:color w:val="000000" w:themeColor="text1"/>
            <w:sz w:val="24"/>
            <w:szCs w:val="24"/>
          </w:rPr>
          <w:t xml:space="preserve"> (- modern) </w:t>
        </w:r>
      </w:ins>
      <w:ins w:id="299" w:author="Valerie J. P. Syverson" w:date="2016-07-06T10:15:00Z">
        <w:r>
          <w:rPr>
            <w:rFonts w:cs="Times New Roman" w:ascii="Times New Roman" w:hAnsi="Times New Roman"/>
            <w:color w:val="000000" w:themeColor="text1"/>
            <w:sz w:val="24"/>
            <w:szCs w:val="24"/>
          </w:rPr>
          <w:t xml:space="preserve">specimens were excluded and only the </w:t>
        </w:r>
      </w:ins>
      <w:ins w:id="300" w:author="Valerie J. P. Syverson" w:date="2016-07-06T10:15:00Z">
        <w:r>
          <w:rPr>
            <w:rFonts w:cs="Times New Roman" w:ascii="Times New Roman" w:hAnsi="Times New Roman"/>
            <w:i/>
            <w:iCs/>
            <w:color w:val="000000" w:themeColor="text1"/>
            <w:sz w:val="24"/>
            <w:szCs w:val="24"/>
          </w:rPr>
          <w:t>C. occidentalis</w:t>
        </w:r>
      </w:ins>
      <w:ins w:id="301" w:author="Valerie J. P. Syverson" w:date="2016-07-06T10:15:00Z">
        <w:r>
          <w:rPr>
            <w:rFonts w:cs="Times New Roman" w:ascii="Times New Roman" w:hAnsi="Times New Roman"/>
            <w:color w:val="000000" w:themeColor="text1"/>
            <w:sz w:val="24"/>
            <w:szCs w:val="24"/>
          </w:rPr>
          <w:t xml:space="preserve"> specimens considere</w:t>
        </w:r>
      </w:ins>
      <w:ins w:id="302" w:author="Valerie J. P. Syverson" w:date="2016-07-06T10:16:00Z">
        <w:r>
          <w:rPr>
            <w:rFonts w:cs="Times New Roman" w:ascii="Times New Roman" w:hAnsi="Times New Roman"/>
            <w:color w:val="000000" w:themeColor="text1"/>
            <w:sz w:val="24"/>
            <w:szCs w:val="24"/>
          </w:rPr>
          <w:t>d, no age interval was significantly different at p=0.05. Although</w:t>
        </w:r>
      </w:ins>
      <w:ins w:id="303" w:author="Valerie J. P. Syverson" w:date="2016-07-06T10:17:00Z">
        <w:r>
          <w:rPr>
            <w:rFonts w:cs="Times New Roman" w:ascii="Times New Roman" w:hAnsi="Times New Roman"/>
            <w:color w:val="000000" w:themeColor="text1"/>
            <w:sz w:val="24"/>
            <w:szCs w:val="24"/>
          </w:rPr>
          <w:t xml:space="preserve"> there were too few time intervals sampled for a formal time-series test of evolutionary hypotheses, it is apparent that the size and robustness of the Pleistocene black vulture population at RLB did not change over time.</w:t>
        </w:r>
      </w:ins>
      <w:ins w:id="304" w:author="Valerie J. P. Syverson" w:date="2016-07-06T10:17:00Z">
        <w:r>
          <w:rPr>
            <w:rFonts w:cs="Times New Roman" w:ascii="Times New Roman" w:hAnsi="Times New Roman"/>
            <w:color w:val="C00000"/>
            <w:sz w:val="24"/>
            <w:szCs w:val="24"/>
          </w:rPr>
          <w:t xml:space="preserve">  </w:t>
        </w:r>
      </w:ins>
      <w:del w:id="305" w:author="Valerie J. P. Syverson" w:date="2016-07-05T11:27:00Z">
        <w:r>
          <w:rPr>
            <w:rFonts w:cs="Times New Roman" w:ascii="Times New Roman" w:hAnsi="Times New Roman"/>
            <w:color w:val="C00000"/>
            <w:sz w:val="24"/>
            <w:szCs w:val="24"/>
          </w:rPr>
          <w:delText>[Valerie—discuss your results</w:delText>
        </w:r>
      </w:del>
      <w:del w:id="306" w:author="Valerie J. P. Syverson" w:date="2016-07-05T11:27:00Z">
        <w:bookmarkStart w:id="0" w:name="_GoBack11111111111111"/>
        <w:bookmarkEnd w:id="0"/>
        <w:r>
          <w:rPr>
            <w:rFonts w:cs="Times New Roman" w:ascii="Times New Roman" w:hAnsi="Times New Roman"/>
            <w:color w:val="C00000"/>
            <w:sz w:val="24"/>
            <w:szCs w:val="24"/>
          </w:rPr>
          <w:delText xml:space="preserve"> here]</w:delText>
        </w:r>
      </w:del>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bCs/>
          <w:caps/>
          <w:sz w:val="24"/>
          <w:szCs w:val="24"/>
        </w:rPr>
      </w:pPr>
      <w:r>
        <w:rPr>
          <w:rFonts w:cs="Times New Roman" w:ascii="Times New Roman" w:hAnsi="Times New Roman"/>
          <w:b/>
          <w:bCs/>
          <w:caps/>
          <w:sz w:val="24"/>
          <w:szCs w:val="24"/>
        </w:rPr>
        <w:t>DISCUSSION</w:t>
      </w:r>
    </w:p>
    <w:p>
      <w:pPr>
        <w:pStyle w:val="Normal"/>
        <w:rPr>
          <w:rFonts w:ascii="Times New Roman" w:hAnsi="Times New Roman" w:cs="Times New Roman"/>
        </w:rPr>
      </w:pPr>
      <w:ins w:id="307" w:author="Valerie J. P. Syverson" w:date="2016-07-06T10:21:00Z">
        <w:r>
          <w:rPr>
            <w:rFonts w:cs="Times New Roman" w:ascii="Times New Roman" w:hAnsi="Times New Roman"/>
            <w:sz w:val="24"/>
            <w:szCs w:val="24"/>
          </w:rPr>
          <w:tab/>
        </w:r>
      </w:ins>
      <w:ins w:id="308" w:author="Valerie J. P. Syverson" w:date="2016-07-06T10:22:00Z">
        <w:r>
          <w:rPr>
            <w:rFonts w:cs="Times New Roman" w:ascii="Times New Roman" w:hAnsi="Times New Roman"/>
            <w:sz w:val="24"/>
            <w:szCs w:val="24"/>
          </w:rPr>
          <w:t xml:space="preserve">This sample of Pleistocene black vultures </w:t>
        </w:r>
      </w:ins>
      <w:ins w:id="309" w:author="Valerie J. P. Syverson" w:date="2016-07-06T10:23:00Z">
        <w:r>
          <w:rPr>
            <w:rFonts w:cs="Times New Roman" w:ascii="Times New Roman" w:hAnsi="Times New Roman"/>
            <w:sz w:val="24"/>
            <w:szCs w:val="24"/>
          </w:rPr>
          <w:t xml:space="preserve">concords with previous results from RLB in several respects. Despite </w:t>
        </w:r>
      </w:ins>
      <w:ins w:id="310" w:author="Valerie J. P. Syverson" w:date="2016-07-06T10:25:00Z">
        <w:r>
          <w:rPr>
            <w:rFonts w:cs="Times New Roman" w:ascii="Times New Roman" w:hAnsi="Times New Roman"/>
            <w:sz w:val="24"/>
            <w:szCs w:val="24"/>
          </w:rPr>
          <w:t xml:space="preserve">the substantial climatic changes which occurred in the Los Angeles Basin over the Pleistocene </w:t>
        </w:r>
      </w:ins>
      <w:ins w:id="311" w:author="Valerie J. P. Syverson" w:date="2016-07-06T10:24:00Z">
        <w:r>
          <w:rPr>
            <w:rFonts w:cs="Times New Roman" w:ascii="Times New Roman" w:hAnsi="Times New Roman"/>
            <w:sz w:val="24"/>
            <w:szCs w:val="24"/>
          </w:rPr>
          <w:t xml:space="preserve">and the documented applicability of Bergmann's and Allen's rules to modern </w:t>
        </w:r>
      </w:ins>
      <w:ins w:id="312" w:author="Valerie J. P. Syverson" w:date="2016-07-06T10:24:00Z">
        <w:r>
          <w:rPr>
            <w:rFonts w:cs="Times New Roman" w:ascii="Times New Roman" w:hAnsi="Times New Roman"/>
            <w:i/>
            <w:iCs/>
            <w:sz w:val="24"/>
            <w:szCs w:val="24"/>
          </w:rPr>
          <w:t>Coragyps</w:t>
        </w:r>
      </w:ins>
      <w:ins w:id="313" w:author="Valerie J. P. Syverson" w:date="2016-07-06T10:24:00Z">
        <w:r>
          <w:rPr>
            <w:rFonts w:cs="Times New Roman" w:ascii="Times New Roman" w:hAnsi="Times New Roman"/>
            <w:sz w:val="24"/>
            <w:szCs w:val="24"/>
          </w:rPr>
          <w:t xml:space="preserve">, neither of these </w:t>
        </w:r>
      </w:ins>
      <w:ins w:id="314" w:author="Donald Prothero" w:date="2016-07-06T15:03:00Z">
        <w:r>
          <w:rPr>
            <w:rFonts w:cs="Times New Roman" w:ascii="Times New Roman" w:hAnsi="Times New Roman"/>
            <w:sz w:val="24"/>
            <w:szCs w:val="24"/>
          </w:rPr>
          <w:t>ecological</w:t>
        </w:r>
      </w:ins>
      <w:del w:id="315" w:author="Donald Prothero" w:date="2016-07-06T15:03:00Z">
        <w:r>
          <w:rPr>
            <w:rFonts w:cs="Times New Roman" w:ascii="Times New Roman" w:hAnsi="Times New Roman"/>
            <w:sz w:val="24"/>
            <w:szCs w:val="24"/>
          </w:rPr>
          <w:delText>rules'</w:delText>
        </w:r>
      </w:del>
      <w:ins w:id="316" w:author="Valerie J. P. Syverson" w:date="2016-07-06T10:24:00Z">
        <w:r>
          <w:rPr>
            <w:rFonts w:cs="Times New Roman" w:ascii="Times New Roman" w:hAnsi="Times New Roman"/>
            <w:sz w:val="24"/>
            <w:szCs w:val="24"/>
          </w:rPr>
          <w:t xml:space="preserve"> effects are in evidence in the Los Angeles Basin population during the last glacial-interglacial cycle.</w:t>
        </w:r>
      </w:ins>
      <w:ins w:id="317" w:author="Valerie J. P. Syverson" w:date="2016-07-06T10:25:00Z">
        <w:r>
          <w:rPr>
            <w:rFonts w:cs="Times New Roman" w:ascii="Times New Roman" w:hAnsi="Times New Roman"/>
            <w:sz w:val="24"/>
            <w:szCs w:val="24"/>
          </w:rPr>
          <w:t xml:space="preserve"> </w:t>
        </w:r>
      </w:ins>
      <w:ins w:id="318" w:author="Valerie J. P. Syverson" w:date="2016-07-06T10:26:00Z">
        <w:r>
          <w:rPr>
            <w:rFonts w:cs="Times New Roman" w:ascii="Times New Roman" w:hAnsi="Times New Roman"/>
            <w:sz w:val="24"/>
            <w:szCs w:val="24"/>
          </w:rPr>
          <w:t xml:space="preserve">Instead, the size and robustness of TMTs sampled at 35 ka (decreasing temperatures with coniferous forests), </w:t>
        </w:r>
      </w:ins>
      <w:ins w:id="319" w:author="Valerie J. P. Syverson" w:date="2016-07-06T10:28:00Z">
        <w:r>
          <w:rPr>
            <w:rFonts w:cs="Times New Roman" w:ascii="Times New Roman" w:hAnsi="Times New Roman"/>
            <w:sz w:val="24"/>
            <w:szCs w:val="24"/>
          </w:rPr>
          <w:t>21 and 18 ka (last glacial maximum with substantial winter snow), and 14 ka (deglaciation)</w:t>
        </w:r>
      </w:ins>
      <w:ins w:id="320" w:author="Valerie J. P. Syverson" w:date="2016-07-06T10:29:00Z">
        <w:r>
          <w:rPr>
            <w:rFonts w:cs="Times New Roman" w:ascii="Times New Roman" w:hAnsi="Times New Roman"/>
            <w:sz w:val="24"/>
            <w:szCs w:val="24"/>
          </w:rPr>
          <w:t xml:space="preserve"> are statistically indistinguishable. This indicates that </w:t>
        </w:r>
      </w:ins>
      <w:ins w:id="321" w:author="Valerie J. P. Syverson" w:date="2016-07-06T10:30:00Z">
        <w:r>
          <w:rPr>
            <w:rFonts w:cs="Times New Roman" w:ascii="Times New Roman" w:hAnsi="Times New Roman"/>
            <w:sz w:val="24"/>
            <w:szCs w:val="24"/>
          </w:rPr>
          <w:t xml:space="preserve">neither morphological evolution nor a southward geographic range shift </w:t>
        </w:r>
      </w:ins>
      <w:ins w:id="322" w:author="Valerie J. P. Syverson" w:date="2016-07-06T10:31:00Z">
        <w:r>
          <w:rPr>
            <w:rFonts w:cs="Times New Roman" w:ascii="Times New Roman" w:hAnsi="Times New Roman"/>
            <w:sz w:val="24"/>
            <w:szCs w:val="24"/>
          </w:rPr>
          <w:t xml:space="preserve">occurred. </w:t>
        </w:r>
      </w:ins>
      <w:r>
        <w:rPr>
          <w:rFonts w:cs="Times New Roman" w:ascii="Times New Roman" w:hAnsi="Times New Roman"/>
          <w:sz w:val="24"/>
          <w:szCs w:val="24"/>
        </w:rPr>
        <w:commentReference w:id="2"/>
      </w:r>
    </w:p>
    <w:p>
      <w:pPr>
        <w:pStyle w:val="Normal"/>
        <w:rPr>
          <w:rFonts w:ascii="Times New Roman" w:hAnsi="Times New Roman" w:cs="Times New Roman"/>
          <w:sz w:val="24"/>
          <w:szCs w:val="24"/>
        </w:rPr>
      </w:pPr>
      <w:ins w:id="323" w:author="Valerie J. P. Syverson" w:date="2016-07-06T10:31:00Z">
        <w:r>
          <w:rPr>
            <w:rFonts w:cs="Times New Roman" w:ascii="Times New Roman" w:hAnsi="Times New Roman"/>
            <w:sz w:val="24"/>
            <w:szCs w:val="24"/>
          </w:rPr>
          <w:tab/>
        </w:r>
      </w:ins>
      <w:ins w:id="324" w:author="Valerie J. P. Syverson" w:date="2016-07-06T10:32:00Z">
        <w:r>
          <w:rPr>
            <w:rFonts w:cs="Times New Roman" w:ascii="Times New Roman" w:hAnsi="Times New Roman"/>
            <w:sz w:val="24"/>
            <w:szCs w:val="24"/>
          </w:rPr>
          <w:t xml:space="preserve">The decreased size and robustness of modern black vultures with respect to the Pleistocene populations </w:t>
        </w:r>
      </w:ins>
      <w:ins w:id="325" w:author="Valerie J. P. Syverson" w:date="2016-07-06T10:33:00Z">
        <w:r>
          <w:rPr>
            <w:rFonts w:cs="Times New Roman" w:ascii="Times New Roman" w:hAnsi="Times New Roman"/>
            <w:sz w:val="24"/>
            <w:szCs w:val="24"/>
          </w:rPr>
          <w:t xml:space="preserve">is also consistent with results from other scavenging species. Both the California condor </w:t>
        </w:r>
      </w:ins>
      <w:ins w:id="326" w:author="Valerie J. P. Syverson" w:date="2016-07-06T10:33:00Z">
        <w:r>
          <w:rPr>
            <w:rFonts w:cs="Times New Roman" w:ascii="Times New Roman" w:hAnsi="Times New Roman"/>
            <w:i/>
            <w:iCs/>
            <w:sz w:val="24"/>
            <w:szCs w:val="24"/>
          </w:rPr>
          <w:t>Gymnogyps amplus/californianus</w:t>
        </w:r>
      </w:ins>
      <w:ins w:id="327" w:author="Valerie J. P. Syverson" w:date="2016-07-06T10:33:00Z">
        <w:r>
          <w:rPr>
            <w:rFonts w:cs="Times New Roman" w:ascii="Times New Roman" w:hAnsi="Times New Roman"/>
            <w:sz w:val="24"/>
            <w:szCs w:val="24"/>
          </w:rPr>
          <w:t xml:space="preserve"> (Syverson and Prothero, 2010) and the coyote </w:t>
        </w:r>
      </w:ins>
      <w:ins w:id="328" w:author="Valerie J. P. Syverson" w:date="2016-07-06T10:33:00Z">
        <w:r>
          <w:rPr>
            <w:rFonts w:cs="Times New Roman" w:ascii="Times New Roman" w:hAnsi="Times New Roman"/>
            <w:i/>
            <w:iCs/>
            <w:sz w:val="24"/>
            <w:szCs w:val="24"/>
          </w:rPr>
          <w:t>Canis latrans</w:t>
        </w:r>
      </w:ins>
      <w:ins w:id="329" w:author="Valerie J. P. Syverson" w:date="2016-07-06T10:33:00Z">
        <w:r>
          <w:rPr>
            <w:rFonts w:cs="Times New Roman" w:ascii="Times New Roman" w:hAnsi="Times New Roman"/>
            <w:sz w:val="24"/>
            <w:szCs w:val="24"/>
          </w:rPr>
          <w:t xml:space="preserve"> (</w:t>
        </w:r>
      </w:ins>
      <w:ins w:id="330" w:author="Valerie J. P. Syverson" w:date="2016-07-06T10:34:00Z">
        <w:r>
          <w:rPr>
            <w:rFonts w:cs="Times New Roman" w:ascii="Times New Roman" w:hAnsi="Times New Roman"/>
            <w:sz w:val="24"/>
            <w:szCs w:val="24"/>
          </w:rPr>
          <w:t xml:space="preserve">Meachen and Samuels, 2012) demonstrate a similar shift in </w:t>
        </w:r>
      </w:ins>
      <w:ins w:id="331" w:author="Valerie J. P. Syverson" w:date="2016-07-06T10:35:00Z">
        <w:r>
          <w:rPr>
            <w:rFonts w:cs="Times New Roman" w:ascii="Times New Roman" w:hAnsi="Times New Roman"/>
            <w:sz w:val="24"/>
            <w:szCs w:val="24"/>
          </w:rPr>
          <w:t>body size at RLB and other California tar-pit deposits during the interval from 14 ka to the present.</w:t>
        </w:r>
      </w:ins>
      <w:ins w:id="332" w:author="Valerie J. P. Syverson" w:date="2016-07-06T10:36:00Z">
        <w:r>
          <w:rPr>
            <w:rFonts w:cs="Times New Roman" w:ascii="Times New Roman" w:hAnsi="Times New Roman"/>
            <w:sz w:val="24"/>
            <w:szCs w:val="24"/>
          </w:rPr>
          <w:t xml:space="preserve"> In the former, the larger Pleistocene and smaller modern species are both present at 9 ka; in the latter, where no species distinction is recognized, the shift from larger to smaller body size is constrained at RLB to between 12 and 9 ka. </w:t>
        </w:r>
      </w:ins>
    </w:p>
    <w:p>
      <w:pPr>
        <w:pStyle w:val="Normal"/>
        <w:rPr/>
      </w:pPr>
      <w:ins w:id="333" w:author="Valerie J. P. Syverson" w:date="2016-07-06T10:36:00Z">
        <w:r>
          <w:rPr>
            <w:rFonts w:cs="Times New Roman" w:ascii="Times New Roman" w:hAnsi="Times New Roman"/>
            <w:sz w:val="24"/>
            <w:szCs w:val="24"/>
          </w:rPr>
          <w:tab/>
          <w:t xml:space="preserve">Since these changes all occur in scavenging species </w:t>
        </w:r>
      </w:ins>
      <w:ins w:id="334" w:author="Valerie J. P. Syverson" w:date="2016-07-06T10:37:00Z">
        <w:r>
          <w:rPr>
            <w:rFonts w:cs="Times New Roman" w:ascii="Times New Roman" w:hAnsi="Times New Roman"/>
            <w:sz w:val="24"/>
            <w:szCs w:val="24"/>
          </w:rPr>
          <w:t xml:space="preserve">over a period during which climate change was not prominent, but </w:t>
        </w:r>
      </w:ins>
      <w:ins w:id="335" w:author="Valerie J. P. Syverson" w:date="2016-07-06T10:38:00Z">
        <w:r>
          <w:rPr>
            <w:rFonts w:cs="Times New Roman" w:ascii="Times New Roman" w:hAnsi="Times New Roman"/>
            <w:sz w:val="24"/>
            <w:szCs w:val="24"/>
          </w:rPr>
          <w:t xml:space="preserve">during which the Pleistocene megafaunal extinctions were occurring in this part of North America, </w:t>
        </w:r>
      </w:ins>
      <w:ins w:id="336" w:author="Valerie J. P. Syverson" w:date="2016-07-06T10:48:00Z">
        <w:r>
          <w:rPr>
            <w:rFonts w:cs="Times New Roman" w:ascii="Times New Roman" w:hAnsi="Times New Roman"/>
            <w:sz w:val="24"/>
            <w:szCs w:val="24"/>
          </w:rPr>
          <w:t xml:space="preserve">the evidence presented here for </w:t>
        </w:r>
      </w:ins>
      <w:ins w:id="337" w:author="Valerie J. P. Syverson" w:date="2016-07-06T10:48:00Z">
        <w:r>
          <w:rPr>
            <w:rFonts w:cs="Times New Roman" w:ascii="Times New Roman" w:hAnsi="Times New Roman"/>
            <w:i/>
            <w:iCs/>
            <w:sz w:val="24"/>
            <w:szCs w:val="24"/>
          </w:rPr>
          <w:t>Coragyps</w:t>
        </w:r>
      </w:ins>
      <w:ins w:id="338" w:author="Valerie J. P. Syverson" w:date="2016-07-06T10:48:00Z">
        <w:r>
          <w:rPr>
            <w:rFonts w:cs="Times New Roman" w:ascii="Times New Roman" w:hAnsi="Times New Roman"/>
            <w:sz w:val="24"/>
            <w:szCs w:val="24"/>
          </w:rPr>
          <w:t xml:space="preserve"> corroborates the interpretation that decreased availability of large terrestrial prey </w:t>
        </w:r>
      </w:ins>
      <w:ins w:id="339" w:author="Valerie J. P. Syverson" w:date="2016-07-06T10:49:00Z">
        <w:r>
          <w:rPr>
            <w:rFonts w:cs="Times New Roman" w:ascii="Times New Roman" w:hAnsi="Times New Roman"/>
            <w:sz w:val="24"/>
            <w:szCs w:val="24"/>
          </w:rPr>
          <w:t xml:space="preserve">post-extinction </w:t>
        </w:r>
      </w:ins>
      <w:ins w:id="340" w:author="Valerie J. P. Syverson" w:date="2016-07-06T10:50:00Z">
        <w:r>
          <w:rPr>
            <w:rFonts w:cs="Times New Roman" w:ascii="Times New Roman" w:hAnsi="Times New Roman"/>
            <w:sz w:val="24"/>
            <w:szCs w:val="24"/>
          </w:rPr>
          <w:t>led to decreased body sizes in predators and scavengers</w:t>
        </w:r>
      </w:ins>
      <w:ins w:id="341" w:author="Valerie J. P. Syverson" w:date="2016-07-06T10:47:00Z">
        <w:r>
          <w:rPr>
            <w:rFonts w:cs="Times New Roman" w:ascii="Times New Roman" w:hAnsi="Times New Roman"/>
            <w:sz w:val="24"/>
            <w:szCs w:val="24"/>
          </w:rPr>
          <w:t>. Notably, Pit 10, from which the 9 ka samples are taken, also contains the only human remains recovered from RLB.</w:t>
        </w:r>
      </w:ins>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caps/>
          <w:sz w:val="24"/>
          <w:szCs w:val="24"/>
        </w:rPr>
      </w:pPr>
      <w:r>
        <w:rPr>
          <w:rFonts w:cs="Times New Roman" w:ascii="Times New Roman" w:hAnsi="Times New Roman"/>
          <w:b/>
          <w:bCs/>
          <w:caps/>
          <w:sz w:val="24"/>
          <w:szCs w:val="24"/>
        </w:rPr>
        <w:t>CONCLUSIONS</w:t>
      </w:r>
    </w:p>
    <w:p>
      <w:pPr>
        <w:pStyle w:val="Normal"/>
        <w:rPr>
          <w:rFonts w:ascii="Times New Roman" w:hAnsi="Times New Roman" w:cs="Times New Roman"/>
        </w:rPr>
      </w:pPr>
      <w:r>
        <w:rPr>
          <w:rFonts w:eastAsia="Times" w:cs="Times New Roman" w:ascii="Times New Roman" w:hAnsi="Times New Roman"/>
          <w:sz w:val="24"/>
          <w:szCs w:val="24"/>
        </w:rPr>
        <w:tab/>
        <w:t xml:space="preserve">Like other Pleistocene birds </w:t>
      </w:r>
      <w:del w:id="343" w:author="Valerie J. P. Syverson" w:date="2016-07-06T10:19:00Z">
        <w:r>
          <w:rPr>
            <w:rFonts w:eastAsia="Times" w:cs="Times New Roman" w:ascii="Times New Roman" w:hAnsi="Times New Roman"/>
            <w:sz w:val="24"/>
            <w:szCs w:val="24"/>
          </w:rPr>
          <w:delText>of</w:delText>
        </w:r>
      </w:del>
      <w:ins w:id="344" w:author="Valerie J. P. Syverson" w:date="2016-07-06T10:19:00Z">
        <w:r>
          <w:rPr>
            <w:rFonts w:eastAsia="Times" w:cs="Times New Roman" w:ascii="Times New Roman" w:hAnsi="Times New Roman"/>
            <w:sz w:val="24"/>
            <w:szCs w:val="24"/>
          </w:rPr>
          <w:t>from</w:t>
        </w:r>
      </w:ins>
      <w:r>
        <w:rPr>
          <w:rFonts w:eastAsia="Times" w:cs="Times New Roman" w:ascii="Times New Roman" w:hAnsi="Times New Roman"/>
          <w:sz w:val="24"/>
          <w:szCs w:val="24"/>
        </w:rPr>
        <w:t xml:space="preserve"> RLB</w:t>
      </w:r>
      <w:ins w:id="345" w:author="Valerie J. P. Syverson" w:date="2016-07-06T10:19:00Z">
        <w:r>
          <w:rPr>
            <w:rFonts w:eastAsia="Times" w:cs="Times New Roman" w:ascii="Times New Roman" w:hAnsi="Times New Roman"/>
            <w:sz w:val="24"/>
            <w:szCs w:val="24"/>
          </w:rPr>
          <w:t>,</w:t>
        </w:r>
      </w:ins>
      <w:r>
        <w:rPr>
          <w:rFonts w:eastAsia="Times" w:cs="Times New Roman" w:ascii="Times New Roman" w:hAnsi="Times New Roman"/>
          <w:sz w:val="24"/>
          <w:szCs w:val="24"/>
        </w:rPr>
        <w:t xml:space="preserve"> </w:t>
      </w:r>
      <w:del w:id="346" w:author="Valerie J. P. Syverson" w:date="2016-07-06T10:19:00Z">
        <w:r>
          <w:rPr>
            <w:rFonts w:eastAsia="Times" w:cs="Times New Roman" w:ascii="Times New Roman" w:hAnsi="Times New Roman"/>
            <w:sz w:val="24"/>
            <w:szCs w:val="24"/>
          </w:rPr>
          <w:delText>like</w:delText>
        </w:r>
      </w:del>
      <w:ins w:id="347" w:author="Valerie J. P. Syverson" w:date="2016-07-06T10:19:00Z">
        <w:r>
          <w:rPr>
            <w:rFonts w:eastAsia="Times" w:cs="Times New Roman" w:ascii="Times New Roman" w:hAnsi="Times New Roman"/>
            <w:sz w:val="24"/>
            <w:szCs w:val="24"/>
          </w:rPr>
          <w:t>such as</w:t>
        </w:r>
      </w:ins>
      <w:r>
        <w:rPr>
          <w:rFonts w:eastAsia="Times" w:cs="Times New Roman" w:ascii="Times New Roman" w:hAnsi="Times New Roman"/>
          <w:sz w:val="24"/>
          <w:szCs w:val="24"/>
        </w:rPr>
        <w:t xml:space="preserve"> </w:t>
      </w:r>
      <w:del w:id="348" w:author="Valerie J. P. Syverson" w:date="2016-07-06T10:19:00Z">
        <w:r>
          <w:rPr>
            <w:rFonts w:eastAsia="Times" w:cs="Times New Roman" w:ascii="Times New Roman" w:hAnsi="Times New Roman"/>
            <w:sz w:val="24"/>
            <w:szCs w:val="24"/>
          </w:rPr>
          <w:delText>G</w:delText>
        </w:r>
      </w:del>
      <w:ins w:id="349" w:author="Valerie J. P. Syverson" w:date="2016-07-06T10:19:00Z">
        <w:r>
          <w:rPr>
            <w:rFonts w:eastAsia="Times" w:cs="Times New Roman" w:ascii="Times New Roman" w:hAnsi="Times New Roman"/>
            <w:sz w:val="24"/>
            <w:szCs w:val="24"/>
          </w:rPr>
          <w:t>g</w:t>
        </w:r>
      </w:ins>
      <w:r>
        <w:rPr>
          <w:rFonts w:eastAsia="Times" w:cs="Times New Roman" w:ascii="Times New Roman" w:hAnsi="Times New Roman"/>
          <w:sz w:val="24"/>
          <w:szCs w:val="24"/>
        </w:rPr>
        <w:t xml:space="preserve">reat </w:t>
      </w:r>
      <w:del w:id="350" w:author="Valerie J. P. Syverson" w:date="2016-07-06T10:19:00Z">
        <w:r>
          <w:rPr>
            <w:rFonts w:eastAsia="Times" w:cs="Times New Roman" w:ascii="Times New Roman" w:hAnsi="Times New Roman"/>
            <w:sz w:val="24"/>
            <w:szCs w:val="24"/>
          </w:rPr>
          <w:delText>H</w:delText>
        </w:r>
      </w:del>
      <w:ins w:id="351" w:author="Valerie J. P. Syverson" w:date="2016-07-06T10:19:00Z">
        <w:r>
          <w:rPr>
            <w:rFonts w:eastAsia="Times" w:cs="Times New Roman" w:ascii="Times New Roman" w:hAnsi="Times New Roman"/>
            <w:sz w:val="24"/>
            <w:szCs w:val="24"/>
          </w:rPr>
          <w:t>h</w:t>
        </w:r>
      </w:ins>
      <w:r>
        <w:rPr>
          <w:rFonts w:eastAsia="Times" w:cs="Times New Roman" w:ascii="Times New Roman" w:hAnsi="Times New Roman"/>
          <w:sz w:val="24"/>
          <w:szCs w:val="24"/>
        </w:rPr>
        <w:t xml:space="preserve">orned </w:t>
      </w:r>
      <w:del w:id="352" w:author="Valerie J. P. Syverson" w:date="2016-07-06T10:19:00Z">
        <w:r>
          <w:rPr>
            <w:rFonts w:eastAsia="Times" w:cs="Times New Roman" w:ascii="Times New Roman" w:hAnsi="Times New Roman"/>
            <w:sz w:val="24"/>
            <w:szCs w:val="24"/>
          </w:rPr>
          <w:delText>O</w:delText>
        </w:r>
      </w:del>
      <w:ins w:id="353" w:author="Valerie J. P. Syverson" w:date="2016-07-06T10:19:00Z">
        <w:r>
          <w:rPr>
            <w:rFonts w:eastAsia="Times" w:cs="Times New Roman" w:ascii="Times New Roman" w:hAnsi="Times New Roman"/>
            <w:sz w:val="24"/>
            <w:szCs w:val="24"/>
          </w:rPr>
          <w:t>o</w:t>
        </w:r>
      </w:ins>
      <w:r>
        <w:rPr>
          <w:rFonts w:eastAsia="Times" w:cs="Times New Roman" w:ascii="Times New Roman" w:hAnsi="Times New Roman"/>
          <w:sz w:val="24"/>
          <w:szCs w:val="24"/>
        </w:rPr>
        <w:t xml:space="preserve">wls (Madan et al., 2015), </w:t>
      </w:r>
      <w:del w:id="354" w:author="Valerie J. P. Syverson" w:date="2016-07-06T10:19:00Z">
        <w:r>
          <w:rPr>
            <w:rFonts w:eastAsia="Times" w:cs="Times New Roman" w:ascii="Times New Roman" w:hAnsi="Times New Roman"/>
            <w:sz w:val="24"/>
            <w:szCs w:val="24"/>
          </w:rPr>
          <w:delText>G</w:delText>
        </w:r>
      </w:del>
      <w:ins w:id="355" w:author="Valerie J. P. Syverson" w:date="2016-07-06T10:19:00Z">
        <w:r>
          <w:rPr>
            <w:rFonts w:eastAsia="Times" w:cs="Times New Roman" w:ascii="Times New Roman" w:hAnsi="Times New Roman"/>
            <w:sz w:val="24"/>
            <w:szCs w:val="24"/>
          </w:rPr>
          <w:t>g</w:t>
        </w:r>
      </w:ins>
      <w:r>
        <w:rPr>
          <w:rFonts w:eastAsia="Times" w:cs="Times New Roman" w:ascii="Times New Roman" w:hAnsi="Times New Roman"/>
          <w:sz w:val="24"/>
          <w:szCs w:val="24"/>
        </w:rPr>
        <w:t xml:space="preserve">olden </w:t>
      </w:r>
      <w:del w:id="356" w:author="Valerie J. P. Syverson" w:date="2016-07-06T10:19:00Z">
        <w:r>
          <w:rPr>
            <w:rFonts w:eastAsia="Times" w:cs="Times New Roman" w:ascii="Times New Roman" w:hAnsi="Times New Roman"/>
            <w:sz w:val="24"/>
            <w:szCs w:val="24"/>
          </w:rPr>
          <w:delText>E</w:delText>
        </w:r>
      </w:del>
      <w:ins w:id="357" w:author="Valerie J. P. Syverson" w:date="2016-07-06T10:19:00Z">
        <w:r>
          <w:rPr>
            <w:rFonts w:eastAsia="Times" w:cs="Times New Roman" w:ascii="Times New Roman" w:hAnsi="Times New Roman"/>
            <w:sz w:val="24"/>
            <w:szCs w:val="24"/>
          </w:rPr>
          <w:t>e</w:t>
        </w:r>
      </w:ins>
      <w:r>
        <w:rPr>
          <w:rFonts w:eastAsia="Times" w:cs="Times New Roman" w:ascii="Times New Roman" w:hAnsi="Times New Roman"/>
          <w:sz w:val="24"/>
          <w:szCs w:val="24"/>
        </w:rPr>
        <w:t xml:space="preserve">agles (Molina and Prothero, 2011), California </w:t>
      </w:r>
      <w:del w:id="358" w:author="Valerie J. P. Syverson" w:date="2016-07-06T10:19:00Z">
        <w:r>
          <w:rPr>
            <w:rFonts w:eastAsia="Times" w:cs="Times New Roman" w:ascii="Times New Roman" w:hAnsi="Times New Roman"/>
            <w:sz w:val="24"/>
            <w:szCs w:val="24"/>
          </w:rPr>
          <w:delText>C</w:delText>
        </w:r>
      </w:del>
      <w:ins w:id="359" w:author="Valerie J. P. Syverson" w:date="2016-07-06T10:19:00Z">
        <w:r>
          <w:rPr>
            <w:rFonts w:eastAsia="Times" w:cs="Times New Roman" w:ascii="Times New Roman" w:hAnsi="Times New Roman"/>
            <w:sz w:val="24"/>
            <w:szCs w:val="24"/>
          </w:rPr>
          <w:t>c</w:t>
        </w:r>
      </w:ins>
      <w:r>
        <w:rPr>
          <w:rFonts w:eastAsia="Times" w:cs="Times New Roman" w:ascii="Times New Roman" w:hAnsi="Times New Roman"/>
          <w:sz w:val="24"/>
          <w:szCs w:val="24"/>
        </w:rPr>
        <w:t xml:space="preserve">ondors (Syverson and Prothero, 2010), </w:t>
      </w:r>
      <w:del w:id="360" w:author="Valerie J. P. Syverson" w:date="2016-07-06T10:19:00Z">
        <w:r>
          <w:rPr>
            <w:rFonts w:eastAsia="Times" w:cs="Times New Roman" w:ascii="Times New Roman" w:hAnsi="Times New Roman"/>
            <w:sz w:val="24"/>
            <w:szCs w:val="24"/>
          </w:rPr>
          <w:delText>B</w:delText>
        </w:r>
      </w:del>
      <w:ins w:id="361" w:author="Valerie J. P. Syverson" w:date="2016-07-06T10:19:00Z">
        <w:r>
          <w:rPr>
            <w:rFonts w:eastAsia="Times" w:cs="Times New Roman" w:ascii="Times New Roman" w:hAnsi="Times New Roman"/>
            <w:sz w:val="24"/>
            <w:szCs w:val="24"/>
          </w:rPr>
          <w:t>b</w:t>
        </w:r>
      </w:ins>
      <w:r>
        <w:rPr>
          <w:rFonts w:eastAsia="Times" w:cs="Times New Roman" w:ascii="Times New Roman" w:hAnsi="Times New Roman"/>
          <w:sz w:val="24"/>
          <w:szCs w:val="24"/>
        </w:rPr>
        <w:t xml:space="preserve">ald Eagles, </w:t>
      </w:r>
      <w:del w:id="362" w:author="Valerie J. P. Syverson" w:date="2016-07-06T10:19:00Z">
        <w:r>
          <w:rPr>
            <w:rFonts w:eastAsia="Times" w:cs="Times New Roman" w:ascii="Times New Roman" w:hAnsi="Times New Roman"/>
            <w:sz w:val="24"/>
            <w:szCs w:val="24"/>
          </w:rPr>
          <w:delText>T</w:delText>
        </w:r>
      </w:del>
      <w:ins w:id="363" w:author="Valerie J. P. Syverson" w:date="2016-07-06T10:19:00Z">
        <w:r>
          <w:rPr>
            <w:rFonts w:eastAsia="Times" w:cs="Times New Roman" w:ascii="Times New Roman" w:hAnsi="Times New Roman"/>
            <w:sz w:val="24"/>
            <w:szCs w:val="24"/>
          </w:rPr>
          <w:t>t</w:t>
        </w:r>
      </w:ins>
      <w:r>
        <w:rPr>
          <w:rFonts w:eastAsia="Times" w:cs="Times New Roman" w:ascii="Times New Roman" w:hAnsi="Times New Roman"/>
          <w:sz w:val="24"/>
          <w:szCs w:val="24"/>
        </w:rPr>
        <w:t xml:space="preserve">urkeys, and </w:t>
      </w:r>
      <w:del w:id="364" w:author="Valerie J. P. Syverson" w:date="2016-07-06T10:19:00Z">
        <w:r>
          <w:rPr>
            <w:rFonts w:eastAsia="Times" w:cs="Times New Roman" w:ascii="Times New Roman" w:hAnsi="Times New Roman"/>
            <w:sz w:val="24"/>
            <w:szCs w:val="24"/>
          </w:rPr>
          <w:delText>C</w:delText>
        </w:r>
      </w:del>
      <w:ins w:id="365" w:author="Valerie J. P. Syverson" w:date="2016-07-06T10:19:00Z">
        <w:r>
          <w:rPr>
            <w:rFonts w:eastAsia="Times" w:cs="Times New Roman" w:ascii="Times New Roman" w:hAnsi="Times New Roman"/>
            <w:sz w:val="24"/>
            <w:szCs w:val="24"/>
          </w:rPr>
          <w:t>c</w:t>
        </w:r>
      </w:ins>
      <w:r>
        <w:rPr>
          <w:rFonts w:eastAsia="Times" w:cs="Times New Roman" w:ascii="Times New Roman" w:hAnsi="Times New Roman"/>
          <w:sz w:val="24"/>
          <w:szCs w:val="24"/>
        </w:rPr>
        <w:t xml:space="preserve">aracaras (Fragomeni and Prothero, 2011), no significant changes were discovered in size or shape of </w:t>
      </w:r>
      <w:del w:id="366" w:author="Valerie J. P. Syverson" w:date="2016-07-06T10:19:00Z">
        <w:r>
          <w:rPr>
            <w:rFonts w:eastAsia="Times" w:cs="Times New Roman" w:ascii="Times New Roman" w:hAnsi="Times New Roman"/>
            <w:sz w:val="24"/>
            <w:szCs w:val="24"/>
          </w:rPr>
          <w:delText>B</w:delText>
        </w:r>
      </w:del>
      <w:ins w:id="367" w:author="Valerie J. P. Syverson" w:date="2016-07-06T10:19:00Z">
        <w:r>
          <w:rPr>
            <w:rFonts w:eastAsia="Times" w:cs="Times New Roman" w:ascii="Times New Roman" w:hAnsi="Times New Roman"/>
            <w:sz w:val="24"/>
            <w:szCs w:val="24"/>
          </w:rPr>
          <w:t>b</w:t>
        </w:r>
      </w:ins>
      <w:r>
        <w:rPr>
          <w:rFonts w:eastAsia="Times" w:cs="Times New Roman" w:ascii="Times New Roman" w:hAnsi="Times New Roman"/>
          <w:sz w:val="24"/>
          <w:szCs w:val="24"/>
        </w:rPr>
        <w:t xml:space="preserve">lack </w:t>
      </w:r>
      <w:del w:id="368" w:author="Valerie J. P. Syverson" w:date="2016-07-06T10:19:00Z">
        <w:r>
          <w:rPr>
            <w:rFonts w:eastAsia="Times" w:cs="Times New Roman" w:ascii="Times New Roman" w:hAnsi="Times New Roman"/>
            <w:sz w:val="24"/>
            <w:szCs w:val="24"/>
          </w:rPr>
          <w:delText>V</w:delText>
        </w:r>
      </w:del>
      <w:ins w:id="369" w:author="Valerie J. P. Syverson" w:date="2016-07-06T10:19:00Z">
        <w:r>
          <w:rPr>
            <w:rFonts w:eastAsia="Times" w:cs="Times New Roman" w:ascii="Times New Roman" w:hAnsi="Times New Roman"/>
            <w:sz w:val="24"/>
            <w:szCs w:val="24"/>
          </w:rPr>
          <w:t>v</w:t>
        </w:r>
      </w:ins>
      <w:r>
        <w:rPr>
          <w:rFonts w:eastAsia="Times" w:cs="Times New Roman" w:ascii="Times New Roman" w:hAnsi="Times New Roman"/>
          <w:sz w:val="24"/>
          <w:szCs w:val="24"/>
        </w:rPr>
        <w:t xml:space="preserve">ultures </w:t>
      </w:r>
      <w:ins w:id="370" w:author="Valerie J. P. Syverson" w:date="2016-07-06T10:55:00Z">
        <w:r>
          <w:rPr>
            <w:rFonts w:eastAsia="Times" w:cs="Times New Roman" w:ascii="Times New Roman" w:hAnsi="Times New Roman"/>
            <w:sz w:val="24"/>
            <w:szCs w:val="24"/>
          </w:rPr>
          <w:t>(</w:t>
        </w:r>
      </w:ins>
      <w:ins w:id="371" w:author="Valerie J. P. Syverson" w:date="2016-07-06T10:55:00Z">
        <w:r>
          <w:rPr>
            <w:rFonts w:eastAsia="Times" w:cs="Times New Roman" w:ascii="Times New Roman" w:hAnsi="Times New Roman"/>
            <w:i/>
            <w:iCs/>
            <w:sz w:val="24"/>
            <w:szCs w:val="24"/>
          </w:rPr>
          <w:t>Coragyps occidentalis/atratus</w:t>
        </w:r>
      </w:ins>
      <w:ins w:id="372" w:author="Valerie J. P. Syverson" w:date="2016-07-06T10:55:00Z">
        <w:r>
          <w:rPr>
            <w:rFonts w:eastAsia="Times" w:cs="Times New Roman" w:ascii="Times New Roman" w:hAnsi="Times New Roman"/>
            <w:sz w:val="24"/>
            <w:szCs w:val="24"/>
          </w:rPr>
          <w:t xml:space="preserve">) </w:t>
        </w:r>
      </w:ins>
      <w:r>
        <w:rPr>
          <w:rFonts w:eastAsia="Times" w:cs="Times New Roman" w:ascii="Times New Roman" w:hAnsi="Times New Roman"/>
          <w:sz w:val="24"/>
          <w:szCs w:val="24"/>
        </w:rPr>
        <w:t xml:space="preserve">through the last glacial cycle at RLB. The phenomenon of stasis is </w:t>
      </w:r>
      <w:del w:id="373" w:author="Valerie J. P. Syverson" w:date="2016-07-06T10:20:00Z">
        <w:r>
          <w:rPr>
            <w:rFonts w:eastAsia="Times" w:cs="Times New Roman" w:ascii="Times New Roman" w:hAnsi="Times New Roman"/>
            <w:sz w:val="24"/>
            <w:szCs w:val="24"/>
          </w:rPr>
          <w:delText xml:space="preserve">also not only </w:delText>
        </w:r>
      </w:del>
      <w:r>
        <w:rPr>
          <w:rFonts w:eastAsia="Times" w:cs="Times New Roman" w:ascii="Times New Roman" w:hAnsi="Times New Roman"/>
          <w:sz w:val="24"/>
          <w:szCs w:val="24"/>
        </w:rPr>
        <w:t xml:space="preserve">apparent </w:t>
      </w:r>
      <w:ins w:id="374" w:author="Valerie J. P. Syverson" w:date="2016-07-06T10:20:00Z">
        <w:r>
          <w:rPr>
            <w:rFonts w:eastAsia="Times" w:cs="Times New Roman" w:ascii="Times New Roman" w:hAnsi="Times New Roman"/>
            <w:sz w:val="24"/>
            <w:szCs w:val="24"/>
          </w:rPr>
          <w:t xml:space="preserve">not only </w:t>
        </w:r>
      </w:ins>
      <w:r>
        <w:rPr>
          <w:rFonts w:eastAsia="Times" w:cs="Times New Roman" w:ascii="Times New Roman" w:hAnsi="Times New Roman"/>
          <w:sz w:val="24"/>
          <w:szCs w:val="24"/>
        </w:rPr>
        <w:t>in these bird</w:t>
      </w:r>
      <w:del w:id="375" w:author="Valerie J. P. Syverson" w:date="2016-07-06T10:20:00Z">
        <w:r>
          <w:rPr>
            <w:rFonts w:eastAsia="Times" w:cs="Times New Roman" w:ascii="Times New Roman" w:hAnsi="Times New Roman"/>
            <w:sz w:val="24"/>
            <w:szCs w:val="24"/>
          </w:rPr>
          <w:delText>s</w:delText>
        </w:r>
      </w:del>
      <w:r>
        <w:rPr>
          <w:rFonts w:eastAsia="Times" w:cs="Times New Roman" w:ascii="Times New Roman" w:hAnsi="Times New Roman"/>
          <w:sz w:val="24"/>
          <w:szCs w:val="24"/>
        </w:rPr>
        <w:t xml:space="preserve"> species, but </w:t>
      </w:r>
      <w:ins w:id="376" w:author="Valerie J. P. Syverson" w:date="2016-07-06T10:20:00Z">
        <w:r>
          <w:rPr>
            <w:rFonts w:eastAsia="Times" w:cs="Times New Roman" w:ascii="Times New Roman" w:hAnsi="Times New Roman"/>
            <w:sz w:val="24"/>
            <w:szCs w:val="24"/>
          </w:rPr>
          <w:t xml:space="preserve">also in </w:t>
        </w:r>
      </w:ins>
      <w:r>
        <w:rPr>
          <w:rFonts w:eastAsia="Times" w:cs="Times New Roman" w:ascii="Times New Roman" w:hAnsi="Times New Roman"/>
          <w:sz w:val="24"/>
          <w:szCs w:val="24"/>
        </w:rPr>
        <w:t xml:space="preserve">many other mammal species </w:t>
      </w:r>
      <w:del w:id="377" w:author="Valerie J. P. Syverson" w:date="2016-07-06T10:20:00Z">
        <w:r>
          <w:rPr>
            <w:rFonts w:eastAsia="Times" w:cs="Times New Roman" w:ascii="Times New Roman" w:hAnsi="Times New Roman"/>
            <w:sz w:val="24"/>
            <w:szCs w:val="24"/>
          </w:rPr>
          <w:delText xml:space="preserve">as well </w:delText>
        </w:r>
      </w:del>
      <w:r>
        <w:rPr>
          <w:rFonts w:eastAsia="Times" w:cs="Times New Roman" w:ascii="Times New Roman" w:hAnsi="Times New Roman"/>
          <w:sz w:val="24"/>
          <w:szCs w:val="24"/>
        </w:rPr>
        <w:t xml:space="preserve">in the RLB record </w:t>
      </w:r>
      <w:del w:id="378" w:author="Valerie J. P. Syverson" w:date="2016-07-06T10:20:00Z">
        <w:r>
          <w:rPr>
            <w:rFonts w:eastAsia="Times" w:cs="Times New Roman" w:ascii="Times New Roman" w:hAnsi="Times New Roman"/>
            <w:sz w:val="24"/>
            <w:szCs w:val="24"/>
          </w:rPr>
          <w:delText xml:space="preserve">of </w:delText>
        </w:r>
      </w:del>
      <w:r>
        <w:rPr>
          <w:rFonts w:eastAsia="Times" w:cs="Times New Roman" w:ascii="Times New Roman" w:hAnsi="Times New Roman"/>
          <w:sz w:val="24"/>
          <w:szCs w:val="24"/>
        </w:rPr>
        <w:t xml:space="preserve">over the </w:t>
      </w:r>
      <w:ins w:id="379" w:author="Valerie J. P. Syverson" w:date="2016-07-06T10:20:00Z">
        <w:r>
          <w:rPr>
            <w:rFonts w:eastAsia="Times" w:cs="Times New Roman" w:ascii="Times New Roman" w:hAnsi="Times New Roman"/>
            <w:sz w:val="24"/>
            <w:szCs w:val="24"/>
          </w:rPr>
          <w:t xml:space="preserve">last </w:t>
        </w:r>
      </w:ins>
      <w:r>
        <w:rPr>
          <w:rFonts w:eastAsia="Times" w:cs="Times New Roman" w:ascii="Times New Roman" w:hAnsi="Times New Roman"/>
          <w:sz w:val="24"/>
          <w:szCs w:val="24"/>
        </w:rPr>
        <w:t>35,000 years</w:t>
      </w:r>
      <w:del w:id="380" w:author="Valerie J. P. Syverson" w:date="2016-07-06T10:51:00Z">
        <w:r>
          <w:rPr>
            <w:rFonts w:eastAsia="Times" w:cs="Times New Roman" w:ascii="Times New Roman" w:hAnsi="Times New Roman"/>
            <w:sz w:val="24"/>
            <w:szCs w:val="24"/>
          </w:rPr>
          <w:delText>.</w:delText>
        </w:r>
      </w:del>
      <w:r>
        <w:rPr>
          <w:rFonts w:eastAsia="Times" w:cs="Times New Roman" w:ascii="Times New Roman" w:hAnsi="Times New Roman"/>
          <w:sz w:val="24"/>
          <w:szCs w:val="24"/>
        </w:rPr>
        <w:t xml:space="preserve"> (Prothero et al., 2012; Prothero and Raymond, 2008, 2011; DeSantis et al., 2011; Raymond and Prothero, 2011; Madan et al., 2011). </w:t>
      </w:r>
      <w:ins w:id="381" w:author="Valerie J. P. Syverson" w:date="2016-07-06T10:51:00Z">
        <w:r>
          <w:rPr>
            <w:rFonts w:eastAsia="Times" w:cs="Times New Roman" w:ascii="Times New Roman" w:hAnsi="Times New Roman"/>
            <w:sz w:val="24"/>
            <w:szCs w:val="24"/>
          </w:rPr>
          <w:t xml:space="preserve">However, the sharp </w:t>
        </w:r>
      </w:ins>
      <w:ins w:id="382" w:author="Valerie J. P. Syverson" w:date="2016-07-06T10:54:00Z">
        <w:r>
          <w:rPr>
            <w:rFonts w:eastAsia="Times" w:cs="Times New Roman" w:ascii="Times New Roman" w:hAnsi="Times New Roman"/>
            <w:sz w:val="24"/>
            <w:szCs w:val="24"/>
          </w:rPr>
          <w:t xml:space="preserve">drop in </w:t>
        </w:r>
      </w:ins>
      <w:ins w:id="383" w:author="Valerie J. P. Syverson" w:date="2016-07-06T10:52:00Z">
        <w:r>
          <w:rPr>
            <w:rFonts w:eastAsia="Times" w:cs="Times New Roman" w:ascii="Times New Roman" w:hAnsi="Times New Roman"/>
            <w:sz w:val="24"/>
            <w:szCs w:val="24"/>
          </w:rPr>
          <w:t>body sizes between the last Pleistocene sample and the modern sample supports the interpretation that black vultures, like other scavengers at RLB, became smaller for dietary reasons as a result of the Pleistocene megafaunal extinctions</w:t>
        </w:r>
      </w:ins>
      <w:ins w:id="384" w:author="Valerie J. P. Syverson" w:date="2016-07-06T10:54:00Z">
        <w:r>
          <w:rPr>
            <w:rFonts w:eastAsia="Times" w:cs="Times New Roman" w:ascii="Times New Roman" w:hAnsi="Times New Roman"/>
            <w:sz w:val="24"/>
            <w:szCs w:val="24"/>
          </w:rPr>
          <w:t>.</w:t>
        </w:r>
      </w:ins>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r>
    </w:p>
    <w:p>
      <w:pPr>
        <w:pStyle w:val="Heading1"/>
        <w:rPr>
          <w:szCs w:val="24"/>
        </w:rPr>
      </w:pPr>
      <w:r>
        <w:rPr>
          <w:szCs w:val="24"/>
        </w:rPr>
        <w:t>ACKNOWLEDGMENTS</w:t>
      </w:r>
    </w:p>
    <w:p>
      <w:pPr>
        <w:pStyle w:val="Normal"/>
        <w:rPr>
          <w:rFonts w:ascii="Times New Roman" w:hAnsi="Times New Roman" w:cs="Times New Roman"/>
          <w:sz w:val="24"/>
          <w:szCs w:val="24"/>
        </w:rPr>
      </w:pPr>
      <w:r>
        <w:rPr>
          <w:rFonts w:cs="Times New Roman" w:ascii="Times New Roman" w:hAnsi="Times New Roman"/>
          <w:sz w:val="24"/>
          <w:szCs w:val="24"/>
        </w:rPr>
        <w:tab/>
        <w:t xml:space="preserve">We thank A. Farrell and K. Campbell, Jr., for allowing access to the </w:t>
      </w:r>
      <w:del w:id="385" w:author="Donald Prothero" w:date="2016-06-29T18:58:00Z">
        <w:r>
          <w:rPr>
            <w:rFonts w:cs="Times New Roman" w:ascii="Times New Roman" w:hAnsi="Times New Roman"/>
            <w:sz w:val="24"/>
            <w:szCs w:val="24"/>
          </w:rPr>
          <w:delText>Page Museum</w:delText>
        </w:r>
      </w:del>
      <w:ins w:id="386" w:author="Donald Prothero" w:date="2016-06-29T18:58:00Z">
        <w:r>
          <w:rPr>
            <w:rFonts w:cs="Times New Roman" w:ascii="Times New Roman" w:hAnsi="Times New Roman"/>
            <w:sz w:val="24"/>
            <w:szCs w:val="24"/>
          </w:rPr>
          <w:t>La Brea Tar Pits Museum</w:t>
        </w:r>
      </w:ins>
      <w:r>
        <w:rPr>
          <w:rFonts w:cs="Times New Roman" w:ascii="Times New Roman" w:hAnsi="Times New Roman"/>
          <w:sz w:val="24"/>
          <w:szCs w:val="24"/>
        </w:rPr>
        <w:t xml:space="preserve"> collection of birds. We thank K. Campbell, Jr.,</w:t>
      </w:r>
      <w:del w:id="387" w:author="Donald Prothero" w:date="2016-06-24T11:28:00Z">
        <w:r>
          <w:rPr>
            <w:rFonts w:cs="Times New Roman" w:ascii="Times New Roman" w:hAnsi="Times New Roman"/>
            <w:sz w:val="24"/>
            <w:szCs w:val="24"/>
          </w:rPr>
          <w:delText>for his suggestions and help with this study, and</w:delText>
        </w:r>
      </w:del>
      <w:r>
        <w:rPr>
          <w:rFonts w:cs="Times New Roman" w:ascii="Times New Roman" w:hAnsi="Times New Roman"/>
          <w:sz w:val="24"/>
          <w:szCs w:val="24"/>
        </w:rPr>
        <w:t xml:space="preserve"> for providing the Excel database of all the RLB bird collection. We thank C. Cicero of the University of California Museum of Vertebrate Zoology, and P. Capainolo, L. Garetano, and J. Cracraft of the American Museum of Natural History Department of Ornithology for allowing us to measure modern birds in their collections. We thank </w:t>
      </w:r>
      <w:del w:id="388" w:author="Donald Prothero" w:date="2016-06-24T11:29:00Z">
        <w:r>
          <w:rPr>
            <w:rFonts w:cs="Times New Roman" w:ascii="Times New Roman" w:hAnsi="Times New Roman"/>
            <w:sz w:val="24"/>
            <w:szCs w:val="24"/>
          </w:rPr>
          <w:delText>R.A. White, J.M. Hoffman, and S.G. Lucas</w:delText>
        </w:r>
      </w:del>
      <w:r>
        <w:rPr>
          <w:rFonts w:cs="Times New Roman" w:ascii="Times New Roman" w:hAnsi="Times New Roman"/>
          <w:sz w:val="24"/>
          <w:szCs w:val="24"/>
        </w:rPr>
        <w:t>R.M. Sullivan and S. Emslie for reviewing the manuscript. Prothero is grateful to the late L. Marcus for teaching him biometrics, and for also introducing him to the wonders of Rancho La Brea.</w:t>
      </w:r>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r>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r>
    </w:p>
    <w:p>
      <w:pPr>
        <w:pStyle w:val="Normal"/>
        <w:jc w:val="center"/>
        <w:rPr>
          <w:rFonts w:ascii="Times New Roman" w:hAnsi="Times New Roman" w:cs="Times New Roman"/>
          <w:b/>
          <w:b/>
          <w:bCs/>
          <w:caps/>
          <w:sz w:val="24"/>
          <w:szCs w:val="24"/>
        </w:rPr>
      </w:pPr>
      <w:r>
        <w:rPr>
          <w:rFonts w:cs="Times New Roman" w:ascii="Times New Roman" w:hAnsi="Times New Roman"/>
          <w:b/>
          <w:bCs/>
          <w:caps/>
          <w:sz w:val="24"/>
          <w:szCs w:val="24"/>
        </w:rPr>
        <w:t>References</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Akersten, W.A., Shaw, C.A. and Jefferson, G.T., 1983, Rancho La Brea: status and future: Paleobiology, v. 9, p. 211-217.</w:t>
      </w:r>
    </w:p>
    <w:p>
      <w:pPr>
        <w:pStyle w:val="Normal"/>
        <w:tabs>
          <w:tab w:val="left" w:pos="450" w:leader="none"/>
        </w:tabs>
        <w:ind w:left="360" w:hanging="360"/>
        <w:rPr/>
      </w:pPr>
      <w:r>
        <w:rPr>
          <w:rFonts w:cs="Times New Roman" w:ascii="Times New Roman" w:hAnsi="Times New Roman"/>
          <w:color w:val="000000" w:themeColor="text1"/>
          <w:sz w:val="24"/>
          <w:szCs w:val="24"/>
        </w:rPr>
        <w:t xml:space="preserve">Blake, E.R., 1953. </w:t>
      </w:r>
      <w:hyperlink r:id="rId2">
        <w:r>
          <w:rPr>
            <w:rStyle w:val="InternetLink"/>
            <w:rFonts w:cs="Times New Roman" w:ascii="Times New Roman" w:hAnsi="Times New Roman"/>
            <w:iCs/>
            <w:color w:val="000000" w:themeColor="text1"/>
            <w:sz w:val="24"/>
            <w:szCs w:val="24"/>
            <w:u w:val="none"/>
          </w:rPr>
          <w:t>Birds of Mexico: A Guide for Field Identification</w:t>
        </w:r>
      </w:hyperlink>
      <w:r>
        <w:rPr>
          <w:rStyle w:val="InternetLink"/>
          <w:rFonts w:cs="Times New Roman" w:ascii="Times New Roman" w:hAnsi="Times New Roman"/>
          <w:iCs/>
          <w:color w:val="000000" w:themeColor="text1"/>
          <w:sz w:val="24"/>
          <w:szCs w:val="24"/>
          <w:u w:val="none"/>
        </w:rPr>
        <w:t xml:space="preserve">: </w:t>
      </w:r>
      <w:r>
        <w:rPr>
          <w:rFonts w:cs="Times New Roman" w:ascii="Times New Roman" w:hAnsi="Times New Roman"/>
          <w:color w:val="000000" w:themeColor="text1"/>
          <w:sz w:val="24"/>
          <w:szCs w:val="24"/>
        </w:rPr>
        <w:t>University of Chicago Press, Chicago.</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Brodkorb, P., 1964. Catalogue of fossil birds: Part 2 (Anseriformes through Galliformes): Bulletin of the Florida State Museum, Biological Sciences, v. 8, p. 195-335.</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Coltrain, J.B., Harris, J.M., Cerling, T.E., Ehleringer, J.R., Dearing, M., Ward, J., and Allen, J., 2004, Rancho La Brea stable isotope biogeochemistry and its implications for the palaeoecology of the late Pleistocene, coastal southern California: Palaeogeography, Palaeoclimatology, Palaeoecology , v. 205, p. 199-219.</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DeSantis, S.N., Prothero, D.R., and Gage, G.L., 2011, Size and shape stasis in late Pleistocene horses and camels from Rancho La Brea during the last glacial-interglacial cycle:  New Mexico Museum of Natural History Bulletin, v. 53, p. 505-510.</w:t>
      </w:r>
    </w:p>
    <w:p>
      <w:pPr>
        <w:pStyle w:val="Normal"/>
        <w:widowControl w:val="false"/>
        <w:tabs>
          <w:tab w:val="left" w:pos="220" w:leader="none"/>
          <w:tab w:val="left" w:pos="720" w:leader="none"/>
        </w:tabs>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Eldredge, N., 1999, The Pattern of Evolution: New York, W. H. Freeman.</w:t>
      </w:r>
    </w:p>
    <w:p>
      <w:pPr>
        <w:pStyle w:val="TextBodyIndent"/>
        <w:spacing w:before="0" w:after="0"/>
        <w:rPr>
          <w:color w:val="000000" w:themeColor="text1"/>
          <w:sz w:val="24"/>
          <w:szCs w:val="24"/>
        </w:rPr>
      </w:pPr>
      <w:r>
        <w:rPr>
          <w:color w:val="000000" w:themeColor="text1"/>
          <w:sz w:val="24"/>
          <w:szCs w:val="24"/>
        </w:rPr>
        <w:t xml:space="preserve">Eldredge, N., and Gould, S.J. 1972, Punctuated equilibria: An alternative to phyletic gradualism: </w:t>
      </w:r>
      <w:r>
        <w:rPr>
          <w:i/>
          <w:color w:val="000000" w:themeColor="text1"/>
          <w:sz w:val="24"/>
          <w:szCs w:val="24"/>
        </w:rPr>
        <w:t>in</w:t>
      </w:r>
      <w:r>
        <w:rPr>
          <w:color w:val="000000" w:themeColor="text1"/>
          <w:sz w:val="24"/>
          <w:szCs w:val="24"/>
        </w:rPr>
        <w:t xml:space="preserve"> Schopf, T.J.M. (ed.), Models in Paleobiology: San Francisco, W.H. Freeman, p. 82-115.</w:t>
      </w:r>
    </w:p>
    <w:p>
      <w:pPr>
        <w:pStyle w:val="Normal"/>
        <w:tabs>
          <w:tab w:val="left" w:pos="450" w:leader="none"/>
        </w:tabs>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Eldredge, N., Thompson, J.N., Brakefield, P.M., Gavrilets, S., Jablonski, D., Jackson, J.B.C., Lenski, R.E., Lieberman, B.S., McPeek, M.A., and Miller III, W., 2005, The dynamics of evolutionary stasis: Paleobiology, v. 31, p. 133-145.</w:t>
      </w:r>
    </w:p>
    <w:p>
      <w:pPr>
        <w:pStyle w:val="Normal"/>
        <w:tabs>
          <w:tab w:val="left" w:pos="450" w:leader="none"/>
        </w:tabs>
        <w:ind w:left="360" w:hanging="360"/>
        <w:rPr>
          <w:rFonts w:ascii="Times New Roman" w:hAnsi="Times New Roman" w:eastAsia="Times New Roman" w:cs="Times New Roman"/>
          <w:color w:val="000000" w:themeColor="text1"/>
          <w:sz w:val="24"/>
          <w:szCs w:val="24"/>
        </w:rPr>
      </w:pPr>
      <w:r>
        <w:rPr>
          <w:rFonts w:cs="Times New Roman" w:ascii="Times New Roman" w:hAnsi="Times New Roman"/>
          <w:color w:val="000000" w:themeColor="text1"/>
          <w:sz w:val="24"/>
          <w:szCs w:val="24"/>
        </w:rPr>
        <w:t xml:space="preserve">Fisher, H.L., 1944. The skulls of cathartid vultures: The Condor, v. </w:t>
      </w:r>
      <w:r>
        <w:rPr>
          <w:rFonts w:cs="Times New Roman" w:ascii="Times New Roman" w:hAnsi="Times New Roman"/>
          <w:bCs/>
          <w:color w:val="000000" w:themeColor="text1"/>
          <w:sz w:val="24"/>
          <w:szCs w:val="24"/>
        </w:rPr>
        <w:t>46</w:t>
      </w:r>
      <w:r>
        <w:rPr>
          <w:rFonts w:cs="Times New Roman" w:ascii="Times New Roman" w:hAnsi="Times New Roman"/>
          <w:color w:val="000000" w:themeColor="text1"/>
          <w:sz w:val="24"/>
          <w:szCs w:val="24"/>
        </w:rPr>
        <w:t>, p. 272–296.</w:t>
      </w:r>
    </w:p>
    <w:p>
      <w:pPr>
        <w:pStyle w:val="Normal"/>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Fragomeni, A., and Prothero, D.R., 2011, Stasis in late Quaternary birds from the La Brea tar pits during the last glacial-interglacial cycle: New Mexico Museum of Natural History Bulletin, v. 53, p. 511-516.</w:t>
      </w:r>
    </w:p>
    <w:p>
      <w:pPr>
        <w:pStyle w:val="Normal"/>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shd w:fill="FFFFFF" w:val="clear"/>
        </w:rPr>
        <w:t>Freeman, S., and Jackson, W.M., 1990, Univariate metrics are not adequate to measure avian body size:</w:t>
      </w:r>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iCs/>
          <w:color w:val="000000" w:themeColor="text1"/>
          <w:sz w:val="24"/>
          <w:szCs w:val="24"/>
          <w:shd w:fill="FFFFFF" w:val="clear"/>
        </w:rPr>
        <w:t>The Auk</w:t>
      </w:r>
      <w:r>
        <w:rPr>
          <w:rStyle w:val="Appleconvertedspace"/>
          <w:rFonts w:cs="Times New Roman" w:ascii="Times New Roman" w:hAnsi="Times New Roman"/>
          <w:color w:val="000000" w:themeColor="text1"/>
          <w:sz w:val="24"/>
          <w:szCs w:val="24"/>
          <w:shd w:fill="FFFFFF" w:val="clear"/>
        </w:rPr>
        <w:t xml:space="preserve">, v. </w:t>
      </w:r>
      <w:r>
        <w:rPr>
          <w:rFonts w:cs="Times New Roman" w:ascii="Times New Roman" w:hAnsi="Times New Roman"/>
          <w:color w:val="000000" w:themeColor="text1"/>
          <w:sz w:val="24"/>
          <w:szCs w:val="24"/>
          <w:shd w:fill="FFFFFF" w:val="clear"/>
        </w:rPr>
        <w:t xml:space="preserve">107(1), p. 69-74. </w:t>
      </w:r>
    </w:p>
    <w:p>
      <w:pPr>
        <w:pStyle w:val="Normal"/>
        <w:tabs>
          <w:tab w:val="left" w:pos="450" w:leader="none"/>
          <w:tab w:val="left" w:pos="954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Gould, S.J., 2002, The Structure of Evolutionary Theory: Cambridge, Massachusetts, Harvard University Press.</w:t>
      </w:r>
    </w:p>
    <w:p>
      <w:pPr>
        <w:pStyle w:val="Normal"/>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Grant, P.R., and Weiner, J., 1999, The Ecology and Evolution of Darwin’s Finches: Princeton, N.J., Princeton University Press.</w:t>
      </w:r>
    </w:p>
    <w:p>
      <w:pPr>
        <w:pStyle w:val="Normal"/>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Grant, P.R. and Grant, B.R., 2007, How and Why Species Multiply: The Radiation of Darwin’s Finches: Princeton, N.J., Princeton University Press.</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Howard, H., 1949, A preliminary survey of trends in avian evolution from Pleistocene to recent time: The Condor, v. 49, p. 10-13.</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Howard, H., 1962a, A comparison of avian assemblages from individual pits at Rancho La Brea, California: Contributions in Science, Natural History Museum of Los Angeles County, v. 58, p. 1-24. </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Howard, H., 1962b. Bird remains from a prehistoric cave deposit in Grant County, New Mexico: The </w:t>
      </w:r>
      <w:r>
        <w:rPr>
          <w:rFonts w:cs="Times New Roman" w:ascii="Times New Roman" w:hAnsi="Times New Roman"/>
          <w:iCs/>
          <w:color w:val="000000" w:themeColor="text1"/>
          <w:sz w:val="24"/>
          <w:szCs w:val="24"/>
        </w:rPr>
        <w:t>Condor</w:t>
      </w:r>
      <w:r>
        <w:rPr>
          <w:rFonts w:cs="Times New Roman" w:ascii="Times New Roman" w:hAnsi="Times New Roman"/>
          <w:color w:val="000000" w:themeColor="text1"/>
          <w:sz w:val="24"/>
          <w:szCs w:val="24"/>
        </w:rPr>
        <w:t xml:space="preserve">, v. </w:t>
      </w:r>
      <w:r>
        <w:rPr>
          <w:rFonts w:cs="Times New Roman" w:ascii="Times New Roman" w:hAnsi="Times New Roman"/>
          <w:bCs/>
          <w:color w:val="000000" w:themeColor="text1"/>
          <w:sz w:val="24"/>
          <w:szCs w:val="24"/>
        </w:rPr>
        <w:t>64</w:t>
      </w:r>
      <w:r>
        <w:rPr>
          <w:rFonts w:cs="Times New Roman" w:ascii="Times New Roman" w:hAnsi="Times New Roman"/>
          <w:color w:val="000000" w:themeColor="text1"/>
          <w:sz w:val="24"/>
          <w:szCs w:val="24"/>
        </w:rPr>
        <w:t>, p. 241–242.</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Howard, H., 1968. Limb measurements of the extinct vulture, </w:t>
      </w:r>
      <w:r>
        <w:rPr>
          <w:rFonts w:cs="Times New Roman" w:ascii="Times New Roman" w:hAnsi="Times New Roman"/>
          <w:i/>
          <w:iCs/>
          <w:color w:val="000000" w:themeColor="text1"/>
          <w:sz w:val="24"/>
          <w:szCs w:val="24"/>
        </w:rPr>
        <w:t>Coragyps occidentalis</w:t>
      </w:r>
      <w:r>
        <w:rPr>
          <w:rFonts w:cs="Times New Roman" w:ascii="Times New Roman" w:hAnsi="Times New Roman"/>
          <w:color w:val="000000" w:themeColor="text1"/>
          <w:sz w:val="24"/>
          <w:szCs w:val="24"/>
        </w:rPr>
        <w:t xml:space="preserve">: </w:t>
      </w:r>
      <w:r>
        <w:rPr>
          <w:rFonts w:cs="Times New Roman" w:ascii="Times New Roman" w:hAnsi="Times New Roman"/>
          <w:iCs/>
          <w:color w:val="000000" w:themeColor="text1"/>
          <w:sz w:val="24"/>
          <w:szCs w:val="24"/>
        </w:rPr>
        <w:t xml:space="preserve">Papers of the Archaeological Society of New Mexico, v. 1, p. </w:t>
      </w:r>
      <w:r>
        <w:rPr>
          <w:rFonts w:cs="Times New Roman" w:ascii="Times New Roman" w:hAnsi="Times New Roman"/>
          <w:color w:val="000000" w:themeColor="text1"/>
          <w:sz w:val="24"/>
          <w:szCs w:val="24"/>
        </w:rPr>
        <w:t>115–127.</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Hendry, A.P., Nosil P., and Rieseberg L.H., 2007, The speed of ecological speciation:  </w:t>
      </w:r>
      <w:r>
        <w:rPr>
          <w:rFonts w:cs="Times New Roman" w:ascii="Times New Roman" w:hAnsi="Times New Roman"/>
          <w:iCs/>
          <w:color w:val="000000" w:themeColor="text1"/>
          <w:sz w:val="24"/>
          <w:szCs w:val="24"/>
        </w:rPr>
        <w:t>Functional Ecology</w:t>
      </w:r>
      <w:r>
        <w:rPr>
          <w:rFonts w:cs="Times New Roman" w:ascii="Times New Roman" w:hAnsi="Times New Roman"/>
          <w:color w:val="000000" w:themeColor="text1"/>
          <w:sz w:val="24"/>
          <w:szCs w:val="24"/>
        </w:rPr>
        <w:t>, v. 21(3), p. 455-464.</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Heusser, L., 1998, Direct correlation of millennial-scale changes in western North American vegetation and climate with changes in the California Current system over the past 60 kyr: Paleoceanography, v.13, p. 252-262.</w:t>
      </w:r>
    </w:p>
    <w:p>
      <w:pPr>
        <w:pStyle w:val="Normal"/>
        <w:tabs>
          <w:tab w:val="left" w:pos="450" w:leader="none"/>
        </w:tabs>
        <w:ind w:left="360" w:hanging="360"/>
        <w:rPr>
          <w:rFonts w:ascii="Times New Roman" w:hAnsi="Times New Roman" w:cs="Times New Roman"/>
          <w:color w:val="000000" w:themeColor="text1"/>
          <w:sz w:val="24"/>
          <w:szCs w:val="24"/>
        </w:rPr>
      </w:pPr>
      <w:r>
        <w:rPr>
          <w:rFonts w:eastAsia="Times New Roman" w:cs="Times New Roman" w:ascii="Times New Roman" w:hAnsi="Times New Roman"/>
          <w:color w:val="000000" w:themeColor="text1"/>
          <w:sz w:val="24"/>
          <w:szCs w:val="24"/>
        </w:rPr>
        <w:t>Lieberman, B.S. and Dudgeon, S., 1996, An evaluation of stabilizing selection as a mechanism for stasis: Palaeogeography, Palaeoclimatology, Palaeoecology, v. 127, p. 229-238</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Madan, M., Prothero, D.R., and Sutyagina, A., 2011, Did felids from Rancho La Brea change size or shape in the last Pleistocene? New Mexico Museum of Natural History Bulletin, v. 53, p. 554-563</w:t>
      </w:r>
    </w:p>
    <w:p>
      <w:pPr>
        <w:pStyle w:val="TextBody"/>
        <w:spacing w:before="0" w:after="0"/>
        <w:ind w:left="360" w:hanging="360"/>
        <w:rPr>
          <w:rFonts w:cs="Times New Roman"/>
          <w:color w:val="000000" w:themeColor="text1"/>
          <w:sz w:val="24"/>
          <w:szCs w:val="24"/>
        </w:rPr>
      </w:pPr>
      <w:r>
        <w:rPr>
          <w:rFonts w:cs="Times New Roman"/>
          <w:color w:val="000000" w:themeColor="text1"/>
          <w:sz w:val="24"/>
          <w:szCs w:val="24"/>
        </w:rPr>
        <w:t xml:space="preserve">Madan, M., Prothero, R.D., and Syverson, </w:t>
      </w:r>
      <w:del w:id="389" w:author="Valerie J. P. Syverson" w:date="2016-07-06T10:40:00Z">
        <w:r>
          <w:rPr>
            <w:rFonts w:cs="Times New Roman"/>
            <w:color w:val="000000" w:themeColor="text1"/>
            <w:sz w:val="24"/>
            <w:szCs w:val="24"/>
          </w:rPr>
          <w:delText>J.V</w:delText>
        </w:r>
      </w:del>
      <w:ins w:id="390" w:author="Valerie J. P. Syverson" w:date="2016-07-06T10:40:00Z">
        <w:r>
          <w:rPr>
            <w:rFonts w:cs="Times New Roman"/>
            <w:color w:val="000000" w:themeColor="text1"/>
            <w:sz w:val="24"/>
            <w:szCs w:val="24"/>
          </w:rPr>
          <w:t>V. J. P</w:t>
        </w:r>
      </w:ins>
      <w:r>
        <w:rPr>
          <w:rFonts w:cs="Times New Roman"/>
          <w:color w:val="000000" w:themeColor="text1"/>
          <w:sz w:val="24"/>
          <w:szCs w:val="24"/>
        </w:rPr>
        <w:t>., 2015, Stasis in the Great Horned Owls from the La Brea Tar Pits during the last glacial-Interglacial cycle: New Mexico Museum of Natural History and Science Bulletin, v. 67, p. 221-226.</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Marcus, L.F. and Berger, R., 1984, The significance of radiocarbon dates for Rancho La Brea, p. 159-188, </w:t>
      </w:r>
      <w:r>
        <w:rPr>
          <w:rFonts w:cs="Times New Roman" w:ascii="Times New Roman" w:hAnsi="Times New Roman"/>
          <w:i/>
          <w:color w:val="000000" w:themeColor="text1"/>
          <w:sz w:val="24"/>
          <w:szCs w:val="24"/>
        </w:rPr>
        <w:t>in</w:t>
      </w:r>
      <w:r>
        <w:rPr>
          <w:rFonts w:cs="Times New Roman" w:ascii="Times New Roman" w:hAnsi="Times New Roman"/>
          <w:color w:val="000000" w:themeColor="text1"/>
          <w:sz w:val="24"/>
          <w:szCs w:val="24"/>
        </w:rPr>
        <w:t xml:space="preserve"> Martin, P.S. and Klein, R.G. (eds.), Quaternary Extinctions: A Prehistoric Revolution: University of Chicago Press, Chicago.</w:t>
      </w:r>
    </w:p>
    <w:p>
      <w:pPr>
        <w:pStyle w:val="Normal"/>
        <w:tabs>
          <w:tab w:val="left" w:pos="450" w:leader="none"/>
        </w:tabs>
        <w:ind w:left="360" w:hanging="360"/>
        <w:rPr>
          <w:rFonts w:ascii="Times New Roman" w:hAnsi="Times New Roman" w:cs="Times New Roman"/>
        </w:rPr>
      </w:pPr>
      <w:ins w:id="391" w:author="Valerie J. P. Syverson" w:date="2016-07-06T10:38:00Z">
        <w:r>
          <w:rPr>
            <w:rFonts w:cs="Times New Roman" w:ascii="Times New Roman" w:hAnsi="Times New Roman"/>
            <w:color w:val="000000" w:themeColor="text1"/>
            <w:sz w:val="24"/>
            <w:szCs w:val="24"/>
          </w:rPr>
          <w:t xml:space="preserve">Meachen, J. A., and Samuels, J. X., </w:t>
        </w:r>
      </w:ins>
      <w:ins w:id="392" w:author="Valerie J. P. Syverson" w:date="2016-07-06T10:39:00Z">
        <w:bookmarkStart w:id="1" w:name="article-title-1"/>
        <w:bookmarkEnd w:id="1"/>
        <w:r>
          <w:rPr>
            <w:rFonts w:cs="Times New Roman" w:ascii="Times New Roman" w:hAnsi="Times New Roman"/>
            <w:color w:val="000000" w:themeColor="text1"/>
            <w:sz w:val="24"/>
            <w:szCs w:val="24"/>
          </w:rPr>
          <w:t>Evolution in coyotes (</w:t>
        </w:r>
      </w:ins>
      <w:ins w:id="393" w:author="Valerie J. P. Syverson" w:date="2016-07-06T10:39:00Z">
        <w:r>
          <w:rPr>
            <w:rStyle w:val="Emphasis"/>
            <w:rFonts w:cs="Times New Roman" w:ascii="Times New Roman" w:hAnsi="Times New Roman"/>
            <w:color w:val="000000" w:themeColor="text1"/>
            <w:sz w:val="24"/>
            <w:szCs w:val="24"/>
          </w:rPr>
          <w:t>Canis latrans</w:t>
        </w:r>
      </w:ins>
      <w:ins w:id="394" w:author="Valerie J. P. Syverson" w:date="2016-07-06T10:39:00Z">
        <w:r>
          <w:rPr>
            <w:rFonts w:cs="Times New Roman" w:ascii="Times New Roman" w:hAnsi="Times New Roman"/>
            <w:color w:val="000000" w:themeColor="text1"/>
            <w:sz w:val="24"/>
            <w:szCs w:val="24"/>
          </w:rPr>
          <w:t xml:space="preserve">) in response to the megafaunal extinctions: Proceedings of the Natural Academy of Science, v. 109, no. 11, </w:t>
        </w:r>
      </w:ins>
      <w:ins w:id="395" w:author="Valerie J. P. Syverson" w:date="2016-07-06T10:40:00Z">
        <w:r>
          <w:rPr>
            <w:rFonts w:cs="Times New Roman" w:ascii="Times New Roman" w:hAnsi="Times New Roman"/>
            <w:color w:val="000000" w:themeColor="text1"/>
            <w:sz w:val="24"/>
            <w:szCs w:val="24"/>
          </w:rPr>
          <w:t xml:space="preserve">p. 4191–4196. </w:t>
        </w:r>
      </w:ins>
    </w:p>
    <w:p>
      <w:pPr>
        <w:pStyle w:val="Normal"/>
        <w:tabs>
          <w:tab w:val="left" w:pos="450" w:leader="none"/>
        </w:tabs>
        <w:ind w:left="360" w:hanging="360"/>
        <w:rPr>
          <w:rFonts w:ascii="Times New Roman" w:hAnsi="Times New Roman" w:cs="Times New Roman"/>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Meiri, S., and Dayan T., 2003, On the validity of Bergmann's Rule: </w:t>
      </w:r>
      <w:r>
        <w:rPr>
          <w:rFonts w:cs="Times New Roman" w:ascii="Times New Roman" w:hAnsi="Times New Roman"/>
          <w:iCs/>
          <w:color w:val="000000" w:themeColor="text1"/>
          <w:sz w:val="24"/>
          <w:szCs w:val="24"/>
        </w:rPr>
        <w:t>Journal of Biogeography</w:t>
      </w:r>
      <w:r>
        <w:rPr>
          <w:rFonts w:cs="Times New Roman" w:ascii="Times New Roman" w:hAnsi="Times New Roman"/>
          <w:color w:val="000000" w:themeColor="text1"/>
          <w:sz w:val="24"/>
          <w:szCs w:val="24"/>
        </w:rPr>
        <w:t>, v. 30(3), p. 331-351.</w:t>
      </w:r>
    </w:p>
    <w:p>
      <w:pPr>
        <w:pStyle w:val="Normal"/>
        <w:tabs>
          <w:tab w:val="left" w:pos="450" w:leader="none"/>
          <w:tab w:val="left" w:pos="954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Molina, S., and Prothero, D.R., 2011, Evolutionary stasis in late Pleistocene golden eagles: New Mexico Museum of Natural History Bulletin, v. 53, p. 64-569.</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O’Keefe, F.R., Fet, E.V., and Harris, J.M., 2009, Compilation, calibration, and synthesis of faunal and floral radiocarbon dates, Rancho la Brea, California: Contributions in Science, Natural History Museum of Los Angeles County, v. 518, p. 1-16.</w:t>
      </w:r>
    </w:p>
    <w:p>
      <w:pPr>
        <w:pStyle w:val="Normal"/>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Prothero, D.R., and Raymond, K.R., 2008, Variability and sexual size dimorphism in Pleistocene ground sloths (Xenarthra): New Mexico Museum of Natural History and Science Bulletin, v. 44, p. 331-334.</w:t>
      </w:r>
    </w:p>
    <w:p>
      <w:pPr>
        <w:pStyle w:val="Normal"/>
        <w:tabs>
          <w:tab w:val="left" w:pos="450" w:leader="none"/>
          <w:tab w:val="left" w:pos="954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Prothero, D.R., and Raymond, K.R., 2011, Stasis in late Pleistocene ground sloths (</w:t>
      </w:r>
      <w:r>
        <w:rPr>
          <w:rFonts w:cs="Times New Roman" w:ascii="Times New Roman" w:hAnsi="Times New Roman"/>
          <w:i/>
          <w:color w:val="000000" w:themeColor="text1"/>
          <w:sz w:val="24"/>
          <w:szCs w:val="24"/>
        </w:rPr>
        <w:t>Paramylodon harlani</w:t>
      </w:r>
      <w:r>
        <w:rPr>
          <w:rFonts w:cs="Times New Roman" w:ascii="Times New Roman" w:hAnsi="Times New Roman"/>
          <w:color w:val="000000" w:themeColor="text1"/>
          <w:sz w:val="24"/>
          <w:szCs w:val="24"/>
        </w:rPr>
        <w:t>) from Rancho La Brea, California: New Mexico Museum of Natural History Bulletin, v. 53, p. 624-628.</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Raymond, K.R., and Prothero, D.R., 2011, Did climate change affect size in late Pleistocene bison?</w:t>
      </w:r>
      <w:r>
        <w:rPr>
          <w:rFonts w:cs="Times New Roman" w:ascii="Times New Roman" w:hAnsi="Times New Roman"/>
          <w:i/>
          <w:color w:val="000000" w:themeColor="text1"/>
          <w:sz w:val="24"/>
          <w:szCs w:val="24"/>
        </w:rPr>
        <w:t xml:space="preserve"> </w:t>
      </w:r>
      <w:r>
        <w:rPr>
          <w:rFonts w:cs="Times New Roman" w:ascii="Times New Roman" w:hAnsi="Times New Roman"/>
          <w:color w:val="000000" w:themeColor="text1"/>
          <w:sz w:val="24"/>
          <w:szCs w:val="24"/>
        </w:rPr>
        <w:t>New Mexico Museum of Natural History Bulletin, v. 53, p. 636-640.</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Steadman, D.W., and Martin, P.S. 1984. Extinction of birds in the late Pleistocene of North America, p. 466-477, </w:t>
      </w:r>
      <w:r>
        <w:rPr>
          <w:rFonts w:cs="Times New Roman" w:ascii="Times New Roman" w:hAnsi="Times New Roman"/>
          <w:i/>
          <w:color w:val="000000" w:themeColor="text1"/>
          <w:sz w:val="24"/>
          <w:szCs w:val="24"/>
        </w:rPr>
        <w:t>in</w:t>
      </w:r>
      <w:r>
        <w:rPr>
          <w:rFonts w:cs="Times New Roman" w:ascii="Times New Roman" w:hAnsi="Times New Roman"/>
          <w:color w:val="000000" w:themeColor="text1"/>
          <w:sz w:val="24"/>
          <w:szCs w:val="24"/>
        </w:rPr>
        <w:t xml:space="preserve"> Martin, P.S., and Klein, R.G. (eds.), </w:t>
      </w:r>
      <w:r>
        <w:rPr>
          <w:rFonts w:cs="Times New Roman" w:ascii="Times New Roman" w:hAnsi="Times New Roman"/>
          <w:i/>
          <w:color w:val="000000" w:themeColor="text1"/>
          <w:sz w:val="24"/>
          <w:szCs w:val="24"/>
        </w:rPr>
        <w:t>Quaternary Extinctions</w:t>
      </w:r>
      <w:r>
        <w:rPr>
          <w:rFonts w:cs="Times New Roman" w:ascii="Times New Roman" w:hAnsi="Times New Roman"/>
          <w:color w:val="000000" w:themeColor="text1"/>
          <w:sz w:val="24"/>
          <w:szCs w:val="24"/>
        </w:rPr>
        <w:t>: University of Arizona Press, Tucson.</w:t>
      </w:r>
    </w:p>
    <w:p>
      <w:pPr>
        <w:pStyle w:val="Normal"/>
        <w:tabs>
          <w:tab w:val="left" w:pos="450" w:leader="none"/>
        </w:tabs>
        <w:ind w:left="360" w:hanging="360"/>
        <w:rPr/>
      </w:pPr>
      <w:r>
        <w:rPr>
          <w:rFonts w:cs="Times New Roman" w:ascii="Times New Roman" w:hAnsi="Times New Roman"/>
          <w:color w:val="000000" w:themeColor="text1"/>
          <w:sz w:val="24"/>
          <w:szCs w:val="24"/>
        </w:rPr>
        <w:t xml:space="preserve">Steadman, D.W., Arroyo-Cabrales, J.,  Johnson, E., Guzman, A. F.1994. New information on the late Pleistocene birds from San Josecito Cave, Nuevo Leon, Mexico: The </w:t>
      </w:r>
      <w:hyperlink r:id="rId3">
        <w:r>
          <w:rPr>
            <w:rStyle w:val="InternetLink"/>
            <w:rFonts w:cs="Times New Roman" w:ascii="Times New Roman" w:hAnsi="Times New Roman"/>
            <w:iCs/>
            <w:color w:val="000000" w:themeColor="text1"/>
            <w:sz w:val="24"/>
            <w:szCs w:val="24"/>
            <w:u w:val="none"/>
          </w:rPr>
          <w:t>Condor</w:t>
        </w:r>
      </w:hyperlink>
      <w:r>
        <w:rPr>
          <w:rFonts w:cs="Times New Roman" w:ascii="Times New Roman" w:hAnsi="Times New Roman"/>
          <w:color w:val="000000" w:themeColor="text1"/>
          <w:sz w:val="24"/>
          <w:szCs w:val="24"/>
        </w:rPr>
        <w:t xml:space="preserve">, v. </w:t>
      </w:r>
      <w:r>
        <w:rPr>
          <w:rFonts w:cs="Times New Roman" w:ascii="Times New Roman" w:hAnsi="Times New Roman"/>
          <w:bCs/>
          <w:color w:val="000000" w:themeColor="text1"/>
          <w:sz w:val="24"/>
          <w:szCs w:val="24"/>
        </w:rPr>
        <w:t>96</w:t>
      </w:r>
      <w:r>
        <w:rPr>
          <w:rFonts w:cs="Times New Roman" w:ascii="Times New Roman" w:hAnsi="Times New Roman"/>
          <w:color w:val="000000" w:themeColor="text1"/>
          <w:sz w:val="24"/>
          <w:szCs w:val="24"/>
        </w:rPr>
        <w:t>, p. 577–589.</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Symonds, M.R.E., and G.J. Tattersall, 2010, Geographical variation in bill size across bird species provides evidence for Allen's Rule: </w:t>
      </w:r>
      <w:r>
        <w:rPr>
          <w:rFonts w:cs="Times New Roman" w:ascii="Times New Roman" w:hAnsi="Times New Roman"/>
          <w:iCs/>
          <w:color w:val="000000" w:themeColor="text1"/>
          <w:sz w:val="24"/>
          <w:szCs w:val="24"/>
        </w:rPr>
        <w:t>American Naturalist</w:t>
      </w:r>
      <w:r>
        <w:rPr>
          <w:rFonts w:cs="Times New Roman" w:ascii="Times New Roman" w:hAnsi="Times New Roman"/>
          <w:color w:val="000000" w:themeColor="text1"/>
          <w:sz w:val="24"/>
          <w:szCs w:val="24"/>
        </w:rPr>
        <w:t>, v. 176(2), p. 188-197.</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Syverson, V.J., and Prothero, D.R., 2010, Evolutionary patterns in late Quaternary California condors: PalArch Journal of Vertebrate Paleontology, v. 7(10), p. 1-18.</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Weiner, J., 1995, The Beak of the Finch: A Story of Evolution in our Own Time: New York, Vintage.</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Weiner, J., 1995, Evolution Made Visible: </w:t>
      </w:r>
      <w:r>
        <w:rPr>
          <w:rFonts w:cs="Times New Roman" w:ascii="Times New Roman" w:hAnsi="Times New Roman"/>
          <w:iCs/>
          <w:color w:val="000000" w:themeColor="text1"/>
          <w:sz w:val="24"/>
          <w:szCs w:val="24"/>
        </w:rPr>
        <w:t>Science</w:t>
      </w:r>
      <w:r>
        <w:rPr>
          <w:rFonts w:cs="Times New Roman" w:ascii="Times New Roman" w:hAnsi="Times New Roman"/>
          <w:color w:val="000000" w:themeColor="text1"/>
          <w:sz w:val="24"/>
          <w:szCs w:val="24"/>
        </w:rPr>
        <w:t>, v. 267(5194), p. 30-33.</w:t>
      </w:r>
    </w:p>
    <w:p>
      <w:pPr>
        <w:pStyle w:val="Normal"/>
        <w:tabs>
          <w:tab w:val="left" w:pos="450" w:leader="none"/>
        </w:tabs>
        <w:ind w:left="360"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Zink, R., 2002, A new perspective on the evolutionary history of Darwin's Finches: </w:t>
      </w:r>
      <w:r>
        <w:rPr>
          <w:rFonts w:cs="Times New Roman" w:ascii="Times New Roman" w:hAnsi="Times New Roman"/>
          <w:iCs/>
          <w:color w:val="000000" w:themeColor="text1"/>
          <w:sz w:val="24"/>
          <w:szCs w:val="24"/>
        </w:rPr>
        <w:t>The Auk</w:t>
      </w:r>
      <w:r>
        <w:rPr>
          <w:rFonts w:cs="Times New Roman" w:ascii="Times New Roman" w:hAnsi="Times New Roman"/>
          <w:color w:val="000000" w:themeColor="text1"/>
          <w:sz w:val="24"/>
          <w:szCs w:val="24"/>
        </w:rPr>
        <w:t>, v. 119(3), p. 864-871.</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Normal"/>
        <w:rPr>
          <w:rFonts w:ascii="Times New Roman" w:hAnsi="Times New Roman" w:cs="Times New Roman"/>
          <w:sz w:val="24"/>
          <w:szCs w:val="24"/>
        </w:rPr>
      </w:pPr>
      <w:r>
        <w:rPr>
          <w:rFonts w:cs="Times New Roman" w:ascii="Times New Roman" w:hAnsi="Times New Roman"/>
          <w:b/>
          <w:bCs/>
          <w:color w:val="000000" w:themeColor="text1"/>
          <w:sz w:val="24"/>
          <w:szCs w:val="24"/>
        </w:rPr>
        <w:t>TABLES</w:t>
      </w:r>
    </w:p>
    <w:p>
      <w:pPr>
        <w:pStyle w:val="Normal"/>
        <w:rPr>
          <w:rFonts w:ascii="Times New Roman" w:hAnsi="Times New Roman" w:cs="Times New Roman"/>
          <w:sz w:val="24"/>
          <w:szCs w:val="24"/>
        </w:rPr>
      </w:pPr>
      <w:r>
        <w:rPr>
          <w:rFonts w:cs="Times New Roman" w:ascii="Times New Roman" w:hAnsi="Times New Roman"/>
          <w:color w:val="000000" w:themeColor="text1"/>
          <w:sz w:val="24"/>
          <w:szCs w:val="24"/>
        </w:rPr>
        <w:t xml:space="preserve">TABLE 1. Basic statistics of </w:t>
      </w:r>
      <w:r>
        <w:rPr>
          <w:rFonts w:cs="Times New Roman" w:ascii="Times New Roman" w:hAnsi="Times New Roman"/>
          <w:i/>
          <w:color w:val="000000" w:themeColor="text1"/>
          <w:sz w:val="24"/>
          <w:szCs w:val="24"/>
        </w:rPr>
        <w:t>Coragyps</w:t>
      </w:r>
      <w:r>
        <w:rPr>
          <w:rFonts w:cs="Times New Roman" w:ascii="Times New Roman" w:hAnsi="Times New Roman"/>
          <w:color w:val="000000" w:themeColor="text1"/>
          <w:sz w:val="24"/>
          <w:szCs w:val="24"/>
        </w:rPr>
        <w:t xml:space="preserve"> TMTs.  (SD=standard deviation; CV=coefficient of variation)</w:t>
      </w:r>
    </w:p>
    <w:tbl>
      <w:tblPr>
        <w:tblW w:w="6692" w:type="dxa"/>
        <w:jc w:val="left"/>
        <w:tblInd w:w="-11" w:type="dxa"/>
        <w:tblBorders>
          <w:bottom w:val="single" w:sz="2" w:space="0" w:color="000001"/>
          <w:insideH w:val="single" w:sz="2" w:space="0" w:color="000001"/>
        </w:tblBorders>
        <w:tblCellMar>
          <w:top w:w="0" w:type="dxa"/>
          <w:left w:w="29" w:type="dxa"/>
          <w:bottom w:w="0" w:type="dxa"/>
          <w:right w:w="29" w:type="dxa"/>
        </w:tblCellMar>
        <w:tblLook w:firstRow="1" w:noVBand="1" w:lastRow="0" w:firstColumn="1" w:lastColumn="0" w:noHBand="0" w:val="04a0"/>
      </w:tblPr>
      <w:tblGrid>
        <w:gridCol w:w="3062"/>
        <w:gridCol w:w="937"/>
        <w:gridCol w:w="663"/>
        <w:gridCol w:w="712"/>
        <w:gridCol w:w="662"/>
        <w:gridCol w:w="655"/>
      </w:tblGrid>
      <w:tr>
        <w:trPr>
          <w:trHeight w:val="256" w:hRule="atLeast"/>
        </w:trPr>
        <w:tc>
          <w:tcPr>
            <w:tcW w:w="3062" w:type="dxa"/>
            <w:tcBorders>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
              <w:t>Character</w:t>
            </w:r>
          </w:p>
        </w:tc>
        <w:tc>
          <w:tcPr>
            <w:tcW w:w="937" w:type="dxa"/>
            <w:tcBorders>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
              <w:t>Age (ka)</w:t>
            </w:r>
          </w:p>
        </w:tc>
        <w:tc>
          <w:tcPr>
            <w:tcW w:w="663" w:type="dxa"/>
            <w:tcBorders>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Change w:id="0" w:author="Donald Prothero" w:date="2016-07-06T14:54:00Z">
                  <w:rPr>
                    <w:b/>
                    <w:bCs/>
                  </w:rPr>
                </w:rPrChange>
              </w:rPr>
              <w:t>N</w:t>
            </w:r>
          </w:p>
        </w:tc>
        <w:tc>
          <w:tcPr>
            <w:tcW w:w="712" w:type="dxa"/>
            <w:tcBorders>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Change w:id="0" w:author="Donald Prothero" w:date="2016-07-06T14:54:00Z">
                  <w:rPr>
                    <w:b/>
                    <w:bCs/>
                  </w:rPr>
                </w:rPrChange>
              </w:rPr>
              <w:t>Mean</w:t>
            </w:r>
          </w:p>
        </w:tc>
        <w:tc>
          <w:tcPr>
            <w:tcW w:w="662" w:type="dxa"/>
            <w:tcBorders>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Change w:id="0" w:author="Donald Prothero" w:date="2016-07-06T14:54:00Z">
                  <w:rPr>
                    <w:b/>
                    <w:bCs/>
                  </w:rPr>
                </w:rPrChange>
              </w:rPr>
              <w:t>SD</w:t>
            </w:r>
          </w:p>
        </w:tc>
        <w:tc>
          <w:tcPr>
            <w:tcW w:w="655" w:type="dxa"/>
            <w:tcBorders>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Change w:id="0" w:author="Donald Prothero" w:date="2016-07-06T14:54:00Z">
                  <w:rPr>
                    <w:b/>
                    <w:bCs/>
                  </w:rPr>
                </w:rPrChange>
              </w:rPr>
              <w:t>CV</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Length</w:t>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45</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58.9</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0.1</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0.1</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14</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91</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56.8</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2.2</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3.9</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18</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61</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56.2</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2.9</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5.3</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21</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rPr>
            </w:pPr>
            <w:r>
              <w:rPr>
                <w:rFonts w:cs="Times New Roman"/>
              </w:rPr>
              <w:t>12</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Change w:id="0" w:author="Donald Prothero" w:date="2016-07-06T14:54:00Z"/>
              </w:rPr>
              <w:t>57.4</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1.1</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1.9</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35</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9</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56.6</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2.1</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3.7</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Midshaft depth (antero-posterior)</w:t>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45</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7.6</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0.6</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7.8</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14</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91</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7.3</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0.5</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7.9</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18</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61</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7.5</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0.5</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7.2</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21</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12</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7.3</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0.5</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7.4</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35</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9</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7.7</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0.7</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8.7</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Midshaft transverse width</w:t>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45</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6.1</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0.1</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1.2</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14</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91</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5.6</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rPr>
            </w:pPr>
            <w:r>
              <w:rPr>
                <w:rFonts w:cs="Times New Roman"/>
              </w:rPr>
              <w:t>0.4</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Change w:id="0" w:author="Donald Prothero" w:date="2016-07-06T14:54:00Z"/>
              </w:rPr>
              <w:t>7.9</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18</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61</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5.6</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0.5</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8.0</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21</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12</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5.6</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0.4</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7.0</w:t>
            </w:r>
          </w:p>
        </w:tc>
      </w:tr>
      <w:tr>
        <w:trPr>
          <w:trHeight w:val="256" w:hRule="atLeast"/>
        </w:trPr>
        <w:tc>
          <w:tcPr>
            <w:tcW w:w="306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rPr>
            </w:pPr>
            <w:r>
              <w:rPr>
                <w:rFonts w:cs="Times New Roman"/>
              </w:rPr>
            </w:r>
          </w:p>
        </w:tc>
        <w:tc>
          <w:tcPr>
            <w:tcW w:w="937"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35</w:t>
            </w:r>
          </w:p>
        </w:tc>
        <w:tc>
          <w:tcPr>
            <w:tcW w:w="663"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9</w:t>
            </w:r>
          </w:p>
        </w:tc>
        <w:tc>
          <w:tcPr>
            <w:tcW w:w="71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5.6</w:t>
            </w:r>
          </w:p>
        </w:tc>
        <w:tc>
          <w:tcPr>
            <w:tcW w:w="662"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0.5</w:t>
            </w:r>
          </w:p>
        </w:tc>
        <w:tc>
          <w:tcPr>
            <w:tcW w:w="655"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9.1</w:t>
            </w:r>
          </w:p>
        </w:tc>
      </w:tr>
    </w:tbl>
    <w:p>
      <w:pPr>
        <w:pStyle w:val="Normal"/>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Normal"/>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Normal"/>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Normal"/>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Normal"/>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Normal"/>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Normal"/>
        <w:rPr/>
      </w:pPr>
      <w:r>
        <w:rPr>
          <w:rFonts w:cs="Times New Roman" w:ascii="Times New Roman" w:hAnsi="Times New Roman"/>
          <w:color w:val="000000" w:themeColor="text1"/>
          <w:sz w:val="24"/>
          <w:szCs w:val="24"/>
        </w:rPr>
        <w:t xml:space="preserve">Table 2. Kruskal-Wallis tests of sample difference on all </w:t>
      </w:r>
      <w:r>
        <w:rPr>
          <w:rFonts w:cs="Times New Roman" w:ascii="Times New Roman" w:hAnsi="Times New Roman"/>
          <w:i/>
          <w:iCs/>
          <w:color w:val="000000" w:themeColor="text1"/>
          <w:sz w:val="24"/>
          <w:szCs w:val="24"/>
        </w:rPr>
        <w:t xml:space="preserve">Coragyps </w:t>
      </w:r>
      <w:r>
        <w:rPr>
          <w:rFonts w:cs="Times New Roman" w:ascii="Times New Roman" w:hAnsi="Times New Roman"/>
          <w:color w:val="000000" w:themeColor="text1"/>
          <w:sz w:val="24"/>
          <w:szCs w:val="24"/>
        </w:rPr>
        <w:t xml:space="preserve">TMT parameters. </w:t>
      </w:r>
      <w:r>
        <w:rPr>
          <w:rFonts w:cs="Times New Roman" w:ascii="Times New Roman" w:hAnsi="Times New Roman"/>
          <w:color w:val="000000" w:themeColor="text1"/>
          <w:sz w:val="24"/>
          <w:szCs w:val="24"/>
        </w:rPr>
        <w:t xml:space="preserve">Note that when modern (0 ka, i.e. </w:t>
      </w:r>
      <w:r>
        <w:rPr>
          <w:rFonts w:cs="Times New Roman" w:ascii="Times New Roman" w:hAnsi="Times New Roman"/>
          <w:i/>
          <w:iCs/>
          <w:color w:val="000000" w:themeColor="text1"/>
          <w:sz w:val="24"/>
          <w:szCs w:val="24"/>
        </w:rPr>
        <w:t>C. atratus</w:t>
      </w:r>
      <w:r>
        <w:rPr>
          <w:rFonts w:cs="Times New Roman" w:ascii="Times New Roman" w:hAnsi="Times New Roman"/>
          <w:i w:val="false"/>
          <w:iCs w:val="false"/>
          <w:color w:val="000000" w:themeColor="text1"/>
          <w:sz w:val="24"/>
          <w:szCs w:val="24"/>
        </w:rPr>
        <w:t xml:space="preserve">) specimens are excluded and the analysis is confined to fossil </w:t>
      </w:r>
      <w:r>
        <w:rPr>
          <w:rFonts w:cs="Times New Roman" w:ascii="Times New Roman" w:hAnsi="Times New Roman"/>
          <w:i/>
          <w:iCs/>
          <w:color w:val="000000" w:themeColor="text1"/>
          <w:sz w:val="24"/>
          <w:szCs w:val="24"/>
        </w:rPr>
        <w:t>C. occidentalis</w:t>
      </w:r>
      <w:r>
        <w:rPr>
          <w:rFonts w:cs="Times New Roman" w:ascii="Times New Roman" w:hAnsi="Times New Roman"/>
          <w:i w:val="false"/>
          <w:iCs w:val="false"/>
          <w:color w:val="000000" w:themeColor="text1"/>
          <w:sz w:val="24"/>
          <w:szCs w:val="24"/>
        </w:rPr>
        <w:t>, no sample is significantly different from the rest.</w:t>
      </w:r>
    </w:p>
    <w:tbl>
      <w:tblPr>
        <w:tblW w:w="7742" w:type="dxa"/>
        <w:jc w:val="left"/>
        <w:tblInd w:w="-31" w:type="dxa"/>
        <w:tblBorders>
          <w:bottom w:val="single" w:sz="2" w:space="0" w:color="000001"/>
          <w:insideH w:val="single" w:sz="2" w:space="0" w:color="000001"/>
        </w:tblBorders>
        <w:tblCellMar>
          <w:top w:w="0" w:type="dxa"/>
          <w:left w:w="29" w:type="dxa"/>
          <w:bottom w:w="0" w:type="dxa"/>
          <w:right w:w="29" w:type="dxa"/>
        </w:tblCellMar>
        <w:tblLook w:firstRow="1" w:noVBand="1" w:lastRow="0" w:firstColumn="1" w:lastColumn="0" w:noHBand="0" w:val="04a0"/>
      </w:tblPr>
      <w:tblGrid>
        <w:gridCol w:w="1176"/>
        <w:gridCol w:w="800"/>
        <w:gridCol w:w="450"/>
        <w:gridCol w:w="1982"/>
        <w:gridCol w:w="1268"/>
        <w:gridCol w:w="800"/>
        <w:gridCol w:w="1266"/>
      </w:tblGrid>
      <w:tr>
        <w:trPr>
          <w:trHeight w:val="256" w:hRule="atLeast"/>
        </w:trPr>
        <w:tc>
          <w:tcPr>
            <w:tcW w:w="1176" w:type="dxa"/>
            <w:vMerge w:val="restart"/>
            <w:tcBorders>
              <w:bottom w:val="single" w:sz="2" w:space="0" w:color="000001"/>
              <w:insideH w:val="single" w:sz="2" w:space="0" w:color="000001"/>
            </w:tcBorders>
            <w:shd w:color="auto" w:fill="auto" w:val="clear"/>
            <w:vAlign w:val="bottom"/>
          </w:tcPr>
          <w:p>
            <w:pPr>
              <w:pStyle w:val="TableContents"/>
              <w:rPr>
                <w:rFonts w:cs="Times New Roman"/>
                <w:b/>
                <w:b/>
                <w:bCs/>
              </w:rPr>
            </w:pPr>
            <w:r>
              <w:rPr>
                <w:rFonts w:cs="Times New Roman"/>
                <w:b/>
                <w:bCs/>
              </w:rPr>
            </w:r>
          </w:p>
          <w:p>
            <w:pPr>
              <w:pStyle w:val="TableContents"/>
              <w:spacing w:lineRule="auto" w:line="240" w:before="0" w:after="103"/>
              <w:rPr>
                <w:rFonts w:cs="Times New Roman"/>
                <w:b/>
                <w:b/>
                <w:bCs/>
              </w:rPr>
            </w:pPr>
            <w:r>
              <w:rPr>
                <w:rFonts w:cs="Times New Roman"/>
                <w:b/>
                <w:bCs/>
              </w:rPr>
              <w:t>Parameter</w:t>
            </w:r>
          </w:p>
        </w:tc>
        <w:tc>
          <w:tcPr>
            <w:tcW w:w="3232" w:type="dxa"/>
            <w:gridSpan w:val="3"/>
            <w:tcBorders>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pPr>
            <w:r>
              <w:rPr>
                <w:rFonts w:cs="Times New Roman"/>
                <w:rPrChange w:id="0" w:author="Donald Prothero" w:date="2016-07-06T14:54:00Z"/>
              </w:rPr>
              <w:t>Including 0 ka (</w:t>
            </w:r>
            <w:r>
              <w:rPr>
                <w:rFonts w:cs="Times New Roman"/>
                <w:i/>
                <w:iCs/>
              </w:rPr>
              <w:t>C. atratus</w:t>
            </w:r>
            <w:r>
              <w:rPr>
                <w:rFonts w:cs="Times New Roman"/>
                <w:rPrChange w:id="0" w:author="Donald Prothero" w:date="2016-07-06T14:54:00Z"/>
              </w:rPr>
              <w:t>) specimens</w:t>
            </w:r>
          </w:p>
        </w:tc>
        <w:tc>
          <w:tcPr>
            <w:tcW w:w="3334" w:type="dxa"/>
            <w:gridSpan w:val="3"/>
            <w:tcBorders>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pPr>
            <w:r>
              <w:rPr>
                <w:rFonts w:cs="Times New Roman"/>
              </w:rPr>
              <w:t>Excluding 0 ka (</w:t>
            </w:r>
            <w:r>
              <w:rPr>
                <w:rFonts w:cs="Times New Roman"/>
                <w:i/>
                <w:iCs/>
              </w:rPr>
              <w:t>C. atratus</w:t>
            </w:r>
            <w:r>
              <w:rPr>
                <w:rFonts w:cs="Times New Roman"/>
              </w:rPr>
              <w:t>) specimens</w:t>
            </w:r>
          </w:p>
        </w:tc>
      </w:tr>
      <w:tr>
        <w:trPr>
          <w:trHeight w:val="256" w:hRule="atLeast"/>
        </w:trPr>
        <w:tc>
          <w:tcPr>
            <w:tcW w:w="1176" w:type="dxa"/>
            <w:vMerge w:val="continue"/>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rFonts w:cs="Times New Roman"/>
                <w:b/>
                <w:b/>
                <w:bCs/>
              </w:rPr>
            </w:pPr>
            <w:r>
              <w:rPr>
                <w:rFonts w:cs="Times New Roman"/>
                <w:b/>
                <w:bCs/>
              </w:rPr>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Change w:id="0" w:author="Donald Prothero" w:date="2016-07-06T14:54:00Z">
                  <w:rPr>
                    <w:b/>
                    <w:bCs/>
                  </w:rPr>
                </w:rPrChange>
              </w:rPr>
              <w:t>χ</w:t>
            </w:r>
            <w:r>
              <w:rPr>
                <w:rFonts w:cs="Times New Roman"/>
                <w:b/>
                <w:bCs/>
                <w:vertAlign w:val="superscript"/>
                <w:rPrChange w:id="0" w:author="Donald Prothero" w:date="2016-07-06T14:54:00Z">
                  <w:rPr>
                    <w:vertAlign w:val="superscript"/>
                    <w:b/>
                    <w:bCs/>
                  </w:rPr>
                </w:rPrChange>
              </w:rPr>
              <w:t>2</w:t>
            </w:r>
          </w:p>
        </w:tc>
        <w:tc>
          <w:tcPr>
            <w:tcW w:w="45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Change w:id="0" w:author="Donald Prothero" w:date="2016-07-06T14:54:00Z">
                  <w:rPr>
                    <w:b/>
                    <w:bCs/>
                  </w:rPr>
                </w:rPrChange>
              </w:rPr>
              <w:t>df</w:t>
            </w:r>
          </w:p>
        </w:tc>
        <w:tc>
          <w:tcPr>
            <w:tcW w:w="1982"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rFonts w:cs="Times New Roman"/>
                <w:b/>
                <w:b/>
                <w:bCs/>
              </w:rPr>
            </w:pPr>
            <w:r>
              <w:rPr>
                <w:rFonts w:cs="Times New Roman"/>
                <w:b/>
                <w:bCs/>
                <w:rPrChange w:id="0" w:author="Donald Prothero" w:date="2016-07-06T14:54:00Z">
                  <w:rPr>
                    <w:b/>
                    <w:bCs/>
                  </w:rPr>
                </w:rPrChange>
              </w:rPr>
              <w:t>P-value</w:t>
            </w:r>
          </w:p>
        </w:tc>
        <w:tc>
          <w:tcPr>
            <w:tcW w:w="1268" w:type="dxa"/>
            <w:tcBorders>
              <w:top w:val="single" w:sz="2" w:space="0" w:color="000001"/>
              <w:bottom w:val="single" w:sz="2" w:space="0" w:color="000001"/>
              <w:insideH w:val="single" w:sz="2" w:space="0" w:color="000001"/>
            </w:tcBorders>
            <w:shd w:color="auto" w:fill="auto" w:val="clear"/>
            <w:vAlign w:val="bottom"/>
          </w:tcPr>
          <w:p>
            <w:pPr>
              <w:pStyle w:val="TableHeading"/>
              <w:spacing w:before="0" w:after="103"/>
              <w:rPr>
                <w:rFonts w:cs="Times New Roman"/>
                <w:b/>
                <w:b/>
                <w:bCs/>
              </w:rPr>
            </w:pPr>
            <w:r>
              <w:rPr>
                <w:rFonts w:cs="Times New Roman"/>
                <w:b/>
                <w:bCs/>
                <w:rPrChange w:id="0" w:author="Donald Prothero" w:date="2016-07-06T14:54:00Z">
                  <w:rPr>
                    <w:b/>
                    <w:bCs/>
                  </w:rPr>
                </w:rPrChange>
              </w:rPr>
              <w:t>χ</w:t>
            </w:r>
            <w:r>
              <w:rPr>
                <w:rFonts w:cs="Times New Roman"/>
                <w:b/>
                <w:bCs/>
                <w:vertAlign w:val="superscript"/>
                <w:rPrChange w:id="0" w:author="Donald Prothero" w:date="2016-07-06T14:54:00Z">
                  <w:rPr>
                    <w:vertAlign w:val="superscript"/>
                    <w:b/>
                    <w:bCs/>
                  </w:rPr>
                </w:rPrChange>
              </w:rPr>
              <w:t>2</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Heading"/>
              <w:spacing w:before="0" w:after="103"/>
              <w:rPr>
                <w:rFonts w:cs="Times New Roman"/>
                <w:b/>
                <w:b/>
                <w:bCs/>
              </w:rPr>
            </w:pPr>
            <w:r>
              <w:rPr>
                <w:rFonts w:cs="Times New Roman"/>
                <w:b/>
                <w:bCs/>
                <w:rPrChange w:id="0" w:author="Donald Prothero" w:date="2016-07-06T14:54:00Z">
                  <w:rPr>
                    <w:b/>
                    <w:bCs/>
                  </w:rPr>
                </w:rPrChange>
              </w:rPr>
              <w:t>df</w:t>
            </w:r>
          </w:p>
        </w:tc>
        <w:tc>
          <w:tcPr>
            <w:tcW w:w="1266" w:type="dxa"/>
            <w:tcBorders>
              <w:top w:val="single" w:sz="2" w:space="0" w:color="000001"/>
              <w:bottom w:val="single" w:sz="2" w:space="0" w:color="000001"/>
              <w:insideH w:val="single" w:sz="2" w:space="0" w:color="000001"/>
            </w:tcBorders>
            <w:shd w:color="auto" w:fill="auto" w:val="clear"/>
            <w:vAlign w:val="bottom"/>
          </w:tcPr>
          <w:p>
            <w:pPr>
              <w:pStyle w:val="TableHeading"/>
              <w:spacing w:before="0" w:after="103"/>
              <w:rPr>
                <w:rFonts w:cs="Times New Roman"/>
                <w:b/>
                <w:b/>
                <w:bCs/>
              </w:rPr>
            </w:pPr>
            <w:r>
              <w:rPr>
                <w:rFonts w:cs="Times New Roman"/>
                <w:b/>
                <w:bCs/>
                <w:rPrChange w:id="0" w:author="Donald Prothero" w:date="2016-07-06T14:54:00Z">
                  <w:rPr>
                    <w:b/>
                    <w:bCs/>
                  </w:rPr>
                </w:rPrChange>
              </w:rPr>
              <w:t>P-value</w:t>
            </w:r>
          </w:p>
        </w:tc>
      </w:tr>
      <w:tr>
        <w:trPr>
          <w:trHeight w:val="256" w:hRule="atLeast"/>
        </w:trPr>
        <w:tc>
          <w:tcPr>
            <w:tcW w:w="1176"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Length</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24.14</w:t>
            </w:r>
          </w:p>
        </w:tc>
        <w:tc>
          <w:tcPr>
            <w:tcW w:w="45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4</w:t>
            </w:r>
          </w:p>
        </w:tc>
        <w:tc>
          <w:tcPr>
            <w:tcW w:w="198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b/>
                <w:b/>
                <w:bCs/>
              </w:rPr>
            </w:pPr>
            <w:r>
              <w:rPr>
                <w:b/>
                <w:bCs/>
              </w:rPr>
              <w:t>7.50E-05</w:t>
            </w:r>
          </w:p>
        </w:tc>
        <w:tc>
          <w:tcPr>
            <w:tcW w:w="1268"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4.59</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3</w:t>
            </w:r>
          </w:p>
        </w:tc>
        <w:tc>
          <w:tcPr>
            <w:tcW w:w="1266"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2.04E-01</w:t>
            </w:r>
          </w:p>
        </w:tc>
      </w:tr>
      <w:tr>
        <w:trPr>
          <w:trHeight w:val="256" w:hRule="atLeast"/>
        </w:trPr>
        <w:tc>
          <w:tcPr>
            <w:tcW w:w="1176"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Width</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5.95</w:t>
            </w:r>
          </w:p>
        </w:tc>
        <w:tc>
          <w:tcPr>
            <w:tcW w:w="45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4</w:t>
            </w:r>
          </w:p>
        </w:tc>
        <w:tc>
          <w:tcPr>
            <w:tcW w:w="1982"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2.03E-01</w:t>
            </w:r>
          </w:p>
        </w:tc>
        <w:tc>
          <w:tcPr>
            <w:tcW w:w="1268"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6.71</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3</w:t>
            </w:r>
          </w:p>
        </w:tc>
        <w:tc>
          <w:tcPr>
            <w:tcW w:w="1266"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8.18E-02</w:t>
            </w:r>
          </w:p>
        </w:tc>
      </w:tr>
      <w:tr>
        <w:trPr>
          <w:trHeight w:val="256" w:hRule="atLeast"/>
        </w:trPr>
        <w:tc>
          <w:tcPr>
            <w:tcW w:w="1176"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Depth</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12.87</w:t>
            </w:r>
          </w:p>
        </w:tc>
        <w:tc>
          <w:tcPr>
            <w:tcW w:w="45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4</w:t>
            </w:r>
          </w:p>
        </w:tc>
        <w:tc>
          <w:tcPr>
            <w:tcW w:w="1982" w:type="dxa"/>
            <w:tcBorders>
              <w:top w:val="single" w:sz="2" w:space="0" w:color="000001"/>
              <w:bottom w:val="single" w:sz="2" w:space="0" w:color="000001"/>
              <w:insideH w:val="single" w:sz="2" w:space="0" w:color="000001"/>
            </w:tcBorders>
            <w:shd w:color="auto" w:fill="auto" w:val="clear"/>
            <w:vAlign w:val="bottom"/>
          </w:tcPr>
          <w:p>
            <w:pPr>
              <w:pStyle w:val="TableContents"/>
              <w:spacing w:before="0" w:after="103"/>
              <w:rPr>
                <w:b/>
                <w:b/>
                <w:bCs/>
              </w:rPr>
            </w:pPr>
            <w:r>
              <w:rPr>
                <w:b/>
                <w:bCs/>
              </w:rPr>
              <w:t>1.19E-02</w:t>
            </w:r>
          </w:p>
        </w:tc>
        <w:tc>
          <w:tcPr>
            <w:tcW w:w="1268"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0.96</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3</w:t>
            </w:r>
          </w:p>
        </w:tc>
        <w:tc>
          <w:tcPr>
            <w:tcW w:w="1266"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8.12E-01</w:t>
            </w:r>
          </w:p>
        </w:tc>
      </w:tr>
      <w:tr>
        <w:trPr>
          <w:trHeight w:val="256" w:hRule="atLeast"/>
        </w:trPr>
        <w:tc>
          <w:tcPr>
            <w:tcW w:w="1176"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Area</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9.27</w:t>
            </w:r>
          </w:p>
        </w:tc>
        <w:tc>
          <w:tcPr>
            <w:tcW w:w="45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4</w:t>
            </w:r>
          </w:p>
        </w:tc>
        <w:tc>
          <w:tcPr>
            <w:tcW w:w="1982"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5.46E-02</w:t>
            </w:r>
          </w:p>
        </w:tc>
        <w:tc>
          <w:tcPr>
            <w:tcW w:w="1268"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4.20</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3</w:t>
            </w:r>
          </w:p>
        </w:tc>
        <w:tc>
          <w:tcPr>
            <w:tcW w:w="1266"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2.41E-01</w:t>
            </w:r>
          </w:p>
        </w:tc>
      </w:tr>
      <w:tr>
        <w:trPr>
          <w:trHeight w:val="256" w:hRule="atLeast"/>
        </w:trPr>
        <w:tc>
          <w:tcPr>
            <w:tcW w:w="1176" w:type="dxa"/>
            <w:tcBorders>
              <w:top w:val="single" w:sz="2" w:space="0" w:color="000001"/>
              <w:bottom w:val="single" w:sz="2" w:space="0" w:color="000001"/>
              <w:insideH w:val="single" w:sz="2" w:space="0" w:color="000001"/>
            </w:tcBorders>
            <w:shd w:color="auto" w:fill="auto" w:val="clear"/>
            <w:vAlign w:val="bottom"/>
          </w:tcPr>
          <w:p>
            <w:pPr>
              <w:pStyle w:val="TableContents"/>
              <w:keepNext/>
              <w:keepLines/>
              <w:numPr>
                <w:ilvl w:val="0"/>
                <w:numId w:val="0"/>
              </w:numPr>
              <w:spacing w:before="200" w:after="103"/>
              <w:outlineLvl w:val="6"/>
              <w:rPr>
                <w:rFonts w:cs="Times New Roman"/>
              </w:rPr>
            </w:pPr>
            <w:r>
              <w:rPr>
                <w:rFonts w:cs="Times New Roman"/>
              </w:rPr>
              <w:t>Robustness</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7.10</w:t>
            </w:r>
          </w:p>
        </w:tc>
        <w:tc>
          <w:tcPr>
            <w:tcW w:w="45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4</w:t>
            </w:r>
          </w:p>
        </w:tc>
        <w:tc>
          <w:tcPr>
            <w:tcW w:w="1982"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1.31E-01</w:t>
            </w:r>
          </w:p>
        </w:tc>
        <w:tc>
          <w:tcPr>
            <w:tcW w:w="1268"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6.19</w:t>
            </w:r>
          </w:p>
        </w:tc>
        <w:tc>
          <w:tcPr>
            <w:tcW w:w="800"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3</w:t>
            </w:r>
          </w:p>
        </w:tc>
        <w:tc>
          <w:tcPr>
            <w:tcW w:w="1266" w:type="dxa"/>
            <w:tcBorders>
              <w:top w:val="single" w:sz="2" w:space="0" w:color="000001"/>
              <w:bottom w:val="single" w:sz="2" w:space="0" w:color="000001"/>
              <w:insideH w:val="single" w:sz="2" w:space="0" w:color="000001"/>
            </w:tcBorders>
            <w:shd w:color="auto" w:fill="auto" w:val="clear"/>
            <w:vAlign w:val="bottom"/>
          </w:tcPr>
          <w:p>
            <w:pPr>
              <w:pStyle w:val="TableContents"/>
              <w:spacing w:lineRule="auto" w:line="240" w:before="0" w:after="103"/>
              <w:rPr/>
            </w:pPr>
            <w:r>
              <w:rPr/>
              <w:t>1.03E-01</w:t>
            </w:r>
          </w:p>
        </w:tc>
      </w:tr>
    </w:tbl>
    <w:p>
      <w:pPr>
        <w:pStyle w:val="Normal"/>
        <w:rPr/>
      </w:pPr>
      <w:r>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Normal"/>
        <w:tabs>
          <w:tab w:val="decimal" w:pos="3600" w:leader="none"/>
          <w:tab w:val="decimal" w:pos="5040" w:leader="none"/>
          <w:tab w:val="decimal" w:pos="6480" w:leader="none"/>
          <w:tab w:val="decimal" w:pos="7920" w:leader="none"/>
        </w:tabs>
        <w:spacing w:lineRule="auto" w:line="360"/>
        <w:rPr>
          <w:rFonts w:ascii="Times New Roman" w:hAnsi="Times New Roman" w:cs="Times New Roman"/>
        </w:rPr>
      </w:pPr>
      <w:del w:id="412" w:author="Donald Prothero" w:date="2016-07-06T14:56:00Z">
        <w:r>
          <w:rPr>
            <w:rFonts w:cs="Times New Roman" w:ascii="Times New Roman" w:hAnsi="Times New Roman"/>
          </w:rPr>
          <w:delText xml:space="preserve">FIGURE 1. Image of a </w:delText>
        </w:r>
      </w:del>
      <w:del w:id="413" w:author="Donald Prothero" w:date="2016-07-06T14:56:00Z">
        <w:r>
          <w:rPr>
            <w:rFonts w:cs="Times New Roman" w:ascii="Times New Roman" w:hAnsi="Times New Roman"/>
            <w:i/>
          </w:rPr>
          <w:delText>Coragyps</w:delText>
        </w:r>
      </w:del>
      <w:del w:id="414" w:author="Donald Prothero" w:date="2016-07-06T14:56:00Z">
        <w:r>
          <w:rPr>
            <w:rFonts w:cs="Times New Roman" w:ascii="Times New Roman" w:hAnsi="Times New Roman"/>
          </w:rPr>
          <w:delText xml:space="preserve"> TMT, showing the measurement landmarks.</w:delText>
        </w:r>
      </w:del>
    </w:p>
    <w:p>
      <w:pPr>
        <w:pStyle w:val="Normal"/>
        <w:tabs>
          <w:tab w:val="decimal" w:pos="3600" w:leader="none"/>
          <w:tab w:val="decimal" w:pos="5040" w:leader="none"/>
          <w:tab w:val="decimal" w:pos="6480" w:leader="none"/>
          <w:tab w:val="decimal" w:pos="7920" w:leader="none"/>
        </w:tabs>
        <w:spacing w:lineRule="auto" w:line="360"/>
        <w:rPr>
          <w:rFonts w:ascii="Times New Roman" w:hAnsi="Times New Roman" w:cs="Times New Roman"/>
        </w:rPr>
      </w:pPr>
      <w:r>
        <w:rPr>
          <w:rFonts w:cs="Times New Roman" w:ascii="Times New Roman" w:hAnsi="Times New Roman"/>
        </w:rPr>
      </w:r>
    </w:p>
    <w:p>
      <w:pPr>
        <w:pStyle w:val="Normal"/>
        <w:rPr/>
      </w:pPr>
      <w:ins w:id="415" w:author="Donald Prothero" w:date="2016-07-06T14:54:00Z">
        <w:r>
          <w:rPr>
            <w:rFonts w:cs="Times New Roman" w:ascii="Times New Roman" w:hAnsi="Times New Roman"/>
          </w:rPr>
          <w:t xml:space="preserve">Figure 1. Location of measurements on a typical TMT of </w:t>
        </w:r>
      </w:ins>
      <w:ins w:id="416" w:author="Donald Prothero" w:date="2016-07-06T14:56:00Z">
        <w:r>
          <w:rPr>
            <w:rFonts w:cs="Times New Roman" w:ascii="Times New Roman" w:hAnsi="Times New Roman"/>
            <w:i/>
          </w:rPr>
          <w:t>Coragyps atratus</w:t>
        </w:r>
      </w:ins>
      <w:ins w:id="417" w:author="Donald Prothero" w:date="2016-07-06T14:54:00Z">
        <w:bookmarkStart w:id="2" w:name="_GoBack"/>
        <w:bookmarkEnd w:id="2"/>
        <w:r>
          <w:rPr>
            <w:rFonts w:cs="Times New Roman" w:ascii="Times New Roman" w:hAnsi="Times New Roman"/>
          </w:rPr>
          <w:t>.</w:t>
        </w:r>
      </w:ins>
    </w:p>
    <w:p>
      <w:pPr>
        <w:pStyle w:val="Normal"/>
        <w:rPr/>
      </w:pPr>
      <w:ins w:id="419" w:author="Donald Prothero" w:date="2016-07-06T14:54:00Z">
        <w:r>
          <w:rPr>
            <w:rFonts w:cs="Times New Roman" w:ascii="Times New Roman" w:hAnsi="Times New Roman"/>
          </w:rPr>
          <w:t xml:space="preserve">Figure </w:t>
        </w:r>
      </w:ins>
      <w:r>
        <w:rPr>
          <w:rFonts w:cs="Times New Roman" w:ascii="Times New Roman" w:hAnsi="Times New Roman"/>
        </w:rPr>
        <w:t>2</w:t>
      </w:r>
      <w:ins w:id="420" w:author="Donald Prothero" w:date="2016-07-06T14:54:00Z">
        <w:r>
          <w:rPr>
            <w:rFonts w:cs="Times New Roman" w:ascii="Times New Roman" w:hAnsi="Times New Roman"/>
          </w:rPr>
          <w:t xml:space="preserve">. Plots of the measured and calculated dimensions of </w:t>
        </w:r>
      </w:ins>
      <w:ins w:id="421" w:author="Donald Prothero" w:date="2016-07-06T14:54:00Z">
        <w:r>
          <w:rPr>
            <w:rFonts w:cs="Times New Roman" w:ascii="Times New Roman" w:hAnsi="Times New Roman"/>
            <w:i/>
          </w:rPr>
          <w:t>Coragyps occidentalis</w:t>
        </w:r>
      </w:ins>
      <w:ins w:id="422" w:author="Donald Prothero" w:date="2016-07-06T14:54:00Z">
        <w:r>
          <w:rPr>
            <w:rFonts w:cs="Times New Roman" w:ascii="Times New Roman" w:hAnsi="Times New Roman"/>
          </w:rPr>
          <w:t xml:space="preserve"> </w:t>
        </w:r>
      </w:ins>
      <w:ins w:id="423" w:author="Donald Prothero" w:date="2016-07-06T14:55:00Z">
        <w:r>
          <w:rPr>
            <w:rFonts w:cs="Times New Roman" w:ascii="Times New Roman" w:hAnsi="Times New Roman"/>
          </w:rPr>
          <w:t xml:space="preserve">and </w:t>
        </w:r>
      </w:ins>
      <w:ins w:id="424" w:author="Donald Prothero" w:date="2016-07-06T14:56:00Z">
        <w:r>
          <w:rPr>
            <w:rFonts w:cs="Times New Roman" w:ascii="Times New Roman" w:hAnsi="Times New Roman"/>
            <w:i/>
          </w:rPr>
          <w:t>Coragyps atratus</w:t>
        </w:r>
      </w:ins>
      <w:ins w:id="425" w:author="Donald Prothero" w:date="2016-07-06T14:56:00Z">
        <w:r>
          <w:rPr>
            <w:rFonts w:cs="Times New Roman" w:ascii="Times New Roman" w:hAnsi="Times New Roman"/>
          </w:rPr>
          <w:t xml:space="preserve"> </w:t>
        </w:r>
      </w:ins>
      <w:ins w:id="426" w:author="Donald Prothero" w:date="2016-07-06T14:54:00Z">
        <w:r>
          <w:rPr>
            <w:rFonts w:cs="Times New Roman" w:ascii="Times New Roman" w:hAnsi="Times New Roman"/>
          </w:rPr>
          <w:t xml:space="preserve">TMTs </w:t>
        </w:r>
      </w:ins>
      <w:r>
        <w:rPr>
          <w:rFonts w:cs="Times New Roman" w:ascii="Times New Roman" w:hAnsi="Times New Roman"/>
        </w:rPr>
        <w:t>versus age</w:t>
      </w:r>
      <w:ins w:id="427" w:author="Donald Prothero" w:date="2016-07-06T14:54:00Z">
        <w:r>
          <w:rPr>
            <w:rFonts w:cs="Times New Roman" w:ascii="Times New Roman" w:hAnsi="Times New Roman"/>
          </w:rPr>
          <w:t xml:space="preserve">. </w:t>
        </w:r>
      </w:ins>
      <w:r>
        <w:rPr>
          <w:rFonts w:cs="Times New Roman" w:ascii="Times New Roman" w:hAnsi="Times New Roman"/>
        </w:rPr>
        <w:t xml:space="preserve">Age in ka is across the x-axis. </w:t>
      </w:r>
      <w:ins w:id="428" w:author="Donald Prothero" w:date="2016-07-06T14:54:00Z">
        <w:r>
          <w:rPr>
            <w:rFonts w:cs="Times New Roman" w:ascii="Times New Roman" w:hAnsi="Times New Roman"/>
          </w:rPr>
          <w:t>Open circles = individual specimens; solid circles = mean for each pit; error bars indicate variance (±1 SE).</w:t>
        </w:r>
      </w:ins>
    </w:p>
    <w:p>
      <w:pPr>
        <w:pStyle w:val="Normal"/>
        <w:tabs>
          <w:tab w:val="decimal" w:pos="3600" w:leader="none"/>
          <w:tab w:val="decimal" w:pos="5040" w:leader="none"/>
          <w:tab w:val="decimal" w:pos="6480" w:leader="none"/>
          <w:tab w:val="decimal" w:pos="7920" w:leader="none"/>
        </w:tabs>
        <w:spacing w:lineRule="auto" w:line="360"/>
        <w:rPr>
          <w:rFonts w:ascii="Times New Roman" w:hAnsi="Times New Roman" w:cs="Times New Roman"/>
          <w:color w:val="000000" w:themeColor="text1"/>
          <w:sz w:val="24"/>
          <w:szCs w:val="24"/>
        </w:rPr>
      </w:pPr>
      <w:del w:id="430" w:author="Donald Prothero" w:date="2016-07-06T14:54:00Z">
        <w:r>
          <w:rPr>
            <w:rFonts w:cs="Times New Roman" w:ascii="Times New Roman" w:hAnsi="Times New Roman"/>
            <w:color w:val="000000" w:themeColor="text1"/>
            <w:sz w:val="24"/>
            <w:szCs w:val="24"/>
          </w:rPr>
          <w:delText xml:space="preserve">FIGURE  2. Plots of the measured and calculated dimensions of </w:delText>
        </w:r>
      </w:del>
      <w:del w:id="431" w:author="Donald Prothero" w:date="2016-07-06T14:54:00Z">
        <w:r>
          <w:rPr>
            <w:rFonts w:cs="Times New Roman" w:ascii="Times New Roman" w:hAnsi="Times New Roman"/>
            <w:i/>
            <w:iCs/>
            <w:color w:val="000000" w:themeColor="text1"/>
            <w:sz w:val="24"/>
            <w:szCs w:val="24"/>
          </w:rPr>
          <w:delText xml:space="preserve">Coragyps </w:delText>
        </w:r>
      </w:del>
      <w:del w:id="432" w:author="Donald Prothero" w:date="2016-07-06T14:54:00Z">
        <w:r>
          <w:rPr>
            <w:rFonts w:cs="Times New Roman" w:ascii="Times New Roman" w:hAnsi="Times New Roman"/>
            <w:color w:val="000000" w:themeColor="text1"/>
            <w:sz w:val="24"/>
            <w:szCs w:val="24"/>
          </w:rPr>
          <w:delText>TMTs through time. Grey open circles indicate individual specimens; solid black dots connected by lines indicate mean for each time sample; error bars indicate variance (</w:delText>
        </w:r>
      </w:del>
      <w:del w:id="433" w:author="Donald Prothero" w:date="2016-07-06T14:54:00Z">
        <w:r>
          <w:rPr>
            <w:rFonts w:eastAsia="Times" w:cs="Times New Roman" w:ascii="Times New Roman" w:hAnsi="Times New Roman"/>
            <w:color w:val="000000" w:themeColor="text1"/>
            <w:sz w:val="24"/>
            <w:szCs w:val="24"/>
          </w:rPr>
          <w:delText>±1 SE)</w:delText>
        </w:r>
      </w:del>
      <w:del w:id="434" w:author="Donald Prothero" w:date="2016-07-06T14:54:00Z">
        <w:r>
          <w:rPr>
            <w:rFonts w:cs="Times New Roman" w:ascii="Times New Roman" w:hAnsi="Times New Roman"/>
            <w:color w:val="000000" w:themeColor="text1"/>
            <w:sz w:val="24"/>
            <w:szCs w:val="24"/>
          </w:rPr>
          <w:delText>.</w:delText>
        </w:r>
      </w:del>
    </w:p>
    <w:p>
      <w:pPr>
        <w:pStyle w:val="Normal"/>
        <w:tabs>
          <w:tab w:val="decimal" w:pos="3600" w:leader="none"/>
          <w:tab w:val="decimal" w:pos="5040" w:leader="none"/>
          <w:tab w:val="decimal" w:pos="6480" w:leader="none"/>
          <w:tab w:val="decimal" w:pos="7920" w:leader="none"/>
        </w:tabs>
        <w:spacing w:lineRule="auto" w:line="360"/>
        <w:rPr>
          <w:rFonts w:ascii="Times New Roman" w:hAnsi="Times New Roman" w:cs="Times New Roman"/>
          <w:color w:val="000000" w:themeColor="text1"/>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alerie J. P. Syverson" w:date="2016-07-04T22:11:00Z" w:initials="VJPS">
    <w:p>
      <w:r>
        <w:rPr>
          <w:rFonts w:cs="Tahoma" w:ascii="Calibri" w:hAnsi="Calibri" w:eastAsia="Calibri"/>
          <w:color w:val="auto"/>
          <w:sz w:val="20"/>
          <w:szCs w:val="24"/>
          <w:lang w:val="en-US" w:eastAsia="en-US" w:bidi="en-US"/>
        </w:rPr>
        <w:t>Citation needed here</w:t>
      </w:r>
    </w:p>
    <w:p>
      <w:r>
        <w:rPr>
          <w:rFonts w:ascii="Liberation Serif" w:hAnsi="Liberation Serif" w:eastAsia="Segoe UI" w:cs="Tahoma"/>
          <w:color w:val="auto"/>
          <w:sz w:val="24"/>
          <w:szCs w:val="24"/>
          <w:lang w:val="en-US" w:eastAsia="en-US" w:bidi="en-US"/>
        </w:rPr>
      </w:r>
    </w:p>
  </w:comment>
  <w:comment w:id="1" w:author="Valerie J. P. Syverson" w:date="2016-07-04T22:16:00Z" w:initials="VJPS">
    <w:p>
      <w:r>
        <w:rPr>
          <w:rFonts w:cs="Tahoma" w:ascii="Calibri" w:hAnsi="Calibri" w:eastAsia="Calibri"/>
          <w:color w:val="auto"/>
          <w:sz w:val="20"/>
          <w:szCs w:val="24"/>
          <w:lang w:val="en-US" w:eastAsia="en-US" w:bidi="en-US"/>
        </w:rPr>
        <w:t xml:space="preserve">These numbers are inconsistent with those in the </w:t>
      </w:r>
      <w:r>
        <w:rPr>
          <w:rFonts w:cs="Tahoma" w:ascii="Calibri" w:hAnsi="Calibri" w:eastAsia="Calibri"/>
          <w:i/>
          <w:color w:val="auto"/>
          <w:sz w:val="20"/>
          <w:szCs w:val="24"/>
          <w:lang w:val="en-US" w:eastAsia="en-US" w:bidi="en-US"/>
        </w:rPr>
        <w:t>Teratornis</w:t>
      </w:r>
      <w:r>
        <w:rPr>
          <w:rFonts w:cs="Tahoma" w:ascii="Calibri" w:hAnsi="Calibri" w:eastAsia="Calibri"/>
          <w:color w:val="auto"/>
          <w:sz w:val="20"/>
          <w:szCs w:val="24"/>
          <w:lang w:val="en-US" w:eastAsia="en-US" w:bidi="en-US"/>
        </w:rPr>
        <w:t xml:space="preserve"> paper – you should fix this</w:t>
      </w:r>
    </w:p>
    <w:p>
      <w:r>
        <w:rPr>
          <w:rFonts w:ascii="Liberation Serif" w:hAnsi="Liberation Serif" w:eastAsia="Segoe UI" w:cs="Tahoma"/>
          <w:color w:val="auto"/>
          <w:sz w:val="24"/>
          <w:szCs w:val="24"/>
          <w:lang w:val="en-US" w:eastAsia="en-US" w:bidi="en-US"/>
        </w:rPr>
      </w:r>
    </w:p>
  </w:comment>
  <w:comment w:id="2" w:author="Valerie J. P. Syverson" w:date="2016-07-06T10:51:00Z" w:initials="VJPS">
    <w:p>
      <w:r>
        <w:rPr>
          <w:rFonts w:eastAsia="Segoe UI" w:cs="Tahoma" w:ascii="Calibri" w:hAnsi="Calibri"/>
          <w:color w:val="00000A"/>
          <w:sz w:val="20"/>
          <w:szCs w:val="24"/>
          <w:lang w:val="en-US" w:eastAsia="en-US" w:bidi="en-US"/>
        </w:rPr>
        <w:t>If you or Katherine want to talk about stasis and Galápagos finches and all that, please drop it in here!</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360" w:leader="none"/>
      </w:tabs>
      <w:bidi w:val="0"/>
      <w:spacing w:lineRule="auto" w:line="48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qFormat/>
    <w:rsid w:val="000e5708"/>
    <w:pPr>
      <w:keepNext/>
      <w:jc w:val="center"/>
      <w:outlineLvl w:val="0"/>
    </w:pPr>
    <w:rPr>
      <w:rFonts w:ascii="Times New Roman" w:hAnsi="Times New Roman" w:eastAsia="Times" w:cs="Times New Roman"/>
      <w:b/>
      <w:sz w:val="24"/>
      <w:szCs w:val="20"/>
    </w:rPr>
  </w:style>
  <w:style w:type="paragraph" w:styleId="Heading2">
    <w:name w:val="Heading 2"/>
    <w:basedOn w:val="Normal"/>
    <w:next w:val="Normal"/>
    <w:link w:val="Heading2Char"/>
    <w:uiPriority w:val="9"/>
    <w:semiHidden/>
    <w:unhideWhenUsed/>
    <w:qFormat/>
    <w:rsid w:val="00491262"/>
    <w:pPr>
      <w:keepNext/>
      <w:keepLines/>
      <w:spacing w:before="200" w:after="0"/>
      <w:outlineLvl w:val="1"/>
    </w:pPr>
    <w:rPr>
      <w:rFonts w:ascii="Calibri Light" w:hAnsi="Calibri Light" w:eastAsia="ＭＳ ゴシック"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TextBodyIndent"/>
    <w:qFormat/>
    <w:rsid w:val="00b25158"/>
    <w:rPr>
      <w:rFonts w:ascii="Times New Roman" w:hAnsi="Times New Roman" w:eastAsia="Times New Roman" w:cs="Times New Roman"/>
      <w:sz w:val="20"/>
      <w:szCs w:val="20"/>
    </w:rPr>
  </w:style>
  <w:style w:type="character" w:styleId="Appleconvertedspace" w:customStyle="1">
    <w:name w:val="apple-converted-space"/>
    <w:basedOn w:val="DefaultParagraphFont"/>
    <w:qFormat/>
    <w:rsid w:val="00356858"/>
    <w:rPr/>
  </w:style>
  <w:style w:type="character" w:styleId="BodyTextIndent2Char" w:customStyle="1">
    <w:name w:val="Body Text Indent 2 Char"/>
    <w:basedOn w:val="DefaultParagraphFont"/>
    <w:link w:val="BodyTextIndent2"/>
    <w:uiPriority w:val="99"/>
    <w:semiHidden/>
    <w:qFormat/>
    <w:rsid w:val="001052df"/>
    <w:rPr/>
  </w:style>
  <w:style w:type="character" w:styleId="BodyTextChar" w:customStyle="1">
    <w:name w:val="Body Text Char"/>
    <w:basedOn w:val="DefaultParagraphFont"/>
    <w:link w:val="TextBody"/>
    <w:uiPriority w:val="99"/>
    <w:qFormat/>
    <w:rsid w:val="00c82ae8"/>
    <w:rPr/>
  </w:style>
  <w:style w:type="character" w:styleId="InternetLink" w:customStyle="1">
    <w:name w:val="Internet Link"/>
    <w:basedOn w:val="DefaultParagraphFont"/>
    <w:uiPriority w:val="99"/>
    <w:unhideWhenUsed/>
    <w:rsid w:val="00613836"/>
    <w:rPr>
      <w:color w:val="0563C1" w:themeColor="hyperlink"/>
      <w:u w:val="single"/>
    </w:rPr>
  </w:style>
  <w:style w:type="character" w:styleId="Emphasis">
    <w:name w:val="Emphasis"/>
    <w:basedOn w:val="DefaultParagraphFont"/>
    <w:uiPriority w:val="20"/>
    <w:qFormat/>
    <w:rsid w:val="00803961"/>
    <w:rPr>
      <w:i/>
      <w:iCs/>
    </w:rPr>
  </w:style>
  <w:style w:type="character" w:styleId="HeaderChar" w:customStyle="1">
    <w:name w:val="Header Char"/>
    <w:basedOn w:val="DefaultParagraphFont"/>
    <w:link w:val="Header"/>
    <w:uiPriority w:val="99"/>
    <w:qFormat/>
    <w:rsid w:val="00be01d8"/>
    <w:rPr/>
  </w:style>
  <w:style w:type="character" w:styleId="FooterChar" w:customStyle="1">
    <w:name w:val="Footer Char"/>
    <w:basedOn w:val="DefaultParagraphFont"/>
    <w:link w:val="Footer"/>
    <w:uiPriority w:val="99"/>
    <w:qFormat/>
    <w:rsid w:val="00be01d8"/>
    <w:rPr/>
  </w:style>
  <w:style w:type="character" w:styleId="BalloonTextChar" w:customStyle="1">
    <w:name w:val="Balloon Text Char"/>
    <w:basedOn w:val="DefaultParagraphFont"/>
    <w:link w:val="BalloonText"/>
    <w:uiPriority w:val="99"/>
    <w:semiHidden/>
    <w:qFormat/>
    <w:rsid w:val="00267b19"/>
    <w:rPr>
      <w:rFonts w:ascii="Lucida Grande" w:hAnsi="Lucida Grande" w:cs="Lucida Grande"/>
      <w:sz w:val="18"/>
      <w:szCs w:val="18"/>
    </w:rPr>
  </w:style>
  <w:style w:type="character" w:styleId="Heading1Char" w:customStyle="1">
    <w:name w:val="Heading 1 Char"/>
    <w:basedOn w:val="DefaultParagraphFont"/>
    <w:link w:val="Heading1"/>
    <w:qFormat/>
    <w:rsid w:val="000e5708"/>
    <w:rPr>
      <w:rFonts w:ascii="Times New Roman" w:hAnsi="Times New Roman" w:eastAsia="Times" w:cs="Times New Roman"/>
      <w:b/>
      <w:sz w:val="24"/>
      <w:szCs w:val="20"/>
    </w:rPr>
  </w:style>
  <w:style w:type="character" w:styleId="Heading2Char" w:customStyle="1">
    <w:name w:val="Heading 2 Char"/>
    <w:basedOn w:val="DefaultParagraphFont"/>
    <w:link w:val="Heading2"/>
    <w:uiPriority w:val="9"/>
    <w:semiHidden/>
    <w:qFormat/>
    <w:rsid w:val="00491262"/>
    <w:rPr>
      <w:rFonts w:ascii="Calibri Light" w:hAnsi="Calibri Light" w:eastAsia="ＭＳ ゴシック" w:cs="" w:asciiTheme="majorHAnsi" w:cstheme="majorBidi" w:eastAsiaTheme="majorEastAsia" w:hAnsiTheme="majorHAnsi"/>
      <w:b/>
      <w:bCs/>
      <w:color w:val="5B9BD5" w:themeColor="accent1"/>
      <w:sz w:val="26"/>
      <w:szCs w:val="26"/>
    </w:rPr>
  </w:style>
  <w:style w:type="character" w:styleId="ListLabel1" w:customStyle="1">
    <w:name w:val="ListLabel 1"/>
    <w:qFormat/>
    <w:rPr>
      <w:rFonts w:cs="Courier New"/>
    </w:rPr>
  </w:style>
  <w:style w:type="character" w:styleId="CommentTextChar" w:customStyle="1">
    <w:name w:val="Comment Text Char"/>
    <w:basedOn w:val="DefaultParagraphFont"/>
    <w:link w:val="CommentText"/>
    <w:uiPriority w:val="99"/>
    <w:semiHidden/>
    <w:qFormat/>
    <w:rPr>
      <w:color w:val="00000A"/>
      <w:sz w:val="24"/>
      <w:szCs w:val="24"/>
    </w:rPr>
  </w:style>
  <w:style w:type="character" w:styleId="Annotationreference">
    <w:name w:val="annotation reference"/>
    <w:basedOn w:val="DefaultParagraphFont"/>
    <w:uiPriority w:val="99"/>
    <w:semiHidden/>
    <w:unhideWhenUsed/>
    <w:qFormat/>
    <w:rPr>
      <w:sz w:val="18"/>
      <w:szCs w:val="1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link w:val="BodyTextChar"/>
    <w:uiPriority w:val="99"/>
    <w:unhideWhenUsed/>
    <w:rsid w:val="00c82ae8"/>
    <w:pPr>
      <w:spacing w:before="0" w:after="12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extBodyIndent" w:customStyle="1">
    <w:name w:val="Body Text Indent"/>
    <w:basedOn w:val="Normal"/>
    <w:link w:val="BodyTextIndentChar"/>
    <w:rsid w:val="00b25158"/>
    <w:pPr>
      <w:widowControl w:val="false"/>
      <w:tabs>
        <w:tab w:val="left" w:pos="220" w:leader="none"/>
        <w:tab w:val="left" w:pos="720" w:leader="none"/>
      </w:tabs>
      <w:spacing w:before="0" w:after="20"/>
      <w:ind w:left="360" w:hanging="360"/>
    </w:pPr>
    <w:rPr>
      <w:rFonts w:ascii="Times New Roman" w:hAnsi="Times New Roman" w:eastAsia="Times New Roman" w:cs="Times New Roman"/>
      <w:sz w:val="20"/>
      <w:szCs w:val="20"/>
    </w:rPr>
  </w:style>
  <w:style w:type="paragraph" w:styleId="BodyTextIndent2">
    <w:name w:val="Body Text Indent 2"/>
    <w:basedOn w:val="Normal"/>
    <w:link w:val="BodyTextIndent2Char"/>
    <w:uiPriority w:val="99"/>
    <w:semiHidden/>
    <w:unhideWhenUsed/>
    <w:qFormat/>
    <w:rsid w:val="001052df"/>
    <w:pPr>
      <w:spacing w:before="0" w:after="120"/>
      <w:ind w:left="360" w:hanging="0"/>
    </w:pPr>
    <w:rPr/>
  </w:style>
  <w:style w:type="paragraph" w:styleId="Svarticle" w:customStyle="1">
    <w:name w:val="svarticle"/>
    <w:basedOn w:val="Normal"/>
    <w:qFormat/>
    <w:rsid w:val="00803961"/>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be01d8"/>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be01d8"/>
    <w:pPr>
      <w:tabs>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267b19"/>
    <w:pPr>
      <w:spacing w:lineRule="auto" w:line="240"/>
    </w:pPr>
    <w:rPr>
      <w:rFonts w:ascii="Lucida Grande" w:hAnsi="Lucida Grande" w:cs="Lucida Grande"/>
      <w:sz w:val="18"/>
      <w:szCs w:val="18"/>
    </w:rPr>
  </w:style>
  <w:style w:type="paragraph" w:styleId="TableContents" w:customStyle="1">
    <w:name w:val="Table Contents"/>
    <w:basedOn w:val="Normal"/>
    <w:qFormat/>
    <w:pPr>
      <w:spacing w:lineRule="auto" w:line="240" w:before="0" w:after="103"/>
    </w:pPr>
    <w:rPr>
      <w:rFonts w:ascii="Times New Roman" w:hAnsi="Times New Roman"/>
      <w:sz w:val="20"/>
      <w:szCs w:val="16"/>
    </w:rPr>
  </w:style>
  <w:style w:type="paragraph" w:styleId="TableHeading" w:customStyle="1">
    <w:name w:val="Table Heading"/>
    <w:basedOn w:val="TableContents"/>
    <w:qFormat/>
    <w:pPr/>
    <w:rPr/>
  </w:style>
  <w:style w:type="paragraph" w:styleId="Annotationtext">
    <w:name w:val="annotation text"/>
    <w:basedOn w:val="Normal"/>
    <w:link w:val="CommentTextChar"/>
    <w:uiPriority w:val="99"/>
    <w:semiHidden/>
    <w:unhideWhenUsed/>
    <w:qFormat/>
    <w:pPr>
      <w:spacing w:lineRule="auto" w:line="240"/>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ks.google.com/?id=YP0AX3LW8jYC&amp;pg=RA2-PA265" TargetMode="External"/><Relationship Id="rId3" Type="http://schemas.openxmlformats.org/officeDocument/2006/relationships/hyperlink" Target="https://en.wikipedia.org/wiki/Condor_(journal)"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Application>LibreOffice/5.1.4.2$Windows_x86 LibreOffice_project/f99d75f39f1c57ebdd7ffc5f42867c12031db97a</Application>
  <Pages>17</Pages>
  <Words>3587</Words>
  <Characters>19499</Characters>
  <CharactersWithSpaces>22920</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2016-06-22T17:35:00Z</dcterms:created>
  <dc:creator>Katherine Long</dc:creator>
  <dc:description/>
  <dc:language>en-US</dc:language>
  <cp:lastModifiedBy/>
  <dcterms:modified xsi:type="dcterms:W3CDTF">2016-08-12T19:00:50Z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