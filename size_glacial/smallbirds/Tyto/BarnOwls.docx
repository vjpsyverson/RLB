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STASIS IN BARN OWLS FROM THE LA BREA TAR PITS DURING THE LAST GLACIAL-INTERGLACIAL CYCLE</w:t>
      </w:r>
    </w:p>
    <w:p>
      <w:pPr>
        <w:pStyle w:val="Normal"/>
        <w:tabs>
          <w:tab w:val="left" w:pos="360" w:leader="none"/>
        </w:tabs>
        <w:spacing w:lineRule="auto" w:line="480"/>
        <w:jc w:val="center"/>
        <w:rPr>
          <w:rFonts w:ascii="Times New Roman" w:hAnsi="Times New Roman"/>
        </w:rPr>
      </w:pPr>
      <w:r>
        <w:rPr>
          <w:rFonts w:ascii="Times New Roman" w:hAnsi="Times New Roman"/>
        </w:rPr>
      </w:r>
    </w:p>
    <w:p>
      <w:pPr>
        <w:pStyle w:val="Normal"/>
        <w:tabs>
          <w:tab w:val="left" w:pos="360" w:leader="none"/>
        </w:tabs>
        <w:spacing w:lineRule="auto" w:line="480"/>
        <w:jc w:val="center"/>
        <w:rPr>
          <w:rFonts w:ascii="Times New Roman" w:hAnsi="Times New Roman"/>
          <w:szCs w:val="24"/>
          <w:vertAlign w:val="superscript"/>
        </w:rPr>
      </w:pPr>
      <w:r>
        <w:rPr>
          <w:rFonts w:ascii="Times New Roman" w:hAnsi="Times New Roman"/>
        </w:rPr>
        <w:t>MEENA MADAN</w:t>
      </w:r>
      <w:r>
        <w:rPr>
          <w:rFonts w:ascii="Times New Roman" w:hAnsi="Times New Roman"/>
          <w:szCs w:val="24"/>
          <w:vertAlign w:val="superscript"/>
        </w:rPr>
        <w:t>1</w:t>
      </w:r>
      <w:r>
        <w:rPr>
          <w:rFonts w:ascii="Times New Roman" w:hAnsi="Times New Roman"/>
        </w:rPr>
        <w:t>, DONALD R. PROTHERO</w:t>
      </w:r>
      <w:r>
        <w:rPr>
          <w:rFonts w:ascii="Times New Roman" w:hAnsi="Times New Roman"/>
          <w:vertAlign w:val="superscript"/>
        </w:rPr>
        <w:t>2</w:t>
      </w:r>
      <w:r>
        <w:rPr>
          <w:rFonts w:ascii="Times New Roman" w:hAnsi="Times New Roman"/>
        </w:rPr>
        <w:t xml:space="preserve"> AND VALERIE J.P. SYVERSON</w:t>
      </w:r>
      <w:r>
        <w:rPr>
          <w:rFonts w:ascii="Times New Roman" w:hAnsi="Times New Roman"/>
          <w:szCs w:val="24"/>
          <w:vertAlign w:val="superscript"/>
        </w:rPr>
        <w:t>3</w:t>
      </w:r>
    </w:p>
    <w:p>
      <w:pPr>
        <w:pStyle w:val="Normal"/>
        <w:tabs>
          <w:tab w:val="left" w:pos="360" w:leader="none"/>
        </w:tabs>
        <w:spacing w:lineRule="auto" w:line="480"/>
        <w:jc w:val="center"/>
        <w:rPr>
          <w:rFonts w:ascii="Times New Roman" w:hAnsi="Times New Roman"/>
        </w:rPr>
      </w:pPr>
      <w:r>
        <w:rPr>
          <w:rFonts w:ascii="Times New Roman" w:hAnsi="Times New Roman"/>
        </w:rPr>
      </w:r>
    </w:p>
    <w:p>
      <w:pPr>
        <w:pStyle w:val="Normal"/>
        <w:widowControl w:val="false"/>
        <w:tabs>
          <w:tab w:val="left" w:pos="360" w:leader="none"/>
        </w:tabs>
        <w:spacing w:lineRule="auto" w:line="480"/>
        <w:jc w:val="center"/>
        <w:rPr>
          <w:rFonts w:ascii="Times New Roman" w:hAnsi="Times New Roman" w:eastAsia="ＭＳ 明朝" w:eastAsiaTheme="minorEastAsia"/>
          <w:szCs w:val="24"/>
        </w:rPr>
      </w:pPr>
      <w:r>
        <w:rPr>
          <w:rFonts w:ascii="Times New Roman" w:hAnsi="Times New Roman"/>
          <w:vertAlign w:val="superscript"/>
        </w:rPr>
        <w:t>1</w:t>
      </w:r>
      <w:r>
        <w:rPr>
          <w:rFonts w:eastAsia="ＭＳ 明朝" w:ascii="Times New Roman" w:hAnsi="Times New Roman" w:eastAsiaTheme="minorEastAsia"/>
          <w:szCs w:val="24"/>
        </w:rPr>
        <w:t>School of Earth Sciences, University of Bristol, Bristol, BS8 1TQ, UK; mm13970@my.bristol.ac.uk;</w:t>
      </w:r>
    </w:p>
    <w:p>
      <w:pPr>
        <w:pStyle w:val="Normal"/>
        <w:spacing w:lineRule="auto" w:line="480"/>
        <w:jc w:val="center"/>
        <w:rPr>
          <w:rFonts w:ascii="Times New Roman" w:hAnsi="Times New Roman"/>
          <w:szCs w:val="24"/>
        </w:rPr>
      </w:pPr>
      <w:ins w:id="0" w:author="Donald Prothero" w:date="2016-08-12T08:53:00Z">
        <w:r>
          <w:rPr>
            <w:rFonts w:ascii="Times New Roman" w:hAnsi="Times New Roman"/>
            <w:szCs w:val="24"/>
            <w:vertAlign w:val="superscript"/>
          </w:rPr>
          <w:t>2</w:t>
        </w:r>
      </w:ins>
      <w:ins w:id="1" w:author="Donald Prothero" w:date="2016-08-12T08:53:00Z">
        <w:r>
          <w:rPr>
            <w:rFonts w:ascii="Times New Roman" w:hAnsi="Times New Roman"/>
            <w:szCs w:val="24"/>
          </w:rPr>
          <w:t>Natural History Museum of Los Angeles County, 900 Exposition Blvd., Los Angeles, CA 90007; donaldprothero@att.net;</w:t>
        </w:r>
      </w:ins>
    </w:p>
    <w:p>
      <w:pPr>
        <w:pStyle w:val="Normal"/>
        <w:spacing w:lineRule="auto" w:line="480"/>
        <w:rPr>
          <w:rFonts w:ascii="Times New Roman" w:hAnsi="Times New Roman"/>
        </w:rPr>
      </w:pPr>
      <w:ins w:id="2" w:author="Donald Prothero" w:date="2016-08-12T08:53:00Z">
        <w:r>
          <w:rPr>
            <w:rFonts w:ascii="Times New Roman" w:hAnsi="Times New Roman"/>
            <w:szCs w:val="24"/>
            <w:vertAlign w:val="superscript"/>
          </w:rPr>
          <w:t>3</w:t>
        </w:r>
      </w:ins>
      <w:ins w:id="3" w:author="Donald Prothero" w:date="2016-08-12T08:53:00Z">
        <w:r>
          <w:rPr>
            <w:rFonts w:eastAsia="ＭＳ 明朝" w:ascii="Times New Roman" w:hAnsi="Times New Roman" w:eastAsiaTheme="minorEastAsia"/>
            <w:i/>
            <w:iCs/>
            <w:szCs w:val="24"/>
          </w:rPr>
          <w:t xml:space="preserve"> </w:t>
        </w:r>
      </w:ins>
      <w:ins w:id="4" w:author="Donald Prothero" w:date="2016-08-12T08:53:00Z">
        <w:r>
          <w:rPr>
            <w:rFonts w:eastAsia="ＭＳ 明朝" w:ascii="Times New Roman" w:hAnsi="Times New Roman" w:eastAsiaTheme="minorEastAsia"/>
            <w:iCs/>
            <w:szCs w:val="24"/>
          </w:rPr>
          <w:t>Dept. Geo</w:t>
        </w:r>
      </w:ins>
      <w:del w:id="5" w:author="Valerie J. P. Syverson" w:date="2016-07-04T22:07:00Z">
        <w:r>
          <w:rPr>
            <w:rFonts w:eastAsia="ＭＳ 明朝" w:ascii="Times New Roman" w:hAnsi="Times New Roman" w:eastAsiaTheme="minorEastAsia"/>
            <w:iCs/>
            <w:szCs w:val="24"/>
          </w:rPr>
          <w:delText>logical S</w:delText>
        </w:r>
      </w:del>
      <w:ins w:id="6" w:author="Donald Prothero" w:date="2016-08-12T08:53:00Z">
        <w:r>
          <w:rPr>
            <w:rFonts w:eastAsia="ＭＳ 明朝" w:ascii="Times New Roman" w:hAnsi="Times New Roman" w:eastAsiaTheme="minorEastAsia"/>
            <w:iCs/>
            <w:szCs w:val="24"/>
          </w:rPr>
          <w:t xml:space="preserve">sciences, University of Wisconsin, 1215 W Dayton St., Madison, WI </w:t>
        </w:r>
      </w:ins>
      <w:del w:id="7" w:author="Valerie J. P. Syverson" w:date="2016-07-04T22:08:00Z">
        <w:r>
          <w:rPr>
            <w:rFonts w:eastAsia="ＭＳ 明朝" w:ascii="Times New Roman" w:hAnsi="Times New Roman" w:eastAsiaTheme="minorEastAsia"/>
            <w:iCs/>
            <w:szCs w:val="24"/>
          </w:rPr>
          <w:delText>00000</w:delText>
        </w:r>
      </w:del>
      <w:ins w:id="8" w:author="Donald Prothero" w:date="2016-08-12T08:53:00Z">
        <w:r>
          <w:rPr>
            <w:rFonts w:eastAsia="ＭＳ 明朝" w:ascii="Times New Roman" w:hAnsi="Times New Roman" w:eastAsiaTheme="minorEastAsia"/>
            <w:iCs/>
            <w:szCs w:val="24"/>
          </w:rPr>
          <w:t>53706; vsyverson@gmail.com</w:t>
        </w:r>
      </w:ins>
    </w:p>
    <w:p>
      <w:pPr>
        <w:pStyle w:val="Normal"/>
        <w:tabs>
          <w:tab w:val="left" w:pos="360" w:leader="none"/>
        </w:tabs>
        <w:spacing w:lineRule="auto" w:line="480"/>
        <w:jc w:val="center"/>
        <w:rPr>
          <w:rFonts w:ascii="Times New Roman" w:hAnsi="Times New Roman"/>
        </w:rPr>
      </w:pPr>
      <w:del w:id="9" w:author="Donald Prothero" w:date="2016-08-12T08:53:00Z">
        <w:r>
          <w:rPr>
            <w:rFonts w:ascii="Times New Roman" w:hAnsi="Times New Roman"/>
            <w:vertAlign w:val="superscript"/>
          </w:rPr>
          <w:delText>2</w:delText>
        </w:r>
      </w:del>
      <w:del w:id="10" w:author="Donald Prothero" w:date="2016-08-12T08:53:00Z">
        <w:r>
          <w:rPr>
            <w:rFonts w:ascii="Times New Roman" w:hAnsi="Times New Roman"/>
          </w:rPr>
          <w:delText>Natural History Museum of Los Angeles County, 900 Exposition Blvd., Los Angeles, CA 90007;</w:delText>
        </w:r>
      </w:del>
    </w:p>
    <w:p>
      <w:pPr>
        <w:pStyle w:val="Normal"/>
        <w:tabs>
          <w:tab w:val="left" w:pos="360" w:leader="none"/>
        </w:tabs>
        <w:spacing w:lineRule="auto" w:line="480"/>
        <w:jc w:val="center"/>
        <w:rPr/>
      </w:pPr>
      <w:del w:id="11" w:author="Donald Prothero" w:date="2016-08-12T08:53:00Z">
        <w:r>
          <w:rPr>
            <w:rFonts w:ascii="Times New Roman" w:hAnsi="Times New Roman"/>
            <w:szCs w:val="24"/>
            <w:vertAlign w:val="superscript"/>
          </w:rPr>
          <w:delText>3</w:delText>
        </w:r>
      </w:del>
      <w:del w:id="12" w:author="Donald Prothero" w:date="2016-08-12T08:53:00Z">
        <w:r>
          <w:rPr>
            <w:rFonts w:eastAsia="ＭＳ 明朝" w:ascii="Times New Roman" w:hAnsi="Times New Roman" w:eastAsiaTheme="minorEastAsia"/>
            <w:iCs/>
            <w:szCs w:val="24"/>
          </w:rPr>
          <w:delText>University of Michigan Museum of Paleontology, 1109 Geddes Ave., Ann Arbor, MI  48109</w:delText>
        </w:r>
      </w:del>
    </w:p>
    <w:p>
      <w:pPr>
        <w:pStyle w:val="Normal"/>
        <w:tabs>
          <w:tab w:val="left" w:pos="360" w:leader="none"/>
        </w:tabs>
        <w:spacing w:lineRule="auto" w:line="480"/>
        <w:jc w:val="center"/>
        <w:rPr>
          <w:rFonts w:ascii="Times New Roman" w:hAnsi="Times New Roman"/>
        </w:rPr>
      </w:pPr>
      <w:r>
        <w:rPr>
          <w:rFonts w:ascii="Times New Roman" w:hAnsi="Times New Roman"/>
        </w:rPr>
      </w:r>
    </w:p>
    <w:p>
      <w:pPr>
        <w:pStyle w:val="Normal"/>
        <w:tabs>
          <w:tab w:val="left" w:pos="360" w:leader="none"/>
        </w:tabs>
        <w:spacing w:lineRule="auto" w:line="480"/>
        <w:rPr>
          <w:rFonts w:ascii="Times New Roman" w:hAnsi="Times New Roman"/>
        </w:rPr>
      </w:pPr>
      <w:r>
        <w:rPr>
          <w:rFonts w:ascii="Times New Roman" w:hAnsi="Times New Roman"/>
        </w:rPr>
      </w:r>
    </w:p>
    <w:p>
      <w:pPr>
        <w:pStyle w:val="Normal"/>
        <w:tabs>
          <w:tab w:val="left" w:pos="360" w:leader="none"/>
        </w:tabs>
        <w:spacing w:lineRule="auto" w:line="480"/>
        <w:rPr>
          <w:rFonts w:ascii="Times New Roman" w:hAnsi="Times New Roman"/>
        </w:rPr>
      </w:pPr>
      <w:r>
        <w:rPr>
          <w:rFonts w:ascii="Times New Roman" w:hAnsi="Times New Roman"/>
        </w:rPr>
      </w:r>
    </w:p>
    <w:p>
      <w:pPr>
        <w:pStyle w:val="Normal"/>
        <w:tabs>
          <w:tab w:val="left" w:pos="360" w:leader="none"/>
        </w:tabs>
        <w:spacing w:lineRule="auto" w:line="480"/>
        <w:rPr>
          <w:rFonts w:ascii="Times New Roman" w:hAnsi="Times New Roman"/>
        </w:rPr>
      </w:pPr>
      <w:r>
        <w:rPr>
          <w:rFonts w:ascii="Times New Roman" w:hAnsi="Times New Roman"/>
        </w:rPr>
      </w:r>
    </w:p>
    <w:p>
      <w:pPr>
        <w:pStyle w:val="Normal"/>
        <w:tabs>
          <w:tab w:val="left" w:pos="360" w:leader="none"/>
        </w:tabs>
        <w:spacing w:lineRule="auto" w:line="480"/>
        <w:rPr>
          <w:rFonts w:ascii="Times New Roman" w:hAnsi="Times New Roman"/>
        </w:rPr>
      </w:pPr>
      <w:r>
        <w:rPr>
          <w:rFonts w:ascii="Times New Roman" w:hAnsi="Times New Roman"/>
        </w:rPr>
      </w:r>
    </w:p>
    <w:p>
      <w:pPr>
        <w:pStyle w:val="Normal"/>
        <w:tabs>
          <w:tab w:val="left" w:pos="360" w:leader="none"/>
        </w:tabs>
        <w:spacing w:lineRule="auto" w:line="480"/>
        <w:rPr>
          <w:rFonts w:ascii="Times New Roman" w:hAnsi="Times New Roman"/>
        </w:rPr>
      </w:pPr>
      <w:r>
        <w:rPr>
          <w:rFonts w:ascii="Times New Roman" w:hAnsi="Times New Roman"/>
        </w:rPr>
      </w:r>
    </w:p>
    <w:p>
      <w:pPr>
        <w:pStyle w:val="Normal"/>
        <w:tabs>
          <w:tab w:val="left" w:pos="360" w:leader="none"/>
        </w:tabs>
        <w:spacing w:lineRule="auto" w:line="480"/>
        <w:rPr/>
      </w:pPr>
      <w:r>
        <w:rPr>
          <w:rFonts w:ascii="Times New Roman" w:hAnsi="Times New Roman"/>
          <w:b/>
        </w:rPr>
        <w:t>Abstract</w:t>
      </w:r>
      <w:r>
        <w:rPr>
          <w:rFonts w:ascii="Times New Roman" w:hAnsi="Times New Roman"/>
        </w:rPr>
        <w:t xml:space="preserve">—A classic example of evolution in action is the </w:t>
      </w:r>
      <w:del w:id="13" w:author="Valerie J. P. Syverson" w:date="2016-07-06T11:35:00Z">
        <w:r>
          <w:rPr>
            <w:rFonts w:ascii="Times New Roman" w:hAnsi="Times New Roman"/>
          </w:rPr>
          <w:delText>Galapagos</w:delText>
        </w:r>
      </w:del>
      <w:ins w:id="14" w:author="Valerie J. P. Syverson" w:date="2016-07-06T11:35:00Z">
        <w:r>
          <w:rPr>
            <w:rFonts w:ascii="Times New Roman" w:hAnsi="Times New Roman"/>
          </w:rPr>
          <w:t>Galápagos</w:t>
        </w:r>
      </w:ins>
      <w:r>
        <w:rPr>
          <w:rFonts w:ascii="Times New Roman" w:hAnsi="Times New Roman"/>
        </w:rPr>
        <w:t xml:space="preserve"> finches, whose rapid responses to climate change are well documented. In this study, we analyzed a sample of </w:t>
      </w:r>
      <w:del w:id="15" w:author="Valerie J. P. Syverson" w:date="2016-07-06T11:34:00Z">
        <w:r>
          <w:rPr>
            <w:rFonts w:ascii="Times New Roman" w:hAnsi="Times New Roman"/>
          </w:rPr>
          <w:delText>Barn Owls</w:delText>
        </w:r>
      </w:del>
      <w:ins w:id="16" w:author="Valerie J. P. Syverson" w:date="2016-07-06T11:34:00Z">
        <w:r>
          <w:rPr>
            <w:rFonts w:ascii="Times New Roman" w:hAnsi="Times New Roman"/>
          </w:rPr>
          <w:t>barn owl</w:t>
        </w:r>
      </w:ins>
      <w:r>
        <w:rPr>
          <w:rFonts w:ascii="Times New Roman" w:hAnsi="Times New Roman"/>
        </w:rPr>
        <w:t xml:space="preserve"> (</w:t>
      </w:r>
      <w:r>
        <w:rPr>
          <w:rFonts w:ascii="Times New Roman" w:hAnsi="Times New Roman"/>
          <w:i/>
        </w:rPr>
        <w:t>Tyto alba</w:t>
      </w:r>
      <w:r>
        <w:rPr>
          <w:rFonts w:ascii="Times New Roman" w:hAnsi="Times New Roman"/>
        </w:rPr>
        <w:t>) fossils from the collections of the La Brea Tar Pits</w:t>
      </w:r>
      <w:del w:id="17" w:author="Valerie J. P. Syverson" w:date="2016-07-06T11:34:00Z">
        <w:r>
          <w:rPr>
            <w:rFonts w:ascii="Times New Roman" w:hAnsi="Times New Roman"/>
          </w:rPr>
          <w:delText xml:space="preserve"> and</w:delText>
        </w:r>
      </w:del>
      <w:r>
        <w:rPr>
          <w:rFonts w:ascii="Times New Roman" w:hAnsi="Times New Roman"/>
        </w:rPr>
        <w:t xml:space="preserve"> Museum, California, to determine changes in size or shape in response to climate fluctuations over the last 35,000 years. Despite a weak Bergmann’s rule effect observed in living </w:t>
      </w:r>
      <w:del w:id="18" w:author="Valerie J. P. Syverson" w:date="2016-07-06T11:34:00Z">
        <w:r>
          <w:rPr>
            <w:rFonts w:ascii="Times New Roman" w:hAnsi="Times New Roman"/>
          </w:rPr>
          <w:delText>Barn Owls</w:delText>
        </w:r>
      </w:del>
      <w:ins w:id="19" w:author="Valerie J. P. Syverson" w:date="2016-07-06T11:34:00Z">
        <w:r>
          <w:rPr>
            <w:rFonts w:ascii="Times New Roman" w:hAnsi="Times New Roman"/>
          </w:rPr>
          <w:t>barn owls</w:t>
        </w:r>
      </w:ins>
      <w:r>
        <w:rPr>
          <w:rFonts w:ascii="Times New Roman" w:hAnsi="Times New Roman"/>
        </w:rPr>
        <w:t xml:space="preserve">, displaying larger body sizes in colder climates, the La Brea owls demonstrated stasis over this time period, with no statistically significant changes in size or robustness despite the peak glacial maximum 18,000-20,000 years ago, when the </w:t>
      </w:r>
      <w:ins w:id="20" w:author="Valerie J. P. Syverson" w:date="2016-07-06T11:34:00Z">
        <w:r>
          <w:rPr>
            <w:rFonts w:ascii="Times New Roman" w:hAnsi="Times New Roman"/>
          </w:rPr>
          <w:t xml:space="preserve">environment </w:t>
        </w:r>
      </w:ins>
      <w:del w:id="21" w:author="Valerie J. P. Syverson" w:date="2016-07-06T11:34:00Z">
        <w:r>
          <w:rPr>
            <w:rFonts w:ascii="Times New Roman" w:hAnsi="Times New Roman"/>
          </w:rPr>
          <w:delText xml:space="preserve">enviromnent </w:delText>
        </w:r>
      </w:del>
      <w:r>
        <w:rPr>
          <w:rFonts w:ascii="Times New Roman" w:hAnsi="Times New Roman"/>
        </w:rPr>
        <w:t xml:space="preserve">at </w:t>
      </w:r>
      <w:ins w:id="22" w:author="Valerie J. P. Syverson" w:date="2016-07-06T11:34:00Z">
        <w:r>
          <w:rPr>
            <w:rFonts w:ascii="Times New Roman" w:hAnsi="Times New Roman"/>
          </w:rPr>
          <w:t xml:space="preserve">Rancho </w:t>
        </w:r>
      </w:ins>
      <w:r>
        <w:rPr>
          <w:rFonts w:ascii="Times New Roman" w:hAnsi="Times New Roman"/>
        </w:rPr>
        <w:t xml:space="preserve">La Brea was predominantly coniferous forests and snowy winters. Our results concur with studies conducted on </w:t>
      </w:r>
      <w:ins w:id="23" w:author="Valerie J. P. Syverson" w:date="2016-07-06T11:35:00Z">
        <w:r>
          <w:rPr>
            <w:rFonts w:ascii="Times New Roman" w:hAnsi="Times New Roman"/>
          </w:rPr>
          <w:t xml:space="preserve">Rancho </w:t>
        </w:r>
      </w:ins>
      <w:r>
        <w:rPr>
          <w:rFonts w:ascii="Times New Roman" w:hAnsi="Times New Roman"/>
        </w:rPr>
        <w:t xml:space="preserve">La Brea </w:t>
      </w:r>
      <w:del w:id="24" w:author="Valerie J. P. Syverson" w:date="2016-07-06T11:35:00Z">
        <w:r>
          <w:rPr>
            <w:rFonts w:ascii="Times New Roman" w:hAnsi="Times New Roman"/>
          </w:rPr>
          <w:delText>Great Horned Owls, Condors, Golden Eagles, Bald Eagles, Turkeys, and Caracaras</w:delText>
        </w:r>
      </w:del>
      <w:ins w:id="25" w:author="Valerie J. P. Syverson" w:date="2016-07-06T11:35:00Z">
        <w:r>
          <w:rPr>
            <w:rFonts w:ascii="Times New Roman" w:hAnsi="Times New Roman"/>
          </w:rPr>
          <w:t>great horned owls, condors, golden eagles, bald eagles, turkeys, and caracaras</w:t>
        </w:r>
      </w:ins>
      <w:r>
        <w:rPr>
          <w:rFonts w:ascii="Times New Roman" w:hAnsi="Times New Roman"/>
        </w:rPr>
        <w:t>. It appears that many birds do not respond to changes in climate in a simple fashion, and are adaptable to various ecosystems and can live in a variety of habitats or climates without change in body size or hind limb robustness.</w:t>
      </w:r>
    </w:p>
    <w:p>
      <w:pPr>
        <w:pStyle w:val="Normal"/>
        <w:tabs>
          <w:tab w:val="left" w:pos="360" w:leader="none"/>
        </w:tabs>
        <w:spacing w:lineRule="auto" w:line="480"/>
        <w:rPr>
          <w:rFonts w:ascii="Times New Roman" w:hAnsi="Times New Roman"/>
        </w:rPr>
      </w:pPr>
      <w:r>
        <w:rPr>
          <w:rFonts w:ascii="Times New Roman" w:hAnsi="Times New Roman"/>
        </w:rPr>
      </w:r>
    </w:p>
    <w:p>
      <w:pPr>
        <w:pStyle w:val="Normal"/>
        <w:tabs>
          <w:tab w:val="left" w:pos="360" w:leader="none"/>
        </w:tabs>
        <w:spacing w:lineRule="auto" w:line="480"/>
        <w:jc w:val="center"/>
        <w:rPr>
          <w:rFonts w:ascii="Times New Roman" w:hAnsi="Times New Roman"/>
          <w:b/>
          <w:b/>
        </w:rPr>
      </w:pPr>
      <w:r>
        <w:rPr>
          <w:rFonts w:ascii="Times New Roman" w:hAnsi="Times New Roman"/>
          <w:b/>
        </w:rPr>
        <w:t>INTRODUCTION</w:t>
      </w:r>
    </w:p>
    <w:p>
      <w:pPr>
        <w:pStyle w:val="Normal"/>
        <w:tabs>
          <w:tab w:val="left" w:pos="360" w:leader="none"/>
        </w:tabs>
        <w:spacing w:lineRule="auto" w:line="480"/>
        <w:rPr/>
      </w:pPr>
      <w:r>
        <w:rPr>
          <w:rFonts w:ascii="Times New Roman" w:hAnsi="Times New Roman"/>
        </w:rPr>
        <w:tab/>
        <w:t xml:space="preserve">Traditional evolutionary biology features an abundance of examples of adaptive responses to changes in climate, particularly in birds such as the </w:t>
      </w:r>
      <w:del w:id="26" w:author="Valerie J. P. Syverson" w:date="2016-07-06T11:35:00Z">
        <w:r>
          <w:rPr>
            <w:rFonts w:ascii="Times New Roman" w:hAnsi="Times New Roman"/>
          </w:rPr>
          <w:delText>Galapagos</w:delText>
        </w:r>
      </w:del>
      <w:ins w:id="27" w:author="Valerie J. P. Syverson" w:date="2016-07-06T11:35:00Z">
        <w:r>
          <w:rPr>
            <w:rFonts w:ascii="Times New Roman" w:hAnsi="Times New Roman"/>
          </w:rPr>
          <w:t>Galápagos</w:t>
        </w:r>
      </w:ins>
      <w:r>
        <w:rPr>
          <w:rFonts w:ascii="Times New Roman" w:hAnsi="Times New Roman"/>
        </w:rPr>
        <w:t xml:space="preserve"> finches (Weiner, 1995; Grant and Weiner, 1999; Grant and Grant, 2007). Numerous additional instances of microevolutionary adaptations</w:t>
      </w:r>
      <w:ins w:id="28" w:author="Valerie J. P. Syverson" w:date="2016-07-06T11:36:00Z">
        <w:r>
          <w:rPr>
            <w:rFonts w:ascii="Times New Roman" w:hAnsi="Times New Roman"/>
          </w:rPr>
          <w:t xml:space="preserve"> have been documented</w:t>
        </w:r>
      </w:ins>
      <w:r>
        <w:rPr>
          <w:rFonts w:ascii="Times New Roman" w:hAnsi="Times New Roman"/>
        </w:rPr>
        <w:t xml:space="preserve"> in modern birds such as </w:t>
      </w:r>
      <w:del w:id="29" w:author="Valerie J. P. Syverson" w:date="2016-07-06T11:36:00Z">
        <w:r>
          <w:rPr>
            <w:rFonts w:ascii="Times New Roman" w:hAnsi="Times New Roman"/>
          </w:rPr>
          <w:delText>Siberian Warblers, English Sparrows, Cuckoos, Cowbirds, Red-Winged Blackbirds</w:delText>
        </w:r>
      </w:del>
      <w:ins w:id="30" w:author="Valerie J. P. Syverson" w:date="2016-07-06T11:36:00Z">
        <w:r>
          <w:rPr>
            <w:rFonts w:ascii="Times New Roman" w:hAnsi="Times New Roman"/>
          </w:rPr>
          <w:t>Siberian warblers, English sparrows, cuckoos, cowbirds, and red-winged blackbirds</w:t>
        </w:r>
      </w:ins>
      <w:del w:id="31" w:author="Valerie J. P. Syverson" w:date="2016-07-06T11:36:00Z">
        <w:r>
          <w:rPr>
            <w:rFonts w:ascii="Times New Roman" w:hAnsi="Times New Roman"/>
          </w:rPr>
          <w:delText xml:space="preserve"> have been documented</w:delText>
        </w:r>
      </w:del>
      <w:r>
        <w:rPr>
          <w:rFonts w:ascii="Times New Roman" w:hAnsi="Times New Roman"/>
        </w:rPr>
        <w:t xml:space="preserve"> (Weiner, 1995). These studies suggest</w:t>
      </w:r>
      <w:ins w:id="32" w:author="Valerie J. P. Syverson" w:date="2016-07-06T11:36:00Z">
        <w:r>
          <w:rPr>
            <w:rFonts w:ascii="Times New Roman" w:hAnsi="Times New Roman"/>
          </w:rPr>
          <w:t xml:space="preserve"> that</w:t>
        </w:r>
      </w:ins>
      <w:r>
        <w:rPr>
          <w:rFonts w:ascii="Times New Roman" w:hAnsi="Times New Roman"/>
        </w:rPr>
        <w:t xml:space="preserve"> bird body mass</w:t>
      </w:r>
      <w:del w:id="33" w:author="Valerie J. P. Syverson" w:date="2016-07-06T11:36:00Z">
        <w:r>
          <w:rPr>
            <w:rFonts w:ascii="Times New Roman" w:hAnsi="Times New Roman"/>
          </w:rPr>
          <w:delText>es</w:delText>
        </w:r>
      </w:del>
      <w:r>
        <w:rPr>
          <w:rFonts w:ascii="Times New Roman" w:hAnsi="Times New Roman"/>
        </w:rPr>
        <w:t xml:space="preserve"> and robustness respond readily to environmental and climate changes.</w:t>
      </w:r>
    </w:p>
    <w:p>
      <w:pPr>
        <w:pStyle w:val="Normal"/>
        <w:tabs>
          <w:tab w:val="left" w:pos="360" w:leader="none"/>
        </w:tabs>
        <w:spacing w:lineRule="auto" w:line="480"/>
        <w:rPr/>
      </w:pPr>
      <w:r>
        <w:rPr>
          <w:rFonts w:ascii="Times New Roman" w:hAnsi="Times New Roman"/>
        </w:rPr>
        <w:tab/>
        <w:t>Over the last four decades, paleontologists have acknowledged stasis over long time periods in fossil populations (Eldredge and Gould, 1972; Eldredge, 1999; Gould, 2002). Since most fossil metazoans demonstrate evolutionary stasis over millions of years, it may seem as though short-term, small-scale examples of stasis may be less important in terms of macroevolution (Jackson and Cheetham, 1999; Gould, 2002; Jablonski, 2000, 2008; Geary, 2009; Princehouse, 2009; Hallam, 2009; Sepkoski and Ruse</w:t>
      </w:r>
      <w:r>
        <w:rPr>
          <w:rFonts w:ascii="Times New Roman" w:hAnsi="Times New Roman"/>
          <w:smallCaps/>
        </w:rPr>
        <w:t>, 20</w:t>
      </w:r>
      <w:r>
        <w:rPr>
          <w:rFonts w:ascii="Times New Roman" w:hAnsi="Times New Roman"/>
        </w:rPr>
        <w:t xml:space="preserve">09). However, there exists abundant evidence (e.g., Coope, 1979; Davis, 1983; Bennett, 1990; Prothero and Heaton, 1996; Prothero, 1999; Prothero et al., 2012) of stasis over periods of climate change or stress, which should be periods of </w:t>
      </w:r>
      <w:ins w:id="34" w:author="Valerie J. P. Syverson" w:date="2016-07-06T11:36:00Z">
        <w:r>
          <w:rPr>
            <w:rFonts w:ascii="Times New Roman" w:hAnsi="Times New Roman"/>
          </w:rPr>
          <w:t xml:space="preserve">morphological </w:t>
        </w:r>
      </w:ins>
      <w:r>
        <w:rPr>
          <w:rFonts w:ascii="Times New Roman" w:hAnsi="Times New Roman"/>
        </w:rPr>
        <w:t>change</w:t>
      </w:r>
      <w:del w:id="35" w:author="Valerie J. P. Syverson" w:date="2016-07-06T11:36:00Z">
        <w:r>
          <w:rPr>
            <w:rFonts w:ascii="Times New Roman" w:hAnsi="Times New Roman"/>
          </w:rPr>
          <w:delText>s</w:delText>
        </w:r>
      </w:del>
      <w:r>
        <w:rPr>
          <w:rFonts w:ascii="Times New Roman" w:hAnsi="Times New Roman"/>
        </w:rPr>
        <w:t xml:space="preserve"> </w:t>
      </w:r>
      <w:del w:id="36" w:author="Valerie J. P. Syverson" w:date="2016-07-06T11:36:00Z">
        <w:r>
          <w:rPr>
            <w:rFonts w:ascii="Times New Roman" w:hAnsi="Times New Roman"/>
          </w:rPr>
          <w:delText xml:space="preserve">in morphology </w:delText>
        </w:r>
      </w:del>
      <w:r>
        <w:rPr>
          <w:rFonts w:ascii="Times New Roman" w:hAnsi="Times New Roman"/>
        </w:rPr>
        <w:t>given the tenets of evolutionary biology</w:t>
      </w:r>
      <w:ins w:id="37" w:author="Valerie J. P. Syverson" w:date="2016-07-06T11:37:00Z">
        <w:r>
          <w:rPr>
            <w:rFonts w:ascii="Times New Roman" w:hAnsi="Times New Roman"/>
          </w:rPr>
          <w:t xml:space="preserve"> and the kinds of microevolutionary responses to climatic change described above</w:t>
        </w:r>
      </w:ins>
      <w:r>
        <w:rPr>
          <w:rFonts w:ascii="Times New Roman" w:hAnsi="Times New Roman"/>
        </w:rPr>
        <w:t>.</w:t>
      </w:r>
    </w:p>
    <w:p>
      <w:pPr>
        <w:pStyle w:val="Normal"/>
        <w:tabs>
          <w:tab w:val="left" w:pos="360" w:leader="none"/>
        </w:tabs>
        <w:spacing w:lineRule="auto" w:line="480"/>
        <w:rPr/>
      </w:pPr>
      <w:r>
        <w:rPr>
          <w:rFonts w:ascii="Times New Roman" w:hAnsi="Times New Roman"/>
        </w:rPr>
        <w:tab/>
        <w:t xml:space="preserve">The La Brea Tar Pits provide an excellent platform to test the effects of climate change on vertebrate </w:t>
      </w:r>
      <w:del w:id="38" w:author="Valerie J. P. Syverson" w:date="2016-07-06T11:37:00Z">
        <w:r>
          <w:rPr>
            <w:rFonts w:ascii="Times New Roman" w:hAnsi="Times New Roman"/>
          </w:rPr>
          <w:delText xml:space="preserve">short-term </w:delText>
        </w:r>
      </w:del>
      <w:r>
        <w:rPr>
          <w:rFonts w:ascii="Times New Roman" w:hAnsi="Times New Roman"/>
        </w:rPr>
        <w:t xml:space="preserve">morphology over thousands of years. Over 85,000 specimens of birds representing more than 133 species are known from the </w:t>
      </w:r>
      <w:del w:id="39" w:author="Donald Prothero" w:date="2016-07-06T19:05:00Z">
        <w:r>
          <w:rPr>
            <w:rFonts w:ascii="Times New Roman" w:hAnsi="Times New Roman"/>
          </w:rPr>
          <w:delText xml:space="preserve">Tar </w:delText>
        </w:r>
      </w:del>
      <w:ins w:id="40" w:author="Donald Prothero" w:date="2016-07-06T19:05:00Z">
        <w:r>
          <w:rPr>
            <w:rFonts w:ascii="Times New Roman" w:hAnsi="Times New Roman"/>
          </w:rPr>
          <w:t xml:space="preserve">tar </w:t>
        </w:r>
      </w:ins>
      <w:del w:id="41" w:author="Donald Prothero" w:date="2016-07-06T19:05:00Z">
        <w:r>
          <w:rPr>
            <w:rFonts w:ascii="Times New Roman" w:hAnsi="Times New Roman"/>
          </w:rPr>
          <w:delText>Pits</w:delText>
        </w:r>
      </w:del>
      <w:ins w:id="42" w:author="Donald Prothero" w:date="2016-07-06T19:05:00Z">
        <w:r>
          <w:rPr>
            <w:rFonts w:ascii="Times New Roman" w:hAnsi="Times New Roman"/>
          </w:rPr>
          <w:t>pits</w:t>
        </w:r>
      </w:ins>
      <w:r>
        <w:rPr>
          <w:rFonts w:ascii="Times New Roman" w:hAnsi="Times New Roman"/>
        </w:rPr>
        <w:t>, including 19 extinct species (Howard, 1962). The Tar Pits are renowned for the</w:t>
      </w:r>
      <w:ins w:id="43" w:author="Valerie J. P. Syverson" w:date="2016-07-06T11:38:00Z">
        <w:r>
          <w:rPr>
            <w:rFonts w:ascii="Times New Roman" w:hAnsi="Times New Roman"/>
          </w:rPr>
          <w:t>ir</w:t>
        </w:r>
      </w:ins>
      <w:r>
        <w:rPr>
          <w:rFonts w:ascii="Times New Roman" w:hAnsi="Times New Roman"/>
        </w:rPr>
        <w:t xml:space="preserve"> exquisite preservation of fossil specimens, particularly delicate bird bones, throughout a variety of time intervals (Akersten et al., 1983; Stock and Harris, 1992; Friscia</w:t>
      </w:r>
      <w:r>
        <w:rPr>
          <w:rFonts w:ascii="Times New Roman" w:hAnsi="Times New Roman"/>
          <w:smallCaps/>
        </w:rPr>
        <w:t xml:space="preserve"> </w:t>
      </w:r>
      <w:r>
        <w:rPr>
          <w:rFonts w:ascii="Times New Roman" w:hAnsi="Times New Roman"/>
        </w:rPr>
        <w:t>et al</w:t>
      </w:r>
      <w:r>
        <w:rPr>
          <w:rFonts w:ascii="Times New Roman" w:hAnsi="Times New Roman"/>
          <w:smallCaps/>
        </w:rPr>
        <w:t>., 2008</w:t>
      </w:r>
      <w:r>
        <w:rPr>
          <w:rFonts w:ascii="Times New Roman" w:hAnsi="Times New Roman"/>
        </w:rPr>
        <w:t xml:space="preserve">). The temporal sequence of pits has been established by radiocarbon dating, which gives researchers insight </w:t>
      </w:r>
      <w:ins w:id="44" w:author="Valerie J. P. Syverson" w:date="2016-07-06T11:38:00Z">
        <w:r>
          <w:rPr>
            <w:rFonts w:ascii="Times New Roman" w:hAnsi="Times New Roman"/>
          </w:rPr>
          <w:t>in</w:t>
        </w:r>
      </w:ins>
      <w:r>
        <w:rPr>
          <w:rFonts w:ascii="Times New Roman" w:hAnsi="Times New Roman"/>
        </w:rPr>
        <w:t xml:space="preserve">to the climate cycles of the Pleistocene. </w:t>
      </w:r>
    </w:p>
    <w:p>
      <w:pPr>
        <w:pStyle w:val="Normal"/>
        <w:tabs>
          <w:tab w:val="left" w:pos="360" w:leader="none"/>
        </w:tabs>
        <w:spacing w:lineRule="auto" w:line="480"/>
        <w:rPr/>
      </w:pPr>
      <w:r>
        <w:rPr>
          <w:rFonts w:ascii="Times New Roman" w:hAnsi="Times New Roman"/>
        </w:rPr>
        <w:tab/>
        <w:t xml:space="preserve">Based on evidence collected from snails, pollen, plants, and oxygen isotopes, the La Brea Tar Pits </w:t>
      </w:r>
      <w:ins w:id="45" w:author="Valerie J. P. Syverson" w:date="2016-07-06T11:38:00Z">
        <w:r>
          <w:rPr>
            <w:rFonts w:ascii="Times New Roman" w:hAnsi="Times New Roman"/>
          </w:rPr>
          <w:t xml:space="preserve">themselves </w:t>
        </w:r>
      </w:ins>
      <w:r>
        <w:rPr>
          <w:rFonts w:ascii="Times New Roman" w:hAnsi="Times New Roman"/>
        </w:rPr>
        <w:t xml:space="preserve">record the climate record of </w:t>
      </w:r>
      <w:del w:id="46" w:author="Donald Prothero" w:date="2016-07-06T19:05:00Z">
        <w:r>
          <w:rPr>
            <w:rFonts w:ascii="Times New Roman" w:hAnsi="Times New Roman"/>
          </w:rPr>
          <w:delText xml:space="preserve">Southern </w:delText>
        </w:r>
      </w:del>
      <w:ins w:id="47" w:author="Donald Prothero" w:date="2016-07-06T19:05:00Z">
        <w:r>
          <w:rPr>
            <w:rFonts w:ascii="Times New Roman" w:hAnsi="Times New Roman"/>
          </w:rPr>
          <w:t xml:space="preserve">southern </w:t>
        </w:r>
      </w:ins>
      <w:r>
        <w:rPr>
          <w:rFonts w:ascii="Times New Roman" w:hAnsi="Times New Roman"/>
        </w:rPr>
        <w:t xml:space="preserve">California at the time the pits formed (Warter, 1976; Coltrain et al., 2004; Ward et al., 2005). However, the most useful </w:t>
      </w:r>
      <w:ins w:id="48" w:author="Valerie J. P. Syverson" w:date="2016-07-06T11:38:00Z">
        <w:r>
          <w:rPr>
            <w:rFonts w:ascii="Times New Roman" w:hAnsi="Times New Roman"/>
          </w:rPr>
          <w:t xml:space="preserve">and continous </w:t>
        </w:r>
      </w:ins>
      <w:r>
        <w:rPr>
          <w:rFonts w:ascii="Times New Roman" w:hAnsi="Times New Roman"/>
        </w:rPr>
        <w:t xml:space="preserve">record of this time period is found in </w:t>
      </w:r>
      <w:ins w:id="49" w:author="Valerie J. P. Syverson" w:date="2016-07-06T11:38:00Z">
        <w:r>
          <w:rPr>
            <w:rFonts w:ascii="Times New Roman" w:hAnsi="Times New Roman"/>
          </w:rPr>
          <w:t xml:space="preserve">pollen from </w:t>
        </w:r>
      </w:ins>
      <w:r>
        <w:rPr>
          <w:rFonts w:ascii="Times New Roman" w:hAnsi="Times New Roman"/>
        </w:rPr>
        <w:t>deep-sea cores drilled from the California continental shelf. According to Heusser (1998), pollen grains indicate a shift from oak and chaparral vegetation 59,000 years ago to pine-juniper-cypress woodlands 24,000 years ago, and then to closed-cone juniper-ponderosa forests with harsh snowy winter conditions during the last glacial maximum 24,000-14,000 years ago. The glacial-interglacial transition 14,000-10,000 years ago altered the landscape back to predominantly oak-chaparral and coastal sagebrush with some alder. Over the last 10,000 years, this region has retained its familiar modern assemblage of oak-chaparral-herbaceous vegetation. Additionally, as established by oxygen and carbon isotope analyses (Coltrain et al., 2004), the last interglacial and previous glacial periods had increased seasonal aridity.</w:t>
      </w:r>
    </w:p>
    <w:p>
      <w:pPr>
        <w:pStyle w:val="Normal"/>
        <w:tabs>
          <w:tab w:val="left" w:pos="360" w:leader="none"/>
        </w:tabs>
        <w:spacing w:lineRule="auto" w:line="480"/>
        <w:rPr/>
      </w:pPr>
      <w:r>
        <w:rPr>
          <w:rFonts w:ascii="Times New Roman" w:hAnsi="Times New Roman"/>
        </w:rPr>
        <w:tab/>
        <w:t xml:space="preserve">In terms of the effects of climate and environmental changes on La Brea birds, including </w:t>
      </w:r>
      <w:ins w:id="50" w:author="Valerie J. P. Syverson" w:date="2016-07-06T11:39:00Z">
        <w:r>
          <w:rPr>
            <w:rFonts w:ascii="Times New Roman" w:hAnsi="Times New Roman"/>
          </w:rPr>
          <w:t>barn owls</w:t>
        </w:r>
      </w:ins>
      <w:del w:id="51" w:author="Valerie J. P. Syverson" w:date="2016-07-06T11:39:00Z">
        <w:r>
          <w:rPr>
            <w:rFonts w:ascii="Times New Roman" w:hAnsi="Times New Roman"/>
          </w:rPr>
          <w:delText>Barn Owls</w:delText>
        </w:r>
      </w:del>
      <w:r>
        <w:rPr>
          <w:rFonts w:ascii="Times New Roman" w:hAnsi="Times New Roman"/>
        </w:rPr>
        <w:t>, we may expect to see a demonstration of Bergmann’s rule</w:t>
      </w:r>
      <w:ins w:id="52" w:author="Valerie J. P. Syverson" w:date="2016-07-06T11:39:00Z">
        <w:r>
          <w:rPr>
            <w:rFonts w:ascii="Times New Roman" w:hAnsi="Times New Roman"/>
          </w:rPr>
          <w:t>,</w:t>
        </w:r>
      </w:ins>
      <w:r>
        <w:rPr>
          <w:rFonts w:ascii="Times New Roman" w:hAnsi="Times New Roman"/>
        </w:rPr>
        <w:t xml:space="preserve"> where</w:t>
      </w:r>
      <w:ins w:id="53" w:author="Valerie J. P. Syverson" w:date="2016-07-06T11:39:00Z">
        <w:r>
          <w:rPr>
            <w:rFonts w:ascii="Times New Roman" w:hAnsi="Times New Roman"/>
          </w:rPr>
          <w:t>in</w:t>
        </w:r>
      </w:ins>
      <w:r>
        <w:rPr>
          <w:rFonts w:ascii="Times New Roman" w:hAnsi="Times New Roman"/>
        </w:rPr>
        <w:t xml:space="preserve"> larger body sizes occur in colder climates</w:t>
      </w:r>
      <w:ins w:id="54" w:author="Valerie J. P. Syverson" w:date="2016-07-06T11:39:00Z">
        <w:r>
          <w:rPr>
            <w:rFonts w:ascii="Times New Roman" w:hAnsi="Times New Roman"/>
          </w:rPr>
          <w:t>,</w:t>
        </w:r>
      </w:ins>
      <w:r>
        <w:rPr>
          <w:rFonts w:ascii="Times New Roman" w:hAnsi="Times New Roman"/>
        </w:rPr>
        <w:t xml:space="preserve"> during times when the La Brea region was coldest 18,000-20,000 years ago at the last glacial maximum. Meiri and Dayan (2003) reviewed data from 94 species of living birds, and found that over 70% showed significant size change with latitude, consistent with Bergmann’s rule</w:t>
      </w:r>
      <w:ins w:id="55" w:author="Valerie J. P. Syverson" w:date="2016-07-06T11:39:00Z">
        <w:r>
          <w:rPr>
            <w:rFonts w:ascii="Times New Roman" w:hAnsi="Times New Roman"/>
          </w:rPr>
          <w:t xml:space="preserve"> being applicable to most birds</w:t>
        </w:r>
      </w:ins>
      <w:r>
        <w:rPr>
          <w:rFonts w:ascii="Times New Roman" w:hAnsi="Times New Roman"/>
        </w:rPr>
        <w:t xml:space="preserve">. Some 23 distinct subspecies of </w:t>
      </w:r>
      <w:del w:id="56" w:author="Valerie J. P. Syverson" w:date="2016-07-06T11:40:00Z">
        <w:r>
          <w:rPr>
            <w:rFonts w:ascii="Times New Roman" w:hAnsi="Times New Roman"/>
            <w:i/>
            <w:iCs/>
          </w:rPr>
          <w:delText xml:space="preserve">Barn Owls </w:delText>
        </w:r>
      </w:del>
      <w:ins w:id="57" w:author="Valerie J. P. Syverson" w:date="2016-07-06T11:40:00Z">
        <w:r>
          <w:rPr>
            <w:rFonts w:ascii="Times New Roman" w:hAnsi="Times New Roman"/>
            <w:i/>
            <w:iCs/>
          </w:rPr>
          <w:t xml:space="preserve">Tyto alba </w:t>
        </w:r>
      </w:ins>
      <w:r>
        <w:rPr>
          <w:rFonts w:ascii="Times New Roman" w:hAnsi="Times New Roman"/>
        </w:rPr>
        <w:t>are recognized around the world</w:t>
      </w:r>
      <w:del w:id="58" w:author="Valerie J. P. Syverson" w:date="2016-07-06T11:40:00Z">
        <w:r>
          <w:rPr>
            <w:rFonts w:ascii="Times New Roman" w:hAnsi="Times New Roman"/>
          </w:rPr>
          <w:delText>, since</w:delText>
        </w:r>
      </w:del>
      <w:ins w:id="59" w:author="Valerie J. P. Syverson" w:date="2016-07-06T11:40:00Z">
        <w:r>
          <w:rPr>
            <w:rFonts w:ascii="Times New Roman" w:hAnsi="Times New Roman"/>
          </w:rPr>
          <w:t>;</w:t>
        </w:r>
      </w:ins>
      <w:r>
        <w:rPr>
          <w:rFonts w:ascii="Times New Roman" w:hAnsi="Times New Roman"/>
        </w:rPr>
        <w:t xml:space="preserve"> they </w:t>
      </w:r>
      <w:ins w:id="60" w:author="Valerie J. P. Syverson" w:date="2016-07-06T11:43:00Z">
        <w:r>
          <w:rPr>
            <w:rFonts w:ascii="Times New Roman" w:hAnsi="Times New Roman"/>
          </w:rPr>
          <w:t xml:space="preserve">are the most widespread land bird in the world, </w:t>
        </w:r>
      </w:ins>
      <w:r>
        <w:rPr>
          <w:rFonts w:ascii="Times New Roman" w:hAnsi="Times New Roman"/>
        </w:rPr>
        <w:t>liv</w:t>
      </w:r>
      <w:ins w:id="61" w:author="Valerie J. P. Syverson" w:date="2016-07-06T11:43:00Z">
        <w:r>
          <w:rPr>
            <w:rFonts w:ascii="Times New Roman" w:hAnsi="Times New Roman"/>
          </w:rPr>
          <w:t>ing</w:t>
        </w:r>
      </w:ins>
      <w:del w:id="62" w:author="Valerie J. P. Syverson" w:date="2016-07-06T11:43:00Z">
        <w:r>
          <w:rPr>
            <w:rFonts w:ascii="Times New Roman" w:hAnsi="Times New Roman"/>
          </w:rPr>
          <w:delText>e</w:delText>
        </w:r>
      </w:del>
      <w:r>
        <w:rPr>
          <w:rFonts w:ascii="Times New Roman" w:hAnsi="Times New Roman"/>
        </w:rPr>
        <w:t xml:space="preserve"> on every continent except Antarctica</w:t>
      </w:r>
      <w:del w:id="63" w:author="Valerie J. P. Syverson" w:date="2016-07-06T11:40:00Z">
        <w:r>
          <w:rPr>
            <w:rFonts w:ascii="Times New Roman" w:hAnsi="Times New Roman"/>
          </w:rPr>
          <w:delText>,</w:delText>
        </w:r>
      </w:del>
      <w:del w:id="64" w:author="Valerie J. P. Syverson" w:date="2016-07-06T11:43:00Z">
        <w:r>
          <w:rPr>
            <w:rFonts w:ascii="Times New Roman" w:hAnsi="Times New Roman"/>
          </w:rPr>
          <w:delText xml:space="preserve"> and are the most widespread land bird in the world</w:delText>
        </w:r>
      </w:del>
      <w:r>
        <w:rPr>
          <w:rFonts w:ascii="Times New Roman" w:hAnsi="Times New Roman"/>
        </w:rPr>
        <w:t xml:space="preserve">. In general, the </w:t>
      </w:r>
      <w:ins w:id="65" w:author="Valerie J. P. Syverson" w:date="2016-07-06T11:40:00Z">
        <w:r>
          <w:rPr>
            <w:rFonts w:ascii="Times New Roman" w:hAnsi="Times New Roman"/>
          </w:rPr>
          <w:t xml:space="preserve">differences between </w:t>
        </w:r>
      </w:ins>
      <w:r>
        <w:rPr>
          <w:rFonts w:ascii="Times New Roman" w:hAnsi="Times New Roman"/>
        </w:rPr>
        <w:t xml:space="preserve">subspecies show a weak Bergmann’s rule effect, with the largest in colder climates and the smallest in warmer climates and especially </w:t>
      </w:r>
      <w:ins w:id="66" w:author="Valerie J. P. Syverson" w:date="2016-07-06T11:40:00Z">
        <w:r>
          <w:rPr>
            <w:rFonts w:ascii="Times New Roman" w:hAnsi="Times New Roman"/>
          </w:rPr>
          <w:t xml:space="preserve">on </w:t>
        </w:r>
      </w:ins>
      <w:r>
        <w:rPr>
          <w:rFonts w:ascii="Times New Roman" w:hAnsi="Times New Roman"/>
        </w:rPr>
        <w:t xml:space="preserve">islands (Bruce, 1999; König et al., 2009; McGillavray, 1989). </w:t>
      </w:r>
    </w:p>
    <w:p>
      <w:pPr>
        <w:pStyle w:val="Normal"/>
        <w:tabs>
          <w:tab w:val="left" w:pos="360" w:leader="none"/>
        </w:tabs>
        <w:spacing w:lineRule="auto" w:line="480"/>
        <w:rPr/>
      </w:pPr>
      <w:r>
        <w:rPr>
          <w:rFonts w:ascii="Times New Roman" w:hAnsi="Times New Roman"/>
        </w:rPr>
        <w:tab/>
        <w:t xml:space="preserve">The </w:t>
      </w:r>
      <w:del w:id="67" w:author="Valerie J. P. Syverson" w:date="2016-07-06T11:40:00Z">
        <w:r>
          <w:rPr>
            <w:rFonts w:ascii="Times New Roman" w:hAnsi="Times New Roman"/>
          </w:rPr>
          <w:delText xml:space="preserve">Golden Eagle </w:delText>
        </w:r>
      </w:del>
      <w:ins w:id="68" w:author="Valerie J. P. Syverson" w:date="2016-07-06T11:40:00Z">
        <w:r>
          <w:rPr>
            <w:rFonts w:ascii="Times New Roman" w:hAnsi="Times New Roman"/>
          </w:rPr>
          <w:t xml:space="preserve">golden eagle </w:t>
        </w:r>
      </w:ins>
      <w:r>
        <w:rPr>
          <w:rFonts w:ascii="Times New Roman" w:hAnsi="Times New Roman"/>
        </w:rPr>
        <w:t>(</w:t>
      </w:r>
      <w:r>
        <w:rPr>
          <w:rFonts w:ascii="Times New Roman" w:hAnsi="Times New Roman"/>
          <w:i/>
        </w:rPr>
        <w:t>Aquila chrysaetos</w:t>
      </w:r>
      <w:r>
        <w:rPr>
          <w:rFonts w:ascii="Times New Roman" w:hAnsi="Times New Roman"/>
        </w:rPr>
        <w:t xml:space="preserve">), the most common bird found in the La Brea Tar Pits, demonstrates dramatic clinal variation </w:t>
      </w:r>
      <w:ins w:id="69" w:author="Valerie J. P. Syverson" w:date="2016-07-06T11:41:00Z">
        <w:r>
          <w:rPr>
            <w:rFonts w:ascii="Times New Roman" w:hAnsi="Times New Roman"/>
          </w:rPr>
          <w:t xml:space="preserve">in present-day populations, </w:t>
        </w:r>
      </w:ins>
      <w:r>
        <w:rPr>
          <w:rFonts w:ascii="Times New Roman" w:hAnsi="Times New Roman"/>
        </w:rPr>
        <w:t xml:space="preserve">where more massive subspecies exist in higher, colder latitudes in Siberia and North America (Brown, 1968; Johnsgard, 1990). However, Molina and Prothero (2011) found results inconsistent with this in the La Brea fossil assemblage of </w:t>
      </w:r>
      <w:del w:id="70" w:author="Valerie J. P. Syverson" w:date="2016-07-06T11:43:00Z">
        <w:r>
          <w:rPr>
            <w:rFonts w:ascii="Times New Roman" w:hAnsi="Times New Roman"/>
          </w:rPr>
          <w:delText xml:space="preserve">Golden Eagles </w:delText>
        </w:r>
      </w:del>
      <w:ins w:id="71" w:author="Valerie J. P. Syverson" w:date="2016-07-06T11:43:00Z">
        <w:r>
          <w:rPr>
            <w:rFonts w:ascii="Times New Roman" w:hAnsi="Times New Roman"/>
          </w:rPr>
          <w:t xml:space="preserve">golden eagles </w:t>
        </w:r>
      </w:ins>
      <w:r>
        <w:rPr>
          <w:rFonts w:ascii="Times New Roman" w:hAnsi="Times New Roman"/>
        </w:rPr>
        <w:t xml:space="preserve">during the peak glacial interval 18,000-20,000 years ago. Similar findings were yielded from the extinct California </w:t>
      </w:r>
      <w:del w:id="72" w:author="Valerie J. P. Syverson" w:date="2016-07-06T11:42:00Z">
        <w:r>
          <w:rPr>
            <w:rFonts w:ascii="Times New Roman" w:hAnsi="Times New Roman"/>
          </w:rPr>
          <w:delText>Condor</w:delText>
        </w:r>
      </w:del>
      <w:ins w:id="73" w:author="Valerie J. P. Syverson" w:date="2016-07-06T11:42:00Z">
        <w:r>
          <w:rPr>
            <w:rFonts w:ascii="Times New Roman" w:hAnsi="Times New Roman"/>
          </w:rPr>
          <w:t>condor</w:t>
        </w:r>
      </w:ins>
      <w:r>
        <w:rPr>
          <w:rFonts w:ascii="Times New Roman" w:hAnsi="Times New Roman"/>
        </w:rPr>
        <w:t xml:space="preserve"> (</w:t>
      </w:r>
      <w:r>
        <w:rPr>
          <w:rFonts w:ascii="Times New Roman" w:hAnsi="Times New Roman"/>
          <w:i/>
        </w:rPr>
        <w:t>Gymnogyps amplus</w:t>
      </w:r>
      <w:r>
        <w:rPr>
          <w:rFonts w:ascii="Times New Roman" w:hAnsi="Times New Roman"/>
        </w:rPr>
        <w:t xml:space="preserve">), the extinct California </w:t>
      </w:r>
      <w:del w:id="74" w:author="Valerie J. P. Syverson" w:date="2016-07-06T11:42:00Z">
        <w:r>
          <w:rPr>
            <w:rFonts w:ascii="Times New Roman" w:hAnsi="Times New Roman"/>
          </w:rPr>
          <w:delText>Turkey</w:delText>
        </w:r>
      </w:del>
      <w:ins w:id="75" w:author="Valerie J. P. Syverson" w:date="2016-07-06T11:42:00Z">
        <w:r>
          <w:rPr>
            <w:rFonts w:ascii="Times New Roman" w:hAnsi="Times New Roman"/>
          </w:rPr>
          <w:t>turkey</w:t>
        </w:r>
      </w:ins>
      <w:r>
        <w:rPr>
          <w:rFonts w:ascii="Times New Roman" w:hAnsi="Times New Roman"/>
        </w:rPr>
        <w:t xml:space="preserve"> (</w:t>
      </w:r>
      <w:r>
        <w:rPr>
          <w:rFonts w:ascii="Times New Roman" w:hAnsi="Times New Roman"/>
          <w:i/>
        </w:rPr>
        <w:t>Meleagris californica</w:t>
      </w:r>
      <w:r>
        <w:rPr>
          <w:rFonts w:ascii="Times New Roman" w:hAnsi="Times New Roman"/>
        </w:rPr>
        <w:t xml:space="preserve">), the La Brea </w:t>
      </w:r>
      <w:del w:id="76" w:author="Valerie J. P. Syverson" w:date="2016-07-06T11:42:00Z">
        <w:r>
          <w:rPr>
            <w:rFonts w:ascii="Times New Roman" w:hAnsi="Times New Roman"/>
          </w:rPr>
          <w:delText>Caracara</w:delText>
        </w:r>
      </w:del>
      <w:ins w:id="77" w:author="Valerie J. P. Syverson" w:date="2016-07-06T11:42:00Z">
        <w:r>
          <w:rPr>
            <w:rFonts w:ascii="Times New Roman" w:hAnsi="Times New Roman"/>
          </w:rPr>
          <w:t>caracara</w:t>
        </w:r>
      </w:ins>
      <w:r>
        <w:rPr>
          <w:rFonts w:ascii="Times New Roman" w:hAnsi="Times New Roman"/>
        </w:rPr>
        <w:t xml:space="preserve"> (</w:t>
      </w:r>
      <w:r>
        <w:rPr>
          <w:rFonts w:ascii="Times New Roman" w:hAnsi="Times New Roman"/>
          <w:i/>
        </w:rPr>
        <w:t>Caracara plancus prelutosus</w:t>
      </w:r>
      <w:r>
        <w:rPr>
          <w:rFonts w:ascii="Times New Roman" w:hAnsi="Times New Roman"/>
        </w:rPr>
        <w:t xml:space="preserve">), and the </w:t>
      </w:r>
      <w:del w:id="78" w:author="Valerie J. P. Syverson" w:date="2016-07-06T11:42:00Z">
        <w:r>
          <w:rPr>
            <w:rFonts w:ascii="Times New Roman" w:hAnsi="Times New Roman"/>
          </w:rPr>
          <w:delText>Bald</w:delText>
        </w:r>
      </w:del>
      <w:ins w:id="79" w:author="Valerie J. P. Syverson" w:date="2016-07-06T11:42:00Z">
        <w:r>
          <w:rPr>
            <w:rFonts w:ascii="Times New Roman" w:hAnsi="Times New Roman"/>
          </w:rPr>
          <w:t>bald</w:t>
        </w:r>
      </w:ins>
      <w:r>
        <w:rPr>
          <w:rFonts w:ascii="Times New Roman" w:hAnsi="Times New Roman"/>
        </w:rPr>
        <w:t xml:space="preserve"> </w:t>
      </w:r>
      <w:del w:id="80" w:author="Valerie J. P. Syverson" w:date="2016-07-06T11:42:00Z">
        <w:r>
          <w:rPr>
            <w:rFonts w:ascii="Times New Roman" w:hAnsi="Times New Roman"/>
          </w:rPr>
          <w:delText>Eagle</w:delText>
        </w:r>
      </w:del>
      <w:ins w:id="81" w:author="Valerie J. P. Syverson" w:date="2016-07-06T11:42:00Z">
        <w:r>
          <w:rPr>
            <w:rFonts w:ascii="Times New Roman" w:hAnsi="Times New Roman"/>
          </w:rPr>
          <w:t>eagle</w:t>
        </w:r>
      </w:ins>
      <w:r>
        <w:rPr>
          <w:rFonts w:ascii="Times New Roman" w:hAnsi="Times New Roman"/>
        </w:rPr>
        <w:t xml:space="preserve"> (</w:t>
      </w:r>
      <w:r>
        <w:rPr>
          <w:rFonts w:ascii="Times New Roman" w:hAnsi="Times New Roman"/>
          <w:i/>
        </w:rPr>
        <w:t>Haliaeetus leucocephalus</w:t>
      </w:r>
      <w:r>
        <w:rPr>
          <w:rFonts w:ascii="Times New Roman" w:hAnsi="Times New Roman"/>
        </w:rPr>
        <w:t>)</w:t>
      </w:r>
      <w:ins w:id="82" w:author="Valerie J. P. Syverson" w:date="2016-07-06T11:42:00Z">
        <w:r>
          <w:rPr>
            <w:rFonts w:ascii="Times New Roman" w:hAnsi="Times New Roman"/>
          </w:rPr>
          <w:t xml:space="preserve"> </w:t>
        </w:r>
      </w:ins>
      <w:r>
        <w:rPr>
          <w:rFonts w:ascii="Times New Roman" w:hAnsi="Times New Roman"/>
        </w:rPr>
        <w:t xml:space="preserve">(Syverson and Prothero 2010; Fragomeni and Prothero 2011). Madan et al. (2015) found complete stasis in the largest owls from La Brea, the </w:t>
      </w:r>
      <w:del w:id="83" w:author="Valerie J. P. Syverson" w:date="2016-07-06T11:42:00Z">
        <w:r>
          <w:rPr>
            <w:rFonts w:ascii="Times New Roman" w:hAnsi="Times New Roman"/>
          </w:rPr>
          <w:delText>Great Horned Owl</w:delText>
        </w:r>
      </w:del>
      <w:ins w:id="84" w:author="Valerie J. P. Syverson" w:date="2016-07-06T11:42:00Z">
        <w:r>
          <w:rPr>
            <w:rFonts w:ascii="Times New Roman" w:hAnsi="Times New Roman"/>
          </w:rPr>
          <w:t>great horned owl</w:t>
        </w:r>
      </w:ins>
      <w:r>
        <w:rPr>
          <w:rFonts w:ascii="Times New Roman" w:hAnsi="Times New Roman"/>
        </w:rPr>
        <w:t xml:space="preserve"> (</w:t>
      </w:r>
      <w:r>
        <w:rPr>
          <w:rFonts w:ascii="Times New Roman" w:hAnsi="Times New Roman"/>
          <w:i/>
        </w:rPr>
        <w:t>Bubo virginianus</w:t>
      </w:r>
      <w:r>
        <w:rPr>
          <w:rFonts w:ascii="Times New Roman" w:hAnsi="Times New Roman"/>
        </w:rPr>
        <w:t>).</w:t>
      </w:r>
      <w:ins w:id="85" w:author="Valerie J. P. Syverson" w:date="2016-07-06T11:44:00Z">
        <w:r>
          <w:rPr>
            <w:rFonts w:ascii="Times New Roman" w:hAnsi="Times New Roman"/>
          </w:rPr>
          <w:t xml:space="preserve"> </w:t>
        </w:r>
      </w:ins>
      <w:del w:id="86" w:author="Valerie J. P. Syverson" w:date="2016-07-06T11:44:00Z">
        <w:r>
          <w:rPr>
            <w:rFonts w:ascii="Times New Roman" w:hAnsi="Times New Roman"/>
          </w:rPr>
          <w:delText>T</w:delText>
        </w:r>
      </w:del>
      <w:ins w:id="87" w:author="Valerie J. P. Syverson" w:date="2016-07-06T11:44:00Z">
        <w:r>
          <w:rPr>
            <w:rFonts w:ascii="Times New Roman" w:hAnsi="Times New Roman"/>
          </w:rPr>
          <w:t>All t</w:t>
        </w:r>
      </w:ins>
      <w:r>
        <w:rPr>
          <w:rFonts w:ascii="Times New Roman" w:hAnsi="Times New Roman"/>
        </w:rPr>
        <w:t xml:space="preserve">hese birds, </w:t>
      </w:r>
      <w:del w:id="88" w:author="Valerie J. P. Syverson" w:date="2016-07-06T11:44:00Z">
        <w:r>
          <w:rPr>
            <w:rFonts w:ascii="Times New Roman" w:hAnsi="Times New Roman"/>
          </w:rPr>
          <w:delText xml:space="preserve">some of which are </w:delText>
        </w:r>
      </w:del>
      <w:r>
        <w:rPr>
          <w:rFonts w:ascii="Times New Roman" w:hAnsi="Times New Roman"/>
        </w:rPr>
        <w:t xml:space="preserve">among </w:t>
      </w:r>
      <w:ins w:id="89" w:author="Valerie J. P. Syverson" w:date="2016-07-06T11:44:00Z">
        <w:r>
          <w:rPr>
            <w:rFonts w:ascii="Times New Roman" w:hAnsi="Times New Roman"/>
          </w:rPr>
          <w:t xml:space="preserve">which are </w:t>
        </w:r>
      </w:ins>
      <w:r>
        <w:rPr>
          <w:rFonts w:ascii="Times New Roman" w:hAnsi="Times New Roman"/>
        </w:rPr>
        <w:t xml:space="preserve">the most common birds found at La Brea, </w:t>
      </w:r>
      <w:del w:id="90" w:author="Valerie J. P. Syverson" w:date="2016-07-06T11:44:00Z">
        <w:r>
          <w:rPr>
            <w:rFonts w:ascii="Times New Roman" w:hAnsi="Times New Roman"/>
          </w:rPr>
          <w:delText xml:space="preserve">all </w:delText>
        </w:r>
      </w:del>
      <w:r>
        <w:rPr>
          <w:rFonts w:ascii="Times New Roman" w:hAnsi="Times New Roman"/>
        </w:rPr>
        <w:t xml:space="preserve">exhibit morphological stasis over the entire Late Pleistocene. </w:t>
      </w:r>
    </w:p>
    <w:p>
      <w:pPr>
        <w:pStyle w:val="Normal"/>
        <w:tabs>
          <w:tab w:val="left" w:pos="360" w:leader="none"/>
        </w:tabs>
        <w:spacing w:lineRule="auto" w:line="480"/>
        <w:rPr/>
      </w:pPr>
      <w:r>
        <w:rPr>
          <w:rFonts w:ascii="Times New Roman" w:hAnsi="Times New Roman"/>
        </w:rPr>
        <w:tab/>
        <w:t xml:space="preserve">In this study, we examine morphological changes in </w:t>
      </w:r>
      <w:del w:id="91" w:author="Valerie J. P. Syverson" w:date="2016-07-06T11:44:00Z">
        <w:r>
          <w:rPr>
            <w:rFonts w:ascii="Times New Roman" w:hAnsi="Times New Roman"/>
          </w:rPr>
          <w:delText xml:space="preserve">Barn Owls </w:delText>
        </w:r>
      </w:del>
      <w:ins w:id="92" w:author="Valerie J. P. Syverson" w:date="2016-07-06T11:44:00Z">
        <w:r>
          <w:rPr>
            <w:rFonts w:ascii="Times New Roman" w:hAnsi="Times New Roman"/>
          </w:rPr>
          <w:t xml:space="preserve">barn owls </w:t>
        </w:r>
      </w:ins>
      <w:r>
        <w:rPr>
          <w:rFonts w:ascii="Times New Roman" w:hAnsi="Times New Roman"/>
        </w:rPr>
        <w:t>(</w:t>
      </w:r>
      <w:r>
        <w:rPr>
          <w:rFonts w:ascii="Times New Roman" w:hAnsi="Times New Roman"/>
          <w:i/>
        </w:rPr>
        <w:t>Tyto alba</w:t>
      </w:r>
      <w:r>
        <w:rPr>
          <w:rFonts w:ascii="Times New Roman" w:hAnsi="Times New Roman"/>
        </w:rPr>
        <w:t>)</w:t>
      </w:r>
      <w:ins w:id="93" w:author="Valerie J. P. Syverson" w:date="2016-07-06T11:44:00Z">
        <w:r>
          <w:rPr>
            <w:rFonts w:ascii="Times New Roman" w:hAnsi="Times New Roman"/>
          </w:rPr>
          <w:t>,</w:t>
        </w:r>
      </w:ins>
      <w:r>
        <w:rPr>
          <w:rFonts w:ascii="Times New Roman" w:hAnsi="Times New Roman"/>
        </w:rPr>
        <w:t xml:space="preserve"> whose abundance allows for </w:t>
      </w:r>
      <w:ins w:id="94" w:author="Valerie J. P. Syverson" w:date="2016-07-06T11:44:00Z">
        <w:r>
          <w:rPr>
            <w:rFonts w:ascii="Times New Roman" w:hAnsi="Times New Roman"/>
          </w:rPr>
          <w:t xml:space="preserve">robust </w:t>
        </w:r>
      </w:ins>
      <w:r>
        <w:rPr>
          <w:rFonts w:ascii="Times New Roman" w:hAnsi="Times New Roman"/>
        </w:rPr>
        <w:t xml:space="preserve">statistical analysis. </w:t>
      </w:r>
    </w:p>
    <w:p>
      <w:pPr>
        <w:pStyle w:val="Normal"/>
        <w:tabs>
          <w:tab w:val="left" w:pos="360" w:leader="none"/>
        </w:tabs>
        <w:spacing w:lineRule="auto" w:line="480"/>
        <w:ind w:firstLine="720"/>
        <w:rPr>
          <w:rFonts w:ascii="Times New Roman" w:hAnsi="Times New Roman"/>
        </w:rPr>
      </w:pPr>
      <w:r>
        <w:rPr>
          <w:rFonts w:ascii="Times New Roman" w:hAnsi="Times New Roman"/>
        </w:rPr>
      </w:r>
    </w:p>
    <w:p>
      <w:pPr>
        <w:pStyle w:val="Normal"/>
        <w:tabs>
          <w:tab w:val="left" w:pos="360" w:leader="none"/>
        </w:tabs>
        <w:spacing w:lineRule="auto" w:line="480"/>
        <w:jc w:val="center"/>
        <w:rPr>
          <w:rFonts w:ascii="Times New Roman" w:hAnsi="Times New Roman"/>
          <w:b/>
          <w:b/>
        </w:rPr>
      </w:pPr>
      <w:r>
        <w:rPr>
          <w:rFonts w:ascii="Times New Roman" w:hAnsi="Times New Roman"/>
          <w:b/>
        </w:rPr>
        <w:t>METHODS</w:t>
      </w:r>
    </w:p>
    <w:p>
      <w:pPr>
        <w:pStyle w:val="Normal"/>
        <w:tabs>
          <w:tab w:val="left" w:pos="360" w:leader="none"/>
        </w:tabs>
        <w:spacing w:lineRule="auto" w:line="480"/>
        <w:rPr/>
      </w:pPr>
      <w:r>
        <w:rPr>
          <w:rFonts w:ascii="Times New Roman" w:hAnsi="Times New Roman"/>
        </w:rPr>
        <w:tab/>
        <w:t xml:space="preserve">We measured specimens of Barn Owls from the La Brea Tar Pits and Museum collections, representing hundreds of individuals </w:t>
      </w:r>
      <w:del w:id="95" w:author="Valerie J. P. Syverson" w:date="2016-07-06T11:45:00Z">
        <w:r>
          <w:rPr>
            <w:rFonts w:ascii="Times New Roman" w:hAnsi="Times New Roman"/>
          </w:rPr>
          <w:delText xml:space="preserve">according to Howard </w:delText>
        </w:r>
      </w:del>
      <w:r>
        <w:rPr>
          <w:rFonts w:ascii="Times New Roman" w:hAnsi="Times New Roman"/>
        </w:rPr>
        <w:t>(</w:t>
      </w:r>
      <w:ins w:id="96" w:author="Valerie J. P. Syverson" w:date="2016-07-06T11:45:00Z">
        <w:r>
          <w:rPr>
            <w:rFonts w:ascii="Times New Roman" w:hAnsi="Times New Roman"/>
          </w:rPr>
          <w:t xml:space="preserve">Howard </w:t>
        </w:r>
      </w:ins>
      <w:r>
        <w:rPr>
          <w:rFonts w:ascii="Times New Roman" w:hAnsi="Times New Roman"/>
        </w:rPr>
        <w:t>1962, Table 1)</w:t>
      </w:r>
      <w:del w:id="97" w:author="Valerie J. P. Syverson" w:date="2016-07-06T11:45:00Z">
        <w:r>
          <w:rPr>
            <w:rFonts w:ascii="Times New Roman" w:hAnsi="Times New Roman"/>
          </w:rPr>
          <w:delText>,</w:delText>
        </w:r>
      </w:del>
      <w:r>
        <w:rPr>
          <w:rFonts w:ascii="Times New Roman" w:hAnsi="Times New Roman"/>
        </w:rPr>
        <w:t xml:space="preserve"> </w:t>
      </w:r>
      <w:del w:id="98" w:author="Valerie J. P. Syverson" w:date="2016-07-06T11:45:00Z">
        <w:r>
          <w:rPr>
            <w:rFonts w:ascii="Times New Roman" w:hAnsi="Times New Roman"/>
          </w:rPr>
          <w:delText xml:space="preserve">and have been recovered </w:delText>
        </w:r>
      </w:del>
      <w:r>
        <w:rPr>
          <w:rFonts w:ascii="Times New Roman" w:hAnsi="Times New Roman"/>
        </w:rPr>
        <w:t>from almost every pit. We took measurements of the tarsometatarsus</w:t>
      </w:r>
      <w:ins w:id="99" w:author="Valerie J. P. Syverson" w:date="2016-07-06T11:45:00Z">
        <w:r>
          <w:rPr>
            <w:rFonts w:ascii="Times New Roman" w:hAnsi="Times New Roman"/>
          </w:rPr>
          <w:t xml:space="preserve"> (TMT)</w:t>
        </w:r>
      </w:ins>
      <w:r>
        <w:rPr>
          <w:rFonts w:ascii="Times New Roman" w:hAnsi="Times New Roman"/>
        </w:rPr>
        <w:t>, the most robust element in the skeletons of birds, and the</w:t>
      </w:r>
      <w:ins w:id="100" w:author="Valerie J. P. Syverson" w:date="2016-07-06T11:45:00Z">
        <w:r>
          <w:rPr>
            <w:rFonts w:ascii="Times New Roman" w:hAnsi="Times New Roman"/>
          </w:rPr>
          <w:t>refore the</w:t>
        </w:r>
      </w:ins>
      <w:r>
        <w:rPr>
          <w:rFonts w:ascii="Times New Roman" w:hAnsi="Times New Roman"/>
        </w:rPr>
        <w:t xml:space="preserve"> least likely </w:t>
      </w:r>
      <w:del w:id="101" w:author="Valerie J. P. Syverson" w:date="2016-07-06T11:45:00Z">
        <w:r>
          <w:rPr>
            <w:rFonts w:ascii="Times New Roman" w:hAnsi="Times New Roman"/>
          </w:rPr>
          <w:delText xml:space="preserve">element </w:delText>
        </w:r>
      </w:del>
      <w:r>
        <w:rPr>
          <w:rFonts w:ascii="Times New Roman" w:hAnsi="Times New Roman"/>
        </w:rPr>
        <w:t xml:space="preserve">to be broken or distorted by fossilization. No differences in the trends demonstrated by the tarsometatarsus and </w:t>
      </w:r>
      <w:ins w:id="102" w:author="Valerie J. P. Syverson" w:date="2016-07-06T11:45:00Z">
        <w:r>
          <w:rPr>
            <w:rFonts w:ascii="Times New Roman" w:hAnsi="Times New Roman"/>
          </w:rPr>
          <w:t xml:space="preserve">those from </w:t>
        </w:r>
      </w:ins>
      <w:r>
        <w:rPr>
          <w:rFonts w:ascii="Times New Roman" w:hAnsi="Times New Roman"/>
        </w:rPr>
        <w:t xml:space="preserve">other parts of the skeleton were observed in studies of the La Brea condor (Syverson and Prothero, 2010), making the tarsometatarsus a useful proxy for body size, </w:t>
      </w:r>
      <w:ins w:id="103" w:author="Valerie J. P. Syverson" w:date="2016-07-06T11:45:00Z">
        <w:r>
          <w:rPr>
            <w:rFonts w:ascii="Times New Roman" w:hAnsi="Times New Roman"/>
          </w:rPr>
          <w:t xml:space="preserve">for which it is </w:t>
        </w:r>
      </w:ins>
      <w:r>
        <w:rPr>
          <w:rFonts w:ascii="Times New Roman" w:hAnsi="Times New Roman"/>
        </w:rPr>
        <w:t>commonly used by ornithologists and paleo-ornithologists.</w:t>
      </w:r>
    </w:p>
    <w:p>
      <w:pPr>
        <w:pStyle w:val="Normal"/>
        <w:tabs>
          <w:tab w:val="left" w:pos="360" w:leader="none"/>
        </w:tabs>
        <w:spacing w:lineRule="auto" w:line="480"/>
        <w:rPr/>
      </w:pPr>
      <w:r>
        <w:rPr>
          <w:rFonts w:ascii="Times New Roman" w:hAnsi="Times New Roman"/>
        </w:rPr>
        <w:tab/>
      </w:r>
      <w:del w:id="104" w:author="Valerie J. P. Syverson" w:date="2016-07-06T11:45:00Z">
        <w:r>
          <w:rPr>
            <w:rFonts w:ascii="Times New Roman" w:hAnsi="Times New Roman"/>
          </w:rPr>
          <w:delText>Only c</w:delText>
        </w:r>
      </w:del>
      <w:ins w:id="105" w:author="Valerie J. P. Syverson" w:date="2016-07-06T11:45:00Z">
        <w:r>
          <w:rPr>
            <w:rFonts w:ascii="Times New Roman" w:hAnsi="Times New Roman"/>
          </w:rPr>
          <w:t>C</w:t>
        </w:r>
      </w:ins>
      <w:r>
        <w:rPr>
          <w:rFonts w:ascii="Times New Roman" w:hAnsi="Times New Roman"/>
        </w:rPr>
        <w:t>omplete, unbroken adult tarsometatarsi were measured with dial calipers. Three dimensions were measured (Fig. 1)</w:t>
      </w:r>
      <w:del w:id="106" w:author="Valerie J. P. Syverson" w:date="2016-07-06T11:46:00Z">
        <w:r>
          <w:rPr>
            <w:rFonts w:ascii="Times New Roman" w:hAnsi="Times New Roman"/>
          </w:rPr>
          <w:delText>,</w:delText>
        </w:r>
      </w:del>
      <w:ins w:id="107" w:author="Valerie J. P. Syverson" w:date="2016-07-06T11:46:00Z">
        <w:r>
          <w:rPr>
            <w:rFonts w:ascii="Times New Roman" w:hAnsi="Times New Roman"/>
          </w:rPr>
          <w:t>:</w:t>
        </w:r>
      </w:ins>
      <w:r>
        <w:rPr>
          <w:rFonts w:ascii="Times New Roman" w:hAnsi="Times New Roman"/>
        </w:rPr>
        <w:t xml:space="preserve"> the maximum length from proximal to distal ends, midshaft width, and midshaft depth. Since La Brea bird specimens are not separated by pit in the collections, we searched the Excel database by pit number first, in order to avoid </w:t>
      </w:r>
      <w:del w:id="108" w:author="Valerie J. P. Syverson" w:date="2016-07-06T11:46:00Z">
        <w:r>
          <w:rPr>
            <w:rFonts w:ascii="Times New Roman" w:hAnsi="Times New Roman"/>
          </w:rPr>
          <w:delText xml:space="preserve">pits with unreliable dates such as </w:delText>
        </w:r>
      </w:del>
      <w:ins w:id="109" w:author="Valerie J. P. Syverson" w:date="2016-07-06T11:46:00Z">
        <w:r>
          <w:rPr>
            <w:rFonts w:ascii="Times New Roman" w:hAnsi="Times New Roman"/>
          </w:rPr>
          <w:t xml:space="preserve">specimens from </w:t>
        </w:r>
      </w:ins>
      <w:del w:id="110" w:author="Donald Prothero" w:date="2016-07-06T19:06:00Z">
        <w:r>
          <w:rPr>
            <w:rFonts w:ascii="Times New Roman" w:hAnsi="Times New Roman"/>
          </w:rPr>
          <w:delText xml:space="preserve">the unreliably-dated </w:delText>
        </w:r>
      </w:del>
      <w:r>
        <w:rPr>
          <w:rFonts w:ascii="Times New Roman" w:hAnsi="Times New Roman"/>
        </w:rPr>
        <w:t xml:space="preserve">Pit 16 (Marcus and Berger, 1984; O’Keefe et al., 2009), which </w:t>
      </w:r>
      <w:ins w:id="111" w:author="Donald Prothero" w:date="2016-07-06T19:06:00Z">
        <w:r>
          <w:rPr>
            <w:rFonts w:ascii="Times New Roman" w:hAnsi="Times New Roman"/>
          </w:rPr>
          <w:t xml:space="preserve">had a wide scatter of dates and so </w:t>
        </w:r>
      </w:ins>
      <w:r>
        <w:rPr>
          <w:rFonts w:ascii="Times New Roman" w:hAnsi="Times New Roman"/>
        </w:rPr>
        <w:t xml:space="preserve">could not be utilized in this study despite the large number of bird bones recovered from it (Howard, 1962). We also collected </w:t>
      </w:r>
      <w:del w:id="112" w:author="Valerie J. P. Syverson" w:date="2016-07-06T11:46:00Z">
        <w:r>
          <w:rPr>
            <w:rFonts w:ascii="Times New Roman" w:hAnsi="Times New Roman"/>
          </w:rPr>
          <w:delText xml:space="preserve">extant Barn Owl </w:delText>
        </w:r>
      </w:del>
      <w:r>
        <w:rPr>
          <w:rFonts w:ascii="Times New Roman" w:hAnsi="Times New Roman"/>
        </w:rPr>
        <w:t xml:space="preserve">measurements from </w:t>
      </w:r>
      <w:ins w:id="113" w:author="Valerie J. P. Syverson" w:date="2016-07-06T11:46:00Z">
        <w:r>
          <w:rPr>
            <w:rFonts w:ascii="Times New Roman" w:hAnsi="Times New Roman"/>
          </w:rPr>
          <w:t xml:space="preserve">recent barn owl specimens held in </w:t>
        </w:r>
      </w:ins>
      <w:r>
        <w:rPr>
          <w:rFonts w:ascii="Times New Roman" w:hAnsi="Times New Roman"/>
        </w:rPr>
        <w:t>the University of California Museum of Vertebrate Zoology</w:t>
      </w:r>
      <w:ins w:id="114" w:author="Valerie J. P. Syverson" w:date="2016-07-06T11:47:00Z">
        <w:r>
          <w:rPr>
            <w:rFonts w:ascii="Times New Roman" w:hAnsi="Times New Roman"/>
          </w:rPr>
          <w:t xml:space="preserve"> (UCMVZ)</w:t>
        </w:r>
      </w:ins>
      <w:del w:id="115" w:author="Valerie J. P. Syverson" w:date="2016-07-06T11:47:00Z">
        <w:r>
          <w:rPr>
            <w:rFonts w:ascii="Times New Roman" w:hAnsi="Times New Roman"/>
          </w:rPr>
          <w:delText>,</w:delText>
        </w:r>
      </w:del>
      <w:r>
        <w:rPr>
          <w:rFonts w:ascii="Times New Roman" w:hAnsi="Times New Roman"/>
        </w:rPr>
        <w:t xml:space="preserve"> and </w:t>
      </w:r>
      <w:del w:id="116" w:author="Valerie J. P. Syverson" w:date="2016-07-06T11:47:00Z">
        <w:r>
          <w:rPr>
            <w:rFonts w:ascii="Times New Roman" w:hAnsi="Times New Roman"/>
          </w:rPr>
          <w:delText xml:space="preserve">from </w:delText>
        </w:r>
      </w:del>
      <w:r>
        <w:rPr>
          <w:rFonts w:ascii="Times New Roman" w:hAnsi="Times New Roman"/>
        </w:rPr>
        <w:t xml:space="preserve">the American Museum of Natural </w:t>
      </w:r>
      <w:del w:id="117" w:author="Valerie J. P. Syverson" w:date="2016-07-06T11:46:00Z">
        <w:r>
          <w:rPr>
            <w:rFonts w:ascii="Times New Roman" w:hAnsi="Times New Roman"/>
          </w:rPr>
          <w:delText xml:space="preserve"> </w:delText>
        </w:r>
      </w:del>
      <w:r>
        <w:rPr>
          <w:rFonts w:ascii="Times New Roman" w:hAnsi="Times New Roman"/>
        </w:rPr>
        <w:t xml:space="preserve">History </w:t>
      </w:r>
      <w:ins w:id="118" w:author="Valerie J. P. Syverson" w:date="2016-07-06T11:47:00Z">
        <w:r>
          <w:rPr>
            <w:rFonts w:ascii="Times New Roman" w:hAnsi="Times New Roman"/>
          </w:rPr>
          <w:t xml:space="preserve">(AMNH) </w:t>
        </w:r>
      </w:ins>
      <w:r>
        <w:rPr>
          <w:rFonts w:ascii="Times New Roman" w:hAnsi="Times New Roman"/>
        </w:rPr>
        <w:t>Department of Ornithology.</w:t>
      </w:r>
    </w:p>
    <w:p>
      <w:pPr>
        <w:pStyle w:val="Normal"/>
        <w:tabs>
          <w:tab w:val="left" w:pos="360" w:leader="none"/>
        </w:tabs>
        <w:spacing w:lineRule="auto" w:line="480"/>
        <w:rPr/>
      </w:pPr>
      <w:r>
        <w:rPr>
          <w:rFonts w:ascii="Times New Roman" w:hAnsi="Times New Roman"/>
        </w:rPr>
        <w:tab/>
        <w:t>We performed basic statistical an</w:t>
      </w:r>
      <w:ins w:id="119" w:author="Valerie J. P. Syverson" w:date="2016-07-06T11:47:00Z">
        <w:r>
          <w:rPr>
            <w:rFonts w:ascii="Times New Roman" w:hAnsi="Times New Roman"/>
          </w:rPr>
          <w:t>a</w:t>
        </w:r>
      </w:ins>
      <w:r>
        <w:rPr>
          <w:rFonts w:ascii="Times New Roman" w:hAnsi="Times New Roman"/>
        </w:rPr>
        <w:t xml:space="preserve">lyses </w:t>
      </w:r>
      <w:ins w:id="120" w:author="Valerie J. P. Syverson" w:date="2016-07-06T11:47:00Z">
        <w:r>
          <w:rPr>
            <w:rFonts w:ascii="Times New Roman" w:hAnsi="Times New Roman"/>
          </w:rPr>
          <w:t xml:space="preserve">(mean and standard deviation) on age groups </w:t>
        </w:r>
      </w:ins>
      <w:r>
        <w:rPr>
          <w:rFonts w:ascii="Times New Roman" w:hAnsi="Times New Roman"/>
        </w:rPr>
        <w:t>once the temporal sequence of specimens was established</w:t>
      </w:r>
      <w:del w:id="121" w:author="Valerie J. P. Syverson" w:date="2016-07-06T11:47:00Z">
        <w:r>
          <w:rPr>
            <w:rFonts w:ascii="Times New Roman" w:hAnsi="Times New Roman"/>
          </w:rPr>
          <w:delText>,</w:delText>
        </w:r>
      </w:del>
      <w:r>
        <w:rPr>
          <w:rFonts w:ascii="Times New Roman" w:hAnsi="Times New Roman"/>
        </w:rPr>
        <w:t xml:space="preserve"> using Excel and R. </w:t>
      </w:r>
      <w:ins w:id="122" w:author="Valerie J. P. Syverson" w:date="2016-07-06T16:19:00Z">
        <w:r>
          <w:rPr>
            <w:rFonts w:ascii="Times New Roman" w:hAnsi="Times New Roman"/>
          </w:rPr>
          <w:t>For all statistical analyses beyond this, t</w:t>
        </w:r>
      </w:ins>
      <w:ins w:id="123" w:author="Valerie J. P. Syverson" w:date="2016-07-06T11:50:00Z">
        <w:r>
          <w:rPr>
            <w:rFonts w:ascii="Times New Roman" w:hAnsi="Times New Roman"/>
          </w:rPr>
          <w:t xml:space="preserve">he single specimen at 37 ka was excluded. </w:t>
        </w:r>
      </w:ins>
      <w:r>
        <w:rPr>
          <w:rFonts w:ascii="Times New Roman" w:hAnsi="Times New Roman"/>
        </w:rPr>
        <w:t>Then we used the Shapiro-Wilk method to test for no</w:t>
      </w:r>
      <w:del w:id="124" w:author="Valerie J. P. Syverson" w:date="2016-07-06T11:47:00Z">
        <w:r>
          <w:rPr>
            <w:rFonts w:ascii="Times New Roman" w:hAnsi="Times New Roman"/>
          </w:rPr>
          <w:delText>r</w:delText>
        </w:r>
      </w:del>
      <w:r>
        <w:rPr>
          <w:rFonts w:ascii="Times New Roman" w:hAnsi="Times New Roman"/>
        </w:rPr>
        <w:t>rmal</w:t>
      </w:r>
      <w:ins w:id="125" w:author="Valerie J. P. Syverson" w:date="2016-07-06T11:47:00Z">
        <w:r>
          <w:rPr>
            <w:rFonts w:ascii="Times New Roman" w:hAnsi="Times New Roman"/>
          </w:rPr>
          <w:t>i</w:t>
        </w:r>
      </w:ins>
      <w:r>
        <w:rPr>
          <w:rFonts w:ascii="Times New Roman" w:hAnsi="Times New Roman"/>
        </w:rPr>
        <w:t>ty</w:t>
      </w:r>
      <w:ins w:id="126" w:author="Valerie J. P. Syverson" w:date="2016-07-06T11:48:00Z">
        <w:r>
          <w:rPr>
            <w:rFonts w:ascii="Times New Roman" w:hAnsi="Times New Roman"/>
          </w:rPr>
          <w:t>,</w:t>
        </w:r>
      </w:ins>
      <w:r>
        <w:rPr>
          <w:rFonts w:ascii="Times New Roman" w:hAnsi="Times New Roman"/>
        </w:rPr>
        <w:t xml:space="preserve"> and because the data were largely </w:t>
      </w:r>
      <w:del w:id="127" w:author="Valerie J. P. Syverson" w:date="2016-07-06T11:48:00Z">
        <w:r>
          <w:rPr>
            <w:rFonts w:ascii="Times New Roman" w:hAnsi="Times New Roman"/>
          </w:rPr>
          <w:delText>non-parametric</w:delText>
        </w:r>
      </w:del>
      <w:ins w:id="128" w:author="Valerie J. P. Syverson" w:date="2016-07-06T11:48:00Z">
        <w:r>
          <w:rPr>
            <w:rFonts w:ascii="Times New Roman" w:hAnsi="Times New Roman"/>
          </w:rPr>
          <w:t>not normally distributed</w:t>
        </w:r>
      </w:ins>
      <w:r>
        <w:rPr>
          <w:rFonts w:ascii="Times New Roman" w:hAnsi="Times New Roman"/>
        </w:rPr>
        <w:t xml:space="preserve">, </w:t>
      </w:r>
      <w:ins w:id="129" w:author="Valerie J. P. Syverson" w:date="2016-07-06T11:48:00Z">
        <w:r>
          <w:rPr>
            <w:rFonts w:ascii="Times New Roman" w:hAnsi="Times New Roman"/>
          </w:rPr>
          <w:t xml:space="preserve">used </w:t>
        </w:r>
      </w:ins>
      <w:r>
        <w:rPr>
          <w:rFonts w:ascii="Times New Roman" w:hAnsi="Times New Roman"/>
        </w:rPr>
        <w:t xml:space="preserve">the Kruskal-Wallis test </w:t>
      </w:r>
      <w:del w:id="130" w:author="Valerie J. P. Syverson" w:date="2016-07-06T11:48:00Z">
        <w:r>
          <w:rPr>
            <w:rFonts w:ascii="Times New Roman" w:hAnsi="Times New Roman"/>
          </w:rPr>
          <w:delText xml:space="preserve">was used </w:delText>
        </w:r>
      </w:del>
      <w:r>
        <w:rPr>
          <w:rFonts w:ascii="Times New Roman" w:hAnsi="Times New Roman"/>
        </w:rPr>
        <w:t xml:space="preserve">to determine if each sample </w:t>
      </w:r>
      <w:del w:id="131" w:author="Valerie J. P. Syverson" w:date="2016-07-06T11:48:00Z">
        <w:r>
          <w:rPr>
            <w:rFonts w:ascii="Times New Roman" w:hAnsi="Times New Roman"/>
          </w:rPr>
          <w:delText xml:space="preserve">resulted from </w:delText>
        </w:r>
      </w:del>
      <w:ins w:id="132" w:author="Valerie J. P. Syverson" w:date="2016-07-06T11:48:00Z">
        <w:r>
          <w:rPr>
            <w:rFonts w:ascii="Times New Roman" w:hAnsi="Times New Roman"/>
          </w:rPr>
          <w:t xml:space="preserve">deviated from </w:t>
        </w:r>
      </w:ins>
      <w:r>
        <w:rPr>
          <w:rFonts w:ascii="Times New Roman" w:hAnsi="Times New Roman"/>
        </w:rPr>
        <w:t>the p</w:t>
      </w:r>
      <w:del w:id="133" w:author="Valerie J. P. Syverson" w:date="2016-07-06T11:48:00Z">
        <w:r>
          <w:rPr>
            <w:rFonts w:ascii="Times New Roman" w:hAnsi="Times New Roman"/>
          </w:rPr>
          <w:delText>o</w:delText>
        </w:r>
      </w:del>
      <w:r>
        <w:rPr>
          <w:rFonts w:ascii="Times New Roman" w:hAnsi="Times New Roman"/>
        </w:rPr>
        <w:t xml:space="preserve">ooled mean of all other measurements. </w:t>
      </w:r>
      <w:ins w:id="134" w:author="Valerie J. P. Syverson" w:date="2016-07-06T16:05:00Z">
        <w:r>
          <w:rPr>
            <w:rFonts w:ascii="Times New Roman" w:hAnsi="Times New Roman"/>
          </w:rPr>
          <w:t xml:space="preserve">For those measurements which indicated a significant difference of at least one age cohort from the sample mean, </w:t>
        </w:r>
      </w:ins>
      <w:ins w:id="135" w:author="Valerie J. P. Syverson" w:date="2016-07-06T16:16:00Z">
        <w:r>
          <w:rPr>
            <w:rFonts w:ascii="Times New Roman" w:hAnsi="Times New Roman"/>
          </w:rPr>
          <w:t xml:space="preserve">a </w:t>
        </w:r>
      </w:ins>
      <w:ins w:id="136" w:author="Valerie J. P. Syverson" w:date="2016-07-06T16:16:00Z">
        <w:r>
          <w:rPr>
            <w:rFonts w:ascii="Times New Roman" w:hAnsi="Times New Roman"/>
            <w:i/>
            <w:iCs/>
          </w:rPr>
          <w:t>post hoc</w:t>
        </w:r>
      </w:ins>
      <w:ins w:id="137" w:author="Valerie J. P. Syverson" w:date="2016-07-06T16:16:00Z">
        <w:r>
          <w:rPr>
            <w:rFonts w:ascii="Times New Roman" w:hAnsi="Times New Roman"/>
          </w:rPr>
          <w:t xml:space="preserve"> test was conducted by calculating the</w:t>
        </w:r>
      </w:ins>
      <w:ins w:id="138" w:author="Valerie J. P. Syverson" w:date="2016-07-06T16:06:00Z">
        <w:r>
          <w:rPr>
            <w:rFonts w:ascii="Times New Roman" w:hAnsi="Times New Roman"/>
          </w:rPr>
          <w:t xml:space="preserve"> Mann-Whitney </w:t>
        </w:r>
      </w:ins>
      <w:ins w:id="139" w:author="Valerie J. P. Syverson" w:date="2016-07-06T16:06:00Z">
        <w:r>
          <w:rPr>
            <w:rFonts w:ascii="Times New Roman" w:hAnsi="Times New Roman"/>
            <w:i/>
            <w:iCs/>
            <w:u w:val="single"/>
          </w:rPr>
          <w:t>U</w:t>
        </w:r>
      </w:ins>
      <w:ins w:id="140" w:author="Valerie J. P. Syverson" w:date="2016-07-06T16:06:00Z">
        <w:r>
          <w:rPr>
            <w:rFonts w:ascii="Times New Roman" w:hAnsi="Times New Roman"/>
          </w:rPr>
          <w:t xml:space="preserve"> statistic for each interval versus the other measurements in that interval (jackknife resampling by groups) in order to determine which age cohorts were significantly different from the rest. </w:t>
        </w:r>
      </w:ins>
      <w:r>
        <w:rPr>
          <w:rFonts w:ascii="Times New Roman" w:hAnsi="Times New Roman"/>
          <w:rPrChange w:id="0" w:author="Valerie J. P. Syverson" w:date="2016-07-06T16:06:00Z"/>
        </w:rPr>
        <w:t>Time</w:t>
      </w:r>
      <w:r>
        <w:rPr>
          <w:rFonts w:ascii="Times New Roman" w:hAnsi="Times New Roman"/>
        </w:rPr>
        <w:t xml:space="preserve">-series measurements were fit to evolutionary models (directional random walk, </w:t>
      </w:r>
      <w:del w:id="142" w:author="Valerie J. P. Syverson" w:date="2016-07-06T11:48:00Z">
        <w:r>
          <w:rPr>
            <w:rFonts w:ascii="Times New Roman" w:hAnsi="Times New Roman"/>
          </w:rPr>
          <w:delText xml:space="preserve">unidirectional </w:delText>
        </w:r>
      </w:del>
      <w:ins w:id="143" w:author="Valerie J. P. Syverson" w:date="2016-07-06T11:48:00Z">
        <w:r>
          <w:rPr>
            <w:rFonts w:ascii="Times New Roman" w:hAnsi="Times New Roman"/>
          </w:rPr>
          <w:t xml:space="preserve">undirected </w:t>
        </w:r>
      </w:ins>
      <w:r>
        <w:rPr>
          <w:rFonts w:ascii="Times New Roman" w:hAnsi="Times New Roman"/>
        </w:rPr>
        <w:t xml:space="preserve">random walk, stasis, </w:t>
      </w:r>
      <w:r>
        <w:rPr>
          <w:rFonts w:ascii="Times New Roman" w:hAnsi="Times New Roman"/>
        </w:rPr>
        <w:t>and stasis with a single punctuated change</w:t>
      </w:r>
      <w:r>
        <w:rPr>
          <w:rFonts w:ascii="Times New Roman" w:hAnsi="Times New Roman"/>
        </w:rPr>
        <w:t xml:space="preserve">) using the </w:t>
      </w:r>
      <w:ins w:id="144" w:author="Valerie J. P. Syverson" w:date="2016-07-06T11:48:00Z">
        <w:r>
          <w:rPr>
            <w:rFonts w:ascii="Times New Roman" w:hAnsi="Times New Roman"/>
          </w:rPr>
          <w:t>package “</w:t>
        </w:r>
      </w:ins>
      <w:r>
        <w:rPr>
          <w:rFonts w:ascii="Times New Roman" w:hAnsi="Times New Roman"/>
        </w:rPr>
        <w:t>paleoTS</w:t>
      </w:r>
      <w:ins w:id="145" w:author="Valerie J. P. Syverson" w:date="2016-07-06T11:48:00Z">
        <w:r>
          <w:rPr>
            <w:rFonts w:ascii="Times New Roman" w:hAnsi="Times New Roman"/>
          </w:rPr>
          <w:t>”</w:t>
        </w:r>
      </w:ins>
      <w:r>
        <w:rPr>
          <w:rFonts w:ascii="Times New Roman" w:hAnsi="Times New Roman"/>
        </w:rPr>
        <w:t xml:space="preserve"> in R</w:t>
      </w:r>
      <w:ins w:id="146" w:author="Valerie J. P. Syverson" w:date="2016-07-06T11:48:00Z">
        <w:r>
          <w:rPr>
            <w:rFonts w:ascii="Times New Roman" w:hAnsi="Times New Roman"/>
          </w:rPr>
          <w:t xml:space="preserve"> (Hunt, 2007)</w:t>
        </w:r>
      </w:ins>
      <w:ins w:id="147" w:author="Valerie J. P. Syverson" w:date="2016-07-06T18:27:00Z">
        <w:r>
          <w:rPr>
            <w:rFonts w:ascii="Times New Roman" w:hAnsi="Times New Roman"/>
          </w:rPr>
          <w:t>, and model fits compared using the corrected Akaike information criterion</w:t>
        </w:r>
      </w:ins>
      <w:r>
        <w:rPr>
          <w:rFonts w:ascii="Times New Roman" w:hAnsi="Times New Roman"/>
        </w:rPr>
        <w:t>.</w:t>
      </w:r>
    </w:p>
    <w:p>
      <w:pPr>
        <w:pStyle w:val="Normal"/>
        <w:tabs>
          <w:tab w:val="left" w:pos="360" w:leader="none"/>
        </w:tabs>
        <w:spacing w:lineRule="auto" w:line="480"/>
        <w:ind w:firstLine="720"/>
        <w:rPr>
          <w:rFonts w:ascii="Times New Roman" w:hAnsi="Times New Roman"/>
        </w:rPr>
      </w:pPr>
      <w:r>
        <w:rPr>
          <w:rFonts w:ascii="Times New Roman" w:hAnsi="Times New Roman"/>
        </w:rPr>
      </w:r>
    </w:p>
    <w:p>
      <w:pPr>
        <w:pStyle w:val="Normal"/>
        <w:tabs>
          <w:tab w:val="left" w:pos="360" w:leader="none"/>
        </w:tabs>
        <w:spacing w:lineRule="auto" w:line="480"/>
        <w:jc w:val="center"/>
        <w:rPr/>
      </w:pPr>
      <w:r>
        <w:rPr>
          <w:rFonts w:ascii="Times New Roman" w:hAnsi="Times New Roman"/>
          <w:b/>
        </w:rPr>
        <w:t>RESULTS</w:t>
      </w:r>
    </w:p>
    <w:p>
      <w:pPr>
        <w:pStyle w:val="Normal"/>
        <w:tabs>
          <w:tab w:val="left" w:pos="360" w:leader="none"/>
        </w:tabs>
        <w:spacing w:lineRule="auto" w:line="480"/>
        <w:rPr/>
      </w:pPr>
      <w:ins w:id="148" w:author="Valerie J. P. Syverson" w:date="2016-07-06T11:49:00Z">
        <w:r>
          <w:rPr>
            <w:rFonts w:ascii="Times New Roman" w:hAnsi="Times New Roman"/>
          </w:rPr>
          <w:tab/>
        </w:r>
      </w:ins>
      <w:ins w:id="149" w:author="Valerie J. P. Syverson" w:date="2016-07-06T16:17:00Z">
        <w:r>
          <w:rPr>
            <w:rFonts w:ascii="Times New Roman" w:hAnsi="Times New Roman"/>
          </w:rPr>
          <w:t>The basic statistics are given in Table 1, including means, standard deviations, and coefficients of variation for each variable in each age group</w:t>
        </w:r>
      </w:ins>
      <w:ins w:id="150" w:author="Donald Prothero" w:date="2016-07-06T19:07:00Z">
        <w:r>
          <w:rPr>
            <w:rFonts w:ascii="Times New Roman" w:hAnsi="Times New Roman"/>
          </w:rPr>
          <w:t>, and plotted in Figures 2 and 3</w:t>
        </w:r>
      </w:ins>
      <w:ins w:id="151" w:author="Valerie J. P. Syverson" w:date="2016-07-06T16:17:00Z">
        <w:r>
          <w:rPr>
            <w:rFonts w:ascii="Times New Roman" w:hAnsi="Times New Roman"/>
          </w:rPr>
          <w:t>.</w:t>
        </w:r>
      </w:ins>
      <w:ins w:id="152" w:author="Valerie J. P. Syverson" w:date="2016-07-06T16:18:00Z">
        <w:r>
          <w:rPr>
            <w:rFonts w:ascii="Times New Roman" w:hAnsi="Times New Roman"/>
          </w:rPr>
          <w:t xml:space="preserve"> </w:t>
        </w:r>
      </w:ins>
      <w:ins w:id="153" w:author="Valerie J. P. Syverson" w:date="2016-07-06T16:19:00Z">
        <w:r>
          <w:rPr>
            <w:rFonts w:ascii="Times New Roman" w:hAnsi="Times New Roman"/>
          </w:rPr>
          <w:t xml:space="preserve">The Kruskal-Wallis test for </w:t>
        </w:r>
      </w:ins>
      <w:ins w:id="154" w:author="Valerie J. P. Syverson" w:date="2016-07-06T16:20:00Z">
        <w:r>
          <w:rPr>
            <w:rFonts w:ascii="Times New Roman" w:hAnsi="Times New Roman"/>
          </w:rPr>
          <w:t>sample differences (Table 2) indicated that significant differences on the basis of age were present in all five measured and c</w:t>
        </w:r>
      </w:ins>
      <w:ins w:id="155" w:author="Valerie J. P. Syverson" w:date="2016-07-06T16:21:00Z">
        <w:r>
          <w:rPr>
            <w:rFonts w:ascii="Times New Roman" w:hAnsi="Times New Roman"/>
          </w:rPr>
          <w:t xml:space="preserve">alculated variables, so the </w:t>
        </w:r>
      </w:ins>
      <w:ins w:id="156" w:author="Valerie J. P. Syverson" w:date="2016-07-06T16:21:00Z">
        <w:r>
          <w:rPr>
            <w:rFonts w:ascii="Times New Roman" w:hAnsi="Times New Roman"/>
            <w:i/>
            <w:iCs/>
          </w:rPr>
          <w:t xml:space="preserve">post hoc </w:t>
        </w:r>
      </w:ins>
      <w:ins w:id="157" w:author="Valerie J. P. Syverson" w:date="2016-07-06T16:21:00Z">
        <w:r>
          <w:rPr>
            <w:rFonts w:ascii="Times New Roman" w:hAnsi="Times New Roman"/>
          </w:rPr>
          <w:t>Mann-Whitney test was conducted</w:t>
        </w:r>
      </w:ins>
      <w:ins w:id="158" w:author="Valerie J. P. Syverson" w:date="2016-07-06T16:22:00Z">
        <w:r>
          <w:rPr>
            <w:rFonts w:ascii="Times New Roman" w:hAnsi="Times New Roman"/>
          </w:rPr>
          <w:t xml:space="preserve"> for all of them (Table 3). Applying the appropriate Bonferroni correction for the</w:t>
        </w:r>
      </w:ins>
      <w:r>
        <w:rPr>
          <w:rFonts w:ascii="Times New Roman" w:hAnsi="Times New Roman"/>
        </w:rPr>
        <w:t xml:space="preserve"> </w:t>
      </w:r>
      <w:r>
        <w:rPr>
          <w:rFonts w:ascii="Times New Roman" w:hAnsi="Times New Roman"/>
        </w:rPr>
        <w:t xml:space="preserve">seven comparisons made with </w:t>
      </w:r>
      <w:ins w:id="159" w:author="Valerie J. P. Syverson" w:date="2016-07-06T16:22:00Z">
        <w:r>
          <w:rPr>
            <w:rFonts w:ascii="Times New Roman" w:hAnsi="Times New Roman"/>
          </w:rPr>
          <w:t xml:space="preserve">each data set, </w:t>
        </w:r>
      </w:ins>
      <w:ins w:id="160" w:author="Valerie J. P. Syverson" w:date="2016-07-06T16:23:00Z">
        <w:r>
          <w:rPr>
            <w:rFonts w:ascii="Times New Roman" w:hAnsi="Times New Roman"/>
          </w:rPr>
          <w:t>the significance of these tests was evaluated at p=(0.05/</w:t>
        </w:r>
      </w:ins>
      <w:r>
        <w:rPr>
          <w:rFonts w:ascii="Times New Roman" w:hAnsi="Times New Roman"/>
        </w:rPr>
        <w:t>7</w:t>
      </w:r>
      <w:ins w:id="161" w:author="Valerie J. P. Syverson" w:date="2016-07-06T16:23:00Z">
        <w:r>
          <w:rPr>
            <w:rFonts w:ascii="Times New Roman" w:hAnsi="Times New Roman"/>
          </w:rPr>
          <w:t>)=0.00</w:t>
        </w:r>
      </w:ins>
      <w:r>
        <w:rPr>
          <w:rFonts w:ascii="Times New Roman" w:hAnsi="Times New Roman"/>
        </w:rPr>
        <w:t>7</w:t>
      </w:r>
      <w:ins w:id="162" w:author="Valerie J. P. Syverson" w:date="2016-07-06T16:23:00Z">
        <w:r>
          <w:rPr>
            <w:rFonts w:ascii="Times New Roman" w:hAnsi="Times New Roman"/>
          </w:rPr>
          <w:t xml:space="preserve">. </w:t>
        </w:r>
      </w:ins>
      <w:ins w:id="163" w:author="Valerie J. P. Syverson" w:date="2016-07-06T16:26:00Z">
        <w:r>
          <w:rPr>
            <w:rFonts w:ascii="Times New Roman" w:hAnsi="Times New Roman"/>
          </w:rPr>
          <w:t xml:space="preserve">The results from this test indicate that </w:t>
        </w:r>
      </w:ins>
      <w:r>
        <w:rPr>
          <w:rFonts w:ascii="Times New Roman" w:hAnsi="Times New Roman"/>
        </w:rPr>
        <w:t xml:space="preserve">the 0 ka (modern) sample is significantly larger in all dimensions except width; that </w:t>
      </w:r>
      <w:ins w:id="164" w:author="Valerie J. P. Syverson" w:date="2016-07-06T16:27:00Z">
        <w:r>
          <w:rPr>
            <w:rFonts w:ascii="Times New Roman" w:hAnsi="Times New Roman"/>
          </w:rPr>
          <w:t xml:space="preserve">the 18 ka </w:t>
        </w:r>
      </w:ins>
      <w:ins w:id="165" w:author="Valerie J. P. Syverson" w:date="2016-07-06T16:30:00Z">
        <w:r>
          <w:rPr>
            <w:rFonts w:ascii="Times New Roman" w:hAnsi="Times New Roman"/>
          </w:rPr>
          <w:t xml:space="preserve">sample is </w:t>
        </w:r>
      </w:ins>
      <w:ins w:id="166" w:author="Valerie J. P. Syverson" w:date="2016-07-06T16:31:00Z">
        <w:r>
          <w:rPr>
            <w:rFonts w:ascii="Times New Roman" w:hAnsi="Times New Roman"/>
          </w:rPr>
          <w:t xml:space="preserve">shorter on average </w:t>
        </w:r>
      </w:ins>
      <w:ins w:id="167" w:author="Valerie J. P. Syverson" w:date="2016-07-06T16:28:00Z">
        <w:r>
          <w:rPr>
            <w:rFonts w:ascii="Times New Roman" w:hAnsi="Times New Roman"/>
          </w:rPr>
          <w:t xml:space="preserve">than the rest of the sample (by </w:t>
        </w:r>
      </w:ins>
      <w:r>
        <w:rPr>
          <w:rFonts w:ascii="Times New Roman" w:hAnsi="Times New Roman"/>
        </w:rPr>
        <w:t>2.23</w:t>
      </w:r>
      <w:ins w:id="168" w:author="Valerie J. P. Syverson" w:date="2016-07-06T16:28:00Z">
        <w:r>
          <w:rPr>
            <w:rFonts w:ascii="Times New Roman" w:hAnsi="Times New Roman"/>
          </w:rPr>
          <w:t xml:space="preserve"> mm)</w:t>
        </w:r>
      </w:ins>
      <w:r>
        <w:rPr>
          <w:rFonts w:ascii="Times New Roman" w:hAnsi="Times New Roman"/>
        </w:rPr>
        <w:t xml:space="preserve"> </w:t>
      </w:r>
      <w:r>
        <w:rPr>
          <w:rFonts w:ascii="Times New Roman" w:hAnsi="Times New Roman"/>
        </w:rPr>
        <w:t>and its midshaft area smaller, although differences in the other values do not reach the significance level</w:t>
      </w:r>
      <w:ins w:id="169" w:author="Valerie J. P. Syverson" w:date="2016-07-06T16:28:00Z">
        <w:r>
          <w:rPr>
            <w:rFonts w:ascii="Times New Roman" w:hAnsi="Times New Roman"/>
          </w:rPr>
          <w:t xml:space="preserve">; and that </w:t>
        </w:r>
      </w:ins>
      <w:ins w:id="170" w:author="Valerie J. P. Syverson" w:date="2016-07-06T16:29:00Z">
        <w:r>
          <w:rPr>
            <w:rFonts w:ascii="Times New Roman" w:hAnsi="Times New Roman"/>
          </w:rPr>
          <w:t xml:space="preserve">the 29 ka </w:t>
        </w:r>
      </w:ins>
      <w:ins w:id="171" w:author="Valerie J. P. Syverson" w:date="2016-07-06T16:31:00Z">
        <w:r>
          <w:rPr>
            <w:rFonts w:ascii="Times New Roman" w:hAnsi="Times New Roman"/>
          </w:rPr>
          <w:t xml:space="preserve">sample </w:t>
        </w:r>
      </w:ins>
      <w:ins w:id="172" w:author="Valerie J. P. Syverson" w:date="2016-07-06T16:32:00Z">
        <w:r>
          <w:rPr>
            <w:rFonts w:ascii="Times New Roman" w:hAnsi="Times New Roman"/>
          </w:rPr>
          <w:t xml:space="preserve">is smaller in </w:t>
        </w:r>
      </w:ins>
      <w:r>
        <w:rPr>
          <w:rFonts w:ascii="Times New Roman" w:hAnsi="Times New Roman"/>
        </w:rPr>
        <w:t>all dimensions</w:t>
      </w:r>
      <w:ins w:id="173" w:author="Valerie J. P. Syverson" w:date="2016-07-06T16:32:00Z">
        <w:r>
          <w:rPr>
            <w:rFonts w:ascii="Times New Roman" w:hAnsi="Times New Roman"/>
          </w:rPr>
          <w:t xml:space="preserve"> than the rest of the sample.</w:t>
        </w:r>
      </w:ins>
      <w:r>
        <w:rPr>
          <w:rFonts w:ascii="Times New Roman" w:hAnsi="Times New Roman"/>
        </w:rPr>
        <w:t xml:space="preserve"> </w:t>
      </w:r>
      <w:r>
        <w:rPr>
          <w:rFonts w:ascii="Times New Roman" w:hAnsi="Times New Roman"/>
        </w:rPr>
        <w:t>The visually apparent difference in several dimensions for the 14 ka sample is not significant because of the smallness of this sample (n=2).</w:t>
      </w:r>
    </w:p>
    <w:p>
      <w:pPr>
        <w:pStyle w:val="Normal"/>
        <w:tabs>
          <w:tab w:val="left" w:pos="360" w:leader="none"/>
        </w:tabs>
        <w:spacing w:lineRule="auto" w:line="480"/>
        <w:rPr/>
      </w:pPr>
      <w:ins w:id="174" w:author="Valerie J. P. Syverson" w:date="2016-07-06T16:33:00Z">
        <w:r>
          <w:rPr>
            <w:rFonts w:ascii="Times New Roman" w:hAnsi="Times New Roman"/>
          </w:rPr>
          <w:tab/>
        </w:r>
      </w:ins>
      <w:ins w:id="175" w:author="Valerie J. P. Syverson" w:date="2016-07-06T18:26:00Z">
        <w:r>
          <w:rPr>
            <w:rFonts w:ascii="Times New Roman" w:hAnsi="Times New Roman"/>
          </w:rPr>
          <w:t>Evaluating</w:t>
          <w:tab/>
          <w:t xml:space="preserve">the time series with respect to the evolutionary models of directional evolution, stasis, random walk, and punctuated change (single shift) shows that </w:t>
        </w:r>
      </w:ins>
      <w:ins w:id="176" w:author="Valerie J. P. Syverson" w:date="2016-07-06T18:27:00Z">
        <w:r>
          <w:rPr>
            <w:rFonts w:ascii="Times New Roman" w:hAnsi="Times New Roman"/>
          </w:rPr>
          <w:t xml:space="preserve">all variables </w:t>
        </w:r>
      </w:ins>
      <w:ins w:id="177" w:author="Valerie J. P. Syverson" w:date="2016-07-06T18:27:00Z">
        <w:r>
          <w:rPr>
            <w:rFonts w:ascii="Times New Roman" w:hAnsi="Times New Roman"/>
          </w:rPr>
          <w:t xml:space="preserve">are best modeled </w:t>
        </w:r>
      </w:ins>
      <w:ins w:id="178" w:author="Valerie J. P. Syverson" w:date="2016-07-06T18:29:00Z">
        <w:r>
          <w:rPr>
            <w:rFonts w:ascii="Times New Roman" w:hAnsi="Times New Roman"/>
          </w:rPr>
          <w:t>as stasis</w:t>
        </w:r>
      </w:ins>
      <w:r>
        <w:rPr>
          <w:rFonts w:ascii="Times New Roman" w:hAnsi="Times New Roman"/>
        </w:rPr>
        <w:t xml:space="preserve">. </w:t>
      </w:r>
      <w:ins w:id="179" w:author="Valerie J. P. Syverson" w:date="2016-07-06T18:30:00Z">
        <w:r>
          <w:rPr>
            <w:rFonts w:ascii="Times New Roman" w:hAnsi="Times New Roman"/>
          </w:rPr>
          <w:t xml:space="preserve">A model of stasis with punctuational shift </w:t>
        </w:r>
      </w:ins>
      <w:r>
        <w:rPr>
          <w:rFonts w:ascii="Times New Roman" w:hAnsi="Times New Roman"/>
        </w:rPr>
        <w:t>was also fitted</w:t>
      </w:r>
      <w:ins w:id="180" w:author="Valerie J. P. Syverson" w:date="2016-07-06T18:31:00Z">
        <w:r>
          <w:rPr>
            <w:rFonts w:ascii="Times New Roman" w:hAnsi="Times New Roman"/>
          </w:rPr>
          <w:t xml:space="preserve">; however, </w:t>
        </w:r>
      </w:ins>
      <w:ins w:id="181" w:author="Valerie J. P. Syverson" w:date="2016-07-06T18:33:00Z">
        <w:r>
          <w:rPr>
            <w:rFonts w:ascii="Times New Roman" w:hAnsi="Times New Roman"/>
          </w:rPr>
          <w:t xml:space="preserve">the </w:t>
        </w:r>
      </w:ins>
      <w:r>
        <w:rPr>
          <w:rFonts w:ascii="Times New Roman" w:hAnsi="Times New Roman"/>
        </w:rPr>
        <w:t xml:space="preserve">short time series means that the </w:t>
      </w:r>
      <w:ins w:id="182" w:author="Valerie J. P. Syverson" w:date="2016-07-06T18:33:00Z">
        <w:r>
          <w:rPr>
            <w:rFonts w:ascii="Times New Roman" w:hAnsi="Times New Roman"/>
          </w:rPr>
          <w:t xml:space="preserve">number of parameters </w:t>
        </w:r>
      </w:ins>
      <w:r>
        <w:rPr>
          <w:rFonts w:ascii="Times New Roman" w:hAnsi="Times New Roman"/>
        </w:rPr>
        <w:t xml:space="preserve">in the punctuational model </w:t>
      </w:r>
      <w:ins w:id="183" w:author="Valerie J. P. Syverson" w:date="2016-07-06T18:33:00Z">
        <w:r>
          <w:rPr>
            <w:rFonts w:ascii="Times New Roman" w:hAnsi="Times New Roman"/>
          </w:rPr>
          <w:t>(5) is too close to the number of usable time points</w:t>
        </w:r>
      </w:ins>
      <w:r>
        <w:rPr>
          <w:rFonts w:ascii="Times New Roman" w:hAnsi="Times New Roman"/>
        </w:rPr>
        <w:t xml:space="preserve"> </w:t>
      </w:r>
      <w:r>
        <w:rPr>
          <w:rFonts w:ascii="Times New Roman" w:hAnsi="Times New Roman"/>
        </w:rPr>
        <w:t>in the sample</w:t>
      </w:r>
      <w:ins w:id="184" w:author="Valerie J. P. Syverson" w:date="2016-07-06T18:33:00Z">
        <w:r>
          <w:rPr>
            <w:rFonts w:ascii="Times New Roman" w:hAnsi="Times New Roman"/>
          </w:rPr>
          <w:t xml:space="preserve"> (</w:t>
        </w:r>
      </w:ins>
      <w:r>
        <w:rPr>
          <w:rFonts w:ascii="Times New Roman" w:hAnsi="Times New Roman"/>
        </w:rPr>
        <w:t>7</w:t>
      </w:r>
      <w:ins w:id="185" w:author="Valerie J. P. Syverson" w:date="2016-07-06T18:33:00Z">
        <w:r>
          <w:rPr>
            <w:rFonts w:ascii="Times New Roman" w:hAnsi="Times New Roman"/>
          </w:rPr>
          <w:t>)</w:t>
        </w:r>
      </w:ins>
      <w:ins w:id="186" w:author="Valerie J. P. Syverson" w:date="2016-07-06T19:08:00Z">
        <w:r>
          <w:rPr>
            <w:rFonts w:ascii="Times New Roman" w:hAnsi="Times New Roman"/>
          </w:rPr>
          <w:t xml:space="preserve">, which causes the </w:t>
        </w:r>
      </w:ins>
      <w:r>
        <w:rPr>
          <w:rFonts w:ascii="Times New Roman" w:hAnsi="Times New Roman"/>
        </w:rPr>
        <w:t xml:space="preserve">punctuated shift </w:t>
      </w:r>
      <w:ins w:id="187" w:author="Valerie J. P. Syverson" w:date="2016-07-06T19:08:00Z">
        <w:r>
          <w:rPr>
            <w:rFonts w:ascii="Times New Roman" w:hAnsi="Times New Roman"/>
          </w:rPr>
          <w:t xml:space="preserve">model to be evaluated as very bad in all cases. More data </w:t>
        </w:r>
      </w:ins>
      <w:r>
        <w:rPr>
          <w:rFonts w:ascii="Times New Roman" w:hAnsi="Times New Roman"/>
        </w:rPr>
        <w:t xml:space="preserve">from the </w:t>
      </w:r>
      <w:ins w:id="188" w:author="Valerie J. P. Syverson" w:date="2016-07-06T19:08:00Z">
        <w:r>
          <w:rPr>
            <w:rFonts w:ascii="Times New Roman" w:hAnsi="Times New Roman"/>
          </w:rPr>
          <w:t>37 ka</w:t>
        </w:r>
      </w:ins>
      <w:r>
        <w:rPr>
          <w:rFonts w:ascii="Times New Roman" w:hAnsi="Times New Roman"/>
        </w:rPr>
        <w:t xml:space="preserve"> </w:t>
      </w:r>
      <w:r>
        <w:rPr>
          <w:rFonts w:ascii="Times New Roman" w:hAnsi="Times New Roman"/>
        </w:rPr>
        <w:t>pit or from other time horizons</w:t>
      </w:r>
      <w:ins w:id="189" w:author="Valerie J. P. Syverson" w:date="2016-07-06T19:08:00Z">
        <w:r>
          <w:rPr>
            <w:rFonts w:ascii="Times New Roman" w:hAnsi="Times New Roman"/>
          </w:rPr>
          <w:t xml:space="preserve"> </w:t>
        </w:r>
      </w:ins>
      <w:ins w:id="190" w:author="Valerie J. P. Syverson" w:date="2016-07-06T19:09:00Z">
        <w:r>
          <w:rPr>
            <w:rFonts w:ascii="Times New Roman" w:hAnsi="Times New Roman"/>
          </w:rPr>
          <w:t>would extend the time series and make the punctuated change model easier to evaluate</w:t>
        </w:r>
      </w:ins>
      <w:ins w:id="191" w:author="Valerie J. P. Syverson" w:date="2016-07-06T19:09:00Z">
        <w:r>
          <w:rPr>
            <w:rFonts w:ascii="Times New Roman" w:hAnsi="Times New Roman"/>
          </w:rPr>
          <w:t>.</w:t>
        </w:r>
      </w:ins>
    </w:p>
    <w:p>
      <w:pPr>
        <w:pStyle w:val="Normal"/>
        <w:tabs>
          <w:tab w:val="left" w:pos="360" w:leader="none"/>
        </w:tabs>
        <w:spacing w:lineRule="auto" w:line="480"/>
        <w:jc w:val="center"/>
        <w:rPr>
          <w:rFonts w:ascii="Times New Roman" w:hAnsi="Times New Roman"/>
          <w:b/>
          <w:b/>
        </w:rPr>
      </w:pPr>
      <w:r>
        <w:rPr>
          <w:rFonts w:ascii="Times New Roman" w:hAnsi="Times New Roman"/>
          <w:b/>
        </w:rPr>
      </w:r>
    </w:p>
    <w:p>
      <w:pPr>
        <w:pStyle w:val="Normal"/>
        <w:tabs>
          <w:tab w:val="left" w:pos="360" w:leader="none"/>
        </w:tabs>
        <w:spacing w:lineRule="auto" w:line="480"/>
        <w:jc w:val="center"/>
        <w:rPr>
          <w:rFonts w:ascii="Times New Roman" w:hAnsi="Times New Roman"/>
          <w:b/>
          <w:b/>
        </w:rPr>
      </w:pPr>
      <w:r>
        <w:rPr>
          <w:rFonts w:ascii="Times New Roman" w:hAnsi="Times New Roman"/>
          <w:b/>
        </w:rPr>
        <w:t>DISCUSSION</w:t>
      </w:r>
    </w:p>
    <w:p>
      <w:pPr>
        <w:pStyle w:val="Normal"/>
        <w:tabs>
          <w:tab w:val="left" w:pos="360" w:leader="none"/>
        </w:tabs>
        <w:spacing w:lineRule="auto" w:line="480"/>
        <w:rPr/>
      </w:pPr>
      <w:r>
        <w:rPr>
          <w:rFonts w:ascii="Times New Roman" w:hAnsi="Times New Roman"/>
        </w:rPr>
        <w:tab/>
        <w:t xml:space="preserve">As demonstrated by previous studies on La Brea </w:t>
      </w:r>
      <w:del w:id="192" w:author="Valerie J. P. Syverson" w:date="2016-07-06T16:17:00Z">
        <w:r>
          <w:rPr>
            <w:rFonts w:ascii="Times New Roman" w:hAnsi="Times New Roman"/>
          </w:rPr>
          <w:delText xml:space="preserve">Golden Eagles, California Condors, Bald Eagles, Turkeys, Caracaras, and Great Horned Owls </w:delText>
        </w:r>
      </w:del>
      <w:ins w:id="193" w:author="Valerie J. P. Syverson" w:date="2016-07-06T16:17:00Z">
        <w:bookmarkStart w:id="0" w:name="__DdeLink__4711_2104010254"/>
        <w:r>
          <w:rPr>
            <w:rFonts w:ascii="Times New Roman" w:hAnsi="Times New Roman"/>
          </w:rPr>
          <w:t xml:space="preserve">golden eagles, California condors, bald eagles, turkeys, caracaras, and great horned owls </w:t>
        </w:r>
      </w:ins>
      <w:bookmarkEnd w:id="0"/>
      <w:r>
        <w:rPr>
          <w:rFonts w:ascii="Times New Roman" w:hAnsi="Times New Roman"/>
        </w:rPr>
        <w:t>(Molina and Prothero, 2011; Syverson and Prothero, 2010; Fragomeni and Prothero, 2011; Madan 2015), there was no significant evidence of size or shape changes in barn owls during the last glacial peak at 18,000-20,000 years ago, in spite of the extreme shifts in climate and ecology over the last 40,000 years. Given the dramatic variability in the La Brea owl assemblage (Husband, 1924), and even more so in modern owls (McGillivray, 1989), detecting any significant changes would be unlikely. Therefore it is unsurprising that barn owls reveal a pattern of stasis</w:t>
      </w:r>
      <w:ins w:id="194" w:author="Valerie J. P. Syverson" w:date="2016-07-06T19:10:00Z">
        <w:r>
          <w:rPr>
            <w:rFonts w:ascii="Times New Roman" w:hAnsi="Times New Roman"/>
          </w:rPr>
          <w:t xml:space="preserve"> during the peak glacial interval</w:t>
        </w:r>
      </w:ins>
      <w:r>
        <w:rPr>
          <w:rFonts w:ascii="Times New Roman" w:hAnsi="Times New Roman"/>
        </w:rPr>
        <w:t xml:space="preserve"> in the same way as other birds from La Brea.</w:t>
      </w:r>
    </w:p>
    <w:p>
      <w:pPr>
        <w:pStyle w:val="Normal"/>
        <w:tabs>
          <w:tab w:val="left" w:pos="360" w:leader="none"/>
        </w:tabs>
        <w:spacing w:lineRule="auto" w:line="480"/>
        <w:rPr/>
      </w:pPr>
      <w:r>
        <w:rPr>
          <w:rFonts w:ascii="Times New Roman" w:hAnsi="Times New Roman"/>
        </w:rPr>
        <w:tab/>
      </w:r>
      <w:del w:id="195" w:author="Valerie J. P. Syverson" w:date="2016-07-06T19:11:00Z">
        <w:r>
          <w:rPr>
            <w:rFonts w:ascii="Times New Roman" w:hAnsi="Times New Roman"/>
          </w:rPr>
          <w:delText>In addition to the demonstration of Bergmann’s rule in Golden Eagles, Bald Eagles, Great Horned Owls, and Caracaras</w:delText>
        </w:r>
      </w:del>
      <w:ins w:id="196" w:author="Valerie J. P. Syverson" w:date="2016-07-06T19:11:00Z">
        <w:r>
          <w:rPr>
            <w:rFonts w:ascii="Times New Roman" w:hAnsi="Times New Roman"/>
          </w:rPr>
          <w:t xml:space="preserve">Like the other birds measured from </w:t>
        </w:r>
      </w:ins>
      <w:r>
        <w:rPr>
          <w:rFonts w:ascii="Times New Roman" w:hAnsi="Times New Roman"/>
        </w:rPr>
        <w:t xml:space="preserve">La Brea, </w:t>
      </w:r>
      <w:del w:id="197" w:author="Valerie J. P. Syverson" w:date="2016-07-06T19:11:00Z">
        <w:r>
          <w:rPr>
            <w:rFonts w:ascii="Times New Roman" w:hAnsi="Times New Roman"/>
          </w:rPr>
          <w:delText xml:space="preserve">Barn Owls </w:delText>
        </w:r>
      </w:del>
      <w:ins w:id="198" w:author="Valerie J. P. Syverson" w:date="2016-07-06T19:11:00Z">
        <w:r>
          <w:rPr>
            <w:rFonts w:ascii="Times New Roman" w:hAnsi="Times New Roman"/>
          </w:rPr>
          <w:t xml:space="preserve">barn owls </w:t>
        </w:r>
      </w:ins>
      <w:r>
        <w:rPr>
          <w:rFonts w:ascii="Times New Roman" w:hAnsi="Times New Roman"/>
        </w:rPr>
        <w:t xml:space="preserve">exhibit clinal variations in size over wide latitudes (Bruce, 1999; König et al., 2009; McGillavray, 1989; Meiri and Dayan, 2003). However, at La Brea, </w:t>
      </w:r>
      <w:del w:id="199" w:author="Valerie J. P. Syverson" w:date="2016-07-06T19:10:00Z">
        <w:r>
          <w:rPr>
            <w:rFonts w:ascii="Times New Roman" w:hAnsi="Times New Roman"/>
          </w:rPr>
          <w:delText xml:space="preserve">even </w:delText>
        </w:r>
      </w:del>
      <w:r>
        <w:rPr>
          <w:rFonts w:ascii="Times New Roman" w:hAnsi="Times New Roman"/>
        </w:rPr>
        <w:t xml:space="preserve">during the dominance of coniferous forests and frequent snowfall 18,000-20,000 years ago, </w:t>
      </w:r>
      <w:del w:id="200" w:author="Valerie J. P. Syverson" w:date="2016-07-06T19:11:00Z">
        <w:r>
          <w:rPr>
            <w:rFonts w:ascii="Times New Roman" w:hAnsi="Times New Roman"/>
          </w:rPr>
          <w:delText xml:space="preserve">Barn Owls </w:delText>
        </w:r>
      </w:del>
      <w:ins w:id="201" w:author="Valerie J. P. Syverson" w:date="2016-07-06T19:11:00Z">
        <w:r>
          <w:rPr>
            <w:rFonts w:ascii="Times New Roman" w:hAnsi="Times New Roman"/>
          </w:rPr>
          <w:t xml:space="preserve">they </w:t>
        </w:r>
      </w:ins>
      <w:r>
        <w:rPr>
          <w:rFonts w:ascii="Times New Roman" w:hAnsi="Times New Roman"/>
        </w:rPr>
        <w:t xml:space="preserve">did not have any </w:t>
      </w:r>
      <w:del w:id="202" w:author="Donald Prothero" w:date="2016-07-06T19:08:00Z">
        <w:r>
          <w:rPr>
            <w:rFonts w:ascii="Times New Roman" w:hAnsi="Times New Roman"/>
          </w:rPr>
          <w:delText xml:space="preserve">measurable </w:delText>
        </w:r>
      </w:del>
      <w:ins w:id="203" w:author="Donald Prothero" w:date="2016-07-06T19:08:00Z">
        <w:r>
          <w:rPr>
            <w:rFonts w:ascii="Times New Roman" w:hAnsi="Times New Roman"/>
          </w:rPr>
          <w:t xml:space="preserve">significant </w:t>
        </w:r>
      </w:ins>
      <w:r>
        <w:rPr>
          <w:rFonts w:ascii="Times New Roman" w:hAnsi="Times New Roman"/>
        </w:rPr>
        <w:t>increases in body size</w:t>
      </w:r>
      <w:ins w:id="204" w:author="Donald Prothero" w:date="2016-07-06T19:08:00Z">
        <w:r>
          <w:rPr>
            <w:rFonts w:ascii="Times New Roman" w:hAnsi="Times New Roman"/>
          </w:rPr>
          <w:t xml:space="preserve"> or robustness during that time interval</w:t>
        </w:r>
      </w:ins>
      <w:r>
        <w:rPr>
          <w:rFonts w:ascii="Times New Roman" w:hAnsi="Times New Roman"/>
        </w:rPr>
        <w:t xml:space="preserve">, </w:t>
      </w:r>
      <w:r>
        <w:rPr>
          <w:rFonts w:ascii="Times New Roman" w:hAnsi="Times New Roman"/>
        </w:rPr>
        <w:t>nor did body sizes decrease into the present; indeed, modern barn owls are larger and more robust on average than the RLB specimens</w:t>
      </w:r>
      <w:r>
        <w:rPr>
          <w:rFonts w:ascii="Times New Roman" w:hAnsi="Times New Roman"/>
        </w:rPr>
        <w:t>.</w:t>
      </w:r>
      <w:ins w:id="205" w:author="Valerie J. P. Syverson" w:date="2016-07-06T19:10:00Z">
        <w:r>
          <w:rPr>
            <w:rFonts w:ascii="Times New Roman" w:hAnsi="Times New Roman"/>
          </w:rPr>
          <w:t xml:space="preserve"> </w:t>
        </w:r>
      </w:ins>
      <w:ins w:id="206" w:author="Valerie J. P. Syverson" w:date="2016-07-06T19:16:00Z">
        <w:r>
          <w:rPr>
            <w:rFonts w:ascii="Times New Roman" w:hAnsi="Times New Roman"/>
          </w:rPr>
          <w:t>B</w:t>
        </w:r>
      </w:ins>
      <w:ins w:id="207" w:author="Valerie J. P. Syverson" w:date="2016-07-06T19:11:00Z">
        <w:r>
          <w:rPr>
            <w:rFonts w:ascii="Times New Roman" w:hAnsi="Times New Roman"/>
          </w:rPr>
          <w:t xml:space="preserve">arn owls from RLB before </w:t>
        </w:r>
      </w:ins>
      <w:r>
        <w:rPr>
          <w:rFonts w:ascii="Times New Roman" w:hAnsi="Times New Roman"/>
        </w:rPr>
        <w:t xml:space="preserve">16 </w:t>
      </w:r>
      <w:ins w:id="208" w:author="Valerie J. P. Syverson" w:date="2016-07-06T19:11:00Z">
        <w:r>
          <w:rPr>
            <w:rFonts w:ascii="Times New Roman" w:hAnsi="Times New Roman"/>
          </w:rPr>
          <w:t>ka appear to have been</w:t>
        </w:r>
      </w:ins>
      <w:ins w:id="209" w:author="Valerie J. P. Syverson" w:date="2016-07-06T19:11:00Z">
        <w:r>
          <w:rPr>
            <w:rFonts w:ascii="Times New Roman" w:hAnsi="Times New Roman"/>
          </w:rPr>
          <w:t xml:space="preserve"> </w:t>
        </w:r>
      </w:ins>
      <w:r>
        <w:rPr>
          <w:rFonts w:ascii="Times New Roman" w:hAnsi="Times New Roman"/>
        </w:rPr>
        <w:t xml:space="preserve">significantly </w:t>
      </w:r>
      <w:ins w:id="210" w:author="Valerie J. P. Syverson" w:date="2016-07-06T19:12:00Z">
        <w:r>
          <w:rPr>
            <w:rFonts w:ascii="Times New Roman" w:hAnsi="Times New Roman"/>
          </w:rPr>
          <w:t>more gracile</w:t>
        </w:r>
      </w:ins>
      <w:ins w:id="211" w:author="Valerie J. P. Syverson" w:date="2016-07-06T19:16:00Z">
        <w:r>
          <w:rPr>
            <w:rFonts w:ascii="Times New Roman" w:hAnsi="Times New Roman"/>
          </w:rPr>
          <w:t xml:space="preserve">, corresponding </w:t>
        </w:r>
      </w:ins>
      <w:ins w:id="212" w:author="Valerie J. P. Syverson" w:date="2016-07-06T19:14:00Z">
        <w:r>
          <w:rPr>
            <w:rFonts w:ascii="Times New Roman" w:hAnsi="Times New Roman"/>
          </w:rPr>
          <w:t>to the</w:t>
        </w:r>
      </w:ins>
      <w:ins w:id="213" w:author="Valerie J. P. Syverson" w:date="2016-07-06T19:15:00Z">
        <w:r>
          <w:rPr>
            <w:rFonts w:ascii="Times New Roman" w:hAnsi="Times New Roman"/>
          </w:rPr>
          <w:t xml:space="preserve"> beginning of the last glaciation, rather than its peak. </w:t>
        </w:r>
      </w:ins>
      <w:r>
        <w:rPr>
          <w:rFonts w:ascii="Times New Roman" w:hAnsi="Times New Roman"/>
        </w:rPr>
        <w:t xml:space="preserve">This suggests that, if a shift toward larger body sizes did occur as the last glacial interval began, it did not reverse after the glaciers receded into the present interglacial. </w:t>
      </w:r>
      <w:ins w:id="214" w:author="Valerie J. P. Syverson" w:date="2016-07-06T19:15:00Z">
        <w:r>
          <w:rPr>
            <w:rFonts w:ascii="Times New Roman" w:hAnsi="Times New Roman"/>
          </w:rPr>
          <w:t xml:space="preserve">More complete understanding of this </w:t>
        </w:r>
      </w:ins>
      <w:ins w:id="215" w:author="Valerie J. P. Syverson" w:date="2016-07-06T19:16:00Z">
        <w:r>
          <w:rPr>
            <w:rFonts w:ascii="Times New Roman" w:hAnsi="Times New Roman"/>
          </w:rPr>
          <w:t xml:space="preserve">pattern </w:t>
        </w:r>
      </w:ins>
      <w:r>
        <w:rPr>
          <w:rFonts w:ascii="Times New Roman" w:hAnsi="Times New Roman"/>
        </w:rPr>
        <w:t>will require specimens older than the RLB fossil record</w:t>
      </w:r>
      <w:ins w:id="216" w:author="Valerie J. P. Syverson" w:date="2016-07-06T19:16:00Z">
        <w:r>
          <w:rPr>
            <w:rFonts w:ascii="Times New Roman" w:hAnsi="Times New Roman"/>
          </w:rPr>
          <w:t>.</w:t>
        </w:r>
      </w:ins>
    </w:p>
    <w:p>
      <w:pPr>
        <w:pStyle w:val="Normal"/>
        <w:tabs>
          <w:tab w:val="left" w:pos="360" w:leader="none"/>
        </w:tabs>
        <w:spacing w:lineRule="auto" w:line="480"/>
        <w:rPr/>
      </w:pPr>
      <w:r>
        <w:rPr>
          <w:rFonts w:ascii="Times New Roman" w:hAnsi="Times New Roman"/>
        </w:rPr>
        <w:tab/>
        <w:t>Large mammals from La Brea show no morphological responses to climate changes over the last 35,000 years (Prothero et al., 2012; Prothero and Raymond, 2008, 2011; DeSantis et al., 2011; Raymond and Prothero, 2011; Madan et al., 2011). Numerous studies have documented stasis in most Pleistocene mammal lineages (Barnosky, 1994, 2005), even in spite of the fact that these animals lived through several glacial-interglacial cycles. Stasis seems to be a common phenomenon across most Pleistocene birds and mammals over numerous glacial-interglacial cycles.</w:t>
      </w:r>
    </w:p>
    <w:p>
      <w:pPr>
        <w:pStyle w:val="Normal"/>
        <w:tabs>
          <w:tab w:val="left" w:pos="360" w:leader="none"/>
        </w:tabs>
        <w:spacing w:lineRule="auto" w:line="480"/>
        <w:rPr>
          <w:rFonts w:ascii="Times New Roman" w:hAnsi="Times New Roman"/>
        </w:rPr>
      </w:pPr>
      <w:r>
        <w:rPr>
          <w:rFonts w:ascii="Times New Roman" w:hAnsi="Times New Roman"/>
        </w:rPr>
        <w:tab/>
        <w:t xml:space="preserve">The significance of stasis in the face of a changing environment has been a subject of debate among paleontologists and neontologists for a long time. This clear inconsistency with the rapid adaptive responses shown by </w:t>
      </w:r>
      <w:del w:id="217" w:author="Valerie J. P. Syverson" w:date="2016-07-06T11:35:00Z">
        <w:r>
          <w:rPr>
            <w:rFonts w:ascii="Times New Roman" w:hAnsi="Times New Roman"/>
          </w:rPr>
          <w:delText>Galapagos</w:delText>
        </w:r>
      </w:del>
      <w:ins w:id="218" w:author="Valerie J. P. Syverson" w:date="2016-07-06T11:35:00Z">
        <w:r>
          <w:rPr>
            <w:rFonts w:ascii="Times New Roman" w:hAnsi="Times New Roman"/>
          </w:rPr>
          <w:t>Galápagos</w:t>
        </w:r>
      </w:ins>
      <w:r>
        <w:rPr>
          <w:rFonts w:ascii="Times New Roman" w:hAnsi="Times New Roman"/>
        </w:rPr>
        <w:t xml:space="preserve"> finches, among many other documented examples of adaptations and microevolution on small time scales (Weiner, 1995). Suggestions such as stabilizing selection (Estes and Arnold, 2007) are unsuitable explanations and fail to account for this phenomenon, since the environment in this instance is changing, and not stabilizing (Lieberman and Dudgeon, 1996). Ideas such as developmental canalization have been suggested to account for this stability, but due to the phenotypic plasticity of domesticated animals like dogs, this model has fallen out of favor (Gould, 2002; Eldredge et al., 2005). Though Bennett (1990, 1997) claimed that Pleistocene climate changes occurred too rapidly for organisms to respond, the fossil record in this period spans ten to hundreds of thousands of years; if </w:t>
      </w:r>
      <w:del w:id="219" w:author="Valerie J. P. Syverson" w:date="2016-07-06T11:35:00Z">
        <w:r>
          <w:rPr>
            <w:rFonts w:ascii="Times New Roman" w:hAnsi="Times New Roman"/>
          </w:rPr>
          <w:delText>Galapagos</w:delText>
        </w:r>
      </w:del>
      <w:ins w:id="220" w:author="Valerie J. P. Syverson" w:date="2016-07-06T11:35:00Z">
        <w:r>
          <w:rPr>
            <w:rFonts w:ascii="Times New Roman" w:hAnsi="Times New Roman"/>
          </w:rPr>
          <w:t>Galápagos</w:t>
        </w:r>
      </w:ins>
      <w:r>
        <w:rPr>
          <w:rFonts w:ascii="Times New Roman" w:hAnsi="Times New Roman"/>
        </w:rPr>
        <w:t xml:space="preserve"> finches can measurably adapt in only a few years, then it would follow that evolutionary changes can occur in a matter or years or decades. It has been suggested, however, that mean phenotype fluctates slowly enough to seem static, but most La Brea pits have time frames narrow enough that they should capture changes on this scale.</w:t>
      </w:r>
    </w:p>
    <w:p>
      <w:pPr>
        <w:pStyle w:val="Normal"/>
        <w:tabs>
          <w:tab w:val="left" w:pos="360" w:leader="none"/>
        </w:tabs>
        <w:spacing w:lineRule="auto" w:line="480"/>
        <w:rPr>
          <w:rFonts w:ascii="Times New Roman" w:hAnsi="Times New Roman"/>
        </w:rPr>
      </w:pPr>
      <w:r>
        <w:rPr>
          <w:rFonts w:ascii="Times New Roman" w:hAnsi="Times New Roman"/>
        </w:rPr>
        <w:tab/>
        <w:t>By far the most common explanation for stasis over long periods is that many organisms have wide geographic ranges and as such are well-adapted to a wide variety of environments, making morphological changes in response to environmental shifts unnecessary  (Eldredge, 1999; Lieberman et al., 1995; Lieberman and Dudgeon, 1996; Eldredge et al., 2005). This may explain larger birds such as owls, whose habitats range all over North America, but not smaller birds that live in small geographic areas, however there does not exist a large enough sample size of smaller birds at La Brea to test this. Additionally, stasis in smaller birds is inconsistent with size stasis in spite of colder climates seen in bald eagles, turkeys, golden eagles, caracaras and great horned owls. Small mammals also demonstrate stasis across climate changes during the Pleistocene (Barnosky, 2005), as is also apparent during late Eocene-Oligocene climate changes (Prothero and Heaton, 1996). It seems as though a comprehensive explanation for stasis despite extreme climate changes over thousands of years is elusive and further investigation is required.</w:t>
      </w:r>
    </w:p>
    <w:p>
      <w:pPr>
        <w:pStyle w:val="Normal"/>
        <w:tabs>
          <w:tab w:val="left" w:pos="360" w:leader="none"/>
        </w:tabs>
        <w:spacing w:lineRule="auto" w:line="480"/>
        <w:ind w:firstLine="720"/>
        <w:rPr>
          <w:rFonts w:ascii="Times New Roman" w:hAnsi="Times New Roman"/>
        </w:rPr>
      </w:pPr>
      <w:r>
        <w:rPr>
          <w:rFonts w:ascii="Times New Roman" w:hAnsi="Times New Roman"/>
        </w:rPr>
      </w:r>
    </w:p>
    <w:p>
      <w:pPr>
        <w:pStyle w:val="Normal"/>
        <w:tabs>
          <w:tab w:val="left" w:pos="360" w:leader="none"/>
        </w:tabs>
        <w:spacing w:lineRule="auto" w:line="480"/>
        <w:jc w:val="center"/>
        <w:rPr>
          <w:rFonts w:ascii="Times New Roman" w:hAnsi="Times New Roman"/>
          <w:b/>
          <w:b/>
        </w:rPr>
      </w:pPr>
      <w:r>
        <w:rPr>
          <w:rFonts w:ascii="Times New Roman" w:hAnsi="Times New Roman"/>
          <w:b/>
        </w:rPr>
        <w:t>CONCLUSIONS</w:t>
      </w:r>
    </w:p>
    <w:p>
      <w:pPr>
        <w:pStyle w:val="Normal"/>
        <w:tabs>
          <w:tab w:val="left" w:pos="360" w:leader="none"/>
        </w:tabs>
        <w:spacing w:lineRule="auto" w:line="480"/>
        <w:rPr>
          <w:rFonts w:ascii="Times New Roman" w:hAnsi="Times New Roman"/>
        </w:rPr>
      </w:pPr>
      <w:r>
        <w:rPr>
          <w:rFonts w:ascii="Times New Roman" w:hAnsi="Times New Roman"/>
        </w:rPr>
        <w:tab/>
        <w:t>Our statistical analysis of size and shape in Rancho La Brea barn owls exhibits little to no significant changes in size or robustness in response to the climatic fluctuations of the peak glacial period 20,000 years ago. This evidence is consistent with previous studies done on golden eagles, bald eagles, condors, turkeys, and caracaras, despite their general propensity to follow Bergmann’s rule (Molina and Prothero, 2011; Fragomeni and Prothero, 2011; Syverson and Prothero, 2010). This is also consistent with results of studies on La Brea mammals that show stasis over the last 40,000 years of climate change (Prothero et al., 2012). Though this may be possible to explain by a wide geographic range or environmental adaptability, this model is not able to account for why environmentally restricted mammals and birds with small body masses and geographic regions exhibit stasis also.</w:t>
      </w:r>
    </w:p>
    <w:p>
      <w:pPr>
        <w:pStyle w:val="Normal"/>
        <w:tabs>
          <w:tab w:val="left" w:pos="360" w:leader="none"/>
        </w:tabs>
        <w:spacing w:lineRule="auto" w:line="480"/>
        <w:ind w:firstLine="720"/>
        <w:rPr>
          <w:rFonts w:ascii="Times New Roman" w:hAnsi="Times New Roman"/>
        </w:rPr>
      </w:pPr>
      <w:r>
        <w:rPr>
          <w:rFonts w:ascii="Times New Roman" w:hAnsi="Times New Roman"/>
        </w:rPr>
      </w:r>
    </w:p>
    <w:p>
      <w:pPr>
        <w:pStyle w:val="Heading1"/>
        <w:rPr>
          <w:szCs w:val="24"/>
        </w:rPr>
      </w:pPr>
      <w:r>
        <w:rPr>
          <w:szCs w:val="24"/>
        </w:rPr>
        <w:t>ACKNOWLEDGMENTS</w:t>
      </w:r>
    </w:p>
    <w:p>
      <w:pPr>
        <w:pStyle w:val="Normal"/>
        <w:tabs>
          <w:tab w:val="left" w:pos="360" w:leader="none"/>
        </w:tabs>
        <w:spacing w:lineRule="auto" w:line="480"/>
        <w:rPr>
          <w:rFonts w:ascii="Times New Roman" w:hAnsi="Times New Roman"/>
          <w:szCs w:val="24"/>
        </w:rPr>
      </w:pPr>
      <w:r>
        <w:rPr>
          <w:rFonts w:ascii="Times New Roman" w:hAnsi="Times New Roman"/>
          <w:szCs w:val="24"/>
        </w:rPr>
        <w:tab/>
        <w:t xml:space="preserve">We thank A. Farrell and K. Campbell, Jr., for allowing access to the </w:t>
      </w:r>
      <w:del w:id="221" w:author="Donald Prothero" w:date="2016-06-29T18:58:00Z">
        <w:r>
          <w:rPr>
            <w:rFonts w:ascii="Times New Roman" w:hAnsi="Times New Roman"/>
            <w:szCs w:val="24"/>
          </w:rPr>
          <w:delText>Page Museum</w:delText>
        </w:r>
      </w:del>
      <w:ins w:id="222" w:author="Donald Prothero" w:date="2016-06-29T18:58:00Z">
        <w:r>
          <w:rPr>
            <w:rFonts w:ascii="Times New Roman" w:hAnsi="Times New Roman"/>
            <w:szCs w:val="24"/>
          </w:rPr>
          <w:t>La Brea Tar Pits Museum</w:t>
        </w:r>
      </w:ins>
      <w:r>
        <w:rPr>
          <w:rFonts w:ascii="Times New Roman" w:hAnsi="Times New Roman"/>
          <w:szCs w:val="24"/>
        </w:rPr>
        <w:t xml:space="preserve"> collection of birds. We thank K. Campbell, Jr., </w:t>
      </w:r>
      <w:del w:id="223" w:author="Donald Prothero" w:date="2016-06-24T11:28:00Z">
        <w:r>
          <w:rPr>
            <w:rFonts w:ascii="Times New Roman" w:hAnsi="Times New Roman"/>
            <w:szCs w:val="24"/>
          </w:rPr>
          <w:delText>for his suggestions and help with this study, and</w:delText>
        </w:r>
      </w:del>
      <w:r>
        <w:rPr>
          <w:rFonts w:ascii="Times New Roman" w:hAnsi="Times New Roman"/>
          <w:szCs w:val="24"/>
        </w:rPr>
        <w:t xml:space="preserve"> for providing the Excel database of all the RLB bird collection. We thank C. Cicero of the University of California Museum of Vertebrate Zoology, and P. Capainolo, L. Garetano, and J. Cracraft of the American Museum of Natural History Department of Ornithology for allowing us to measure modern birds in their collections. We thank K. Long for helping us collect measurements. We thank </w:t>
      </w:r>
      <w:del w:id="224" w:author="Donald Prothero" w:date="2016-06-24T11:29:00Z">
        <w:r>
          <w:rPr>
            <w:rFonts w:ascii="Times New Roman" w:hAnsi="Times New Roman"/>
            <w:szCs w:val="24"/>
          </w:rPr>
          <w:delText>R.A. White, J.M. Hoffman, and S.G. Lucas</w:delText>
        </w:r>
      </w:del>
      <w:r>
        <w:rPr>
          <w:rFonts w:ascii="Times New Roman" w:hAnsi="Times New Roman"/>
          <w:szCs w:val="24"/>
        </w:rPr>
        <w:t>R.L. Sullivan and S. Emslie for reviewing the manuscript. Prothero is grateful to the late L. Marcus for teaching him biometrics, and for also introducing him to the wonders of Rancho La Brea.</w:t>
      </w:r>
    </w:p>
    <w:p>
      <w:pPr>
        <w:pStyle w:val="Normal"/>
        <w:tabs>
          <w:tab w:val="left" w:pos="360" w:leader="none"/>
        </w:tabs>
        <w:spacing w:lineRule="auto" w:line="480"/>
        <w:rPr>
          <w:rFonts w:ascii="Times New Roman" w:hAnsi="Times New Roman"/>
          <w:szCs w:val="24"/>
        </w:rPr>
      </w:pPr>
      <w:r>
        <w:rPr>
          <w:rFonts w:ascii="Times New Roman" w:hAnsi="Times New Roman"/>
          <w:szCs w:val="24"/>
        </w:rPr>
      </w:r>
    </w:p>
    <w:p>
      <w:pPr>
        <w:pStyle w:val="Normal"/>
        <w:tabs>
          <w:tab w:val="left" w:pos="360" w:leader="none"/>
        </w:tabs>
        <w:spacing w:lineRule="auto" w:line="480"/>
        <w:rPr>
          <w:rFonts w:ascii="Times New Roman" w:hAnsi="Times New Roman"/>
          <w:szCs w:val="24"/>
        </w:rPr>
      </w:pPr>
      <w:r>
        <w:rPr>
          <w:rFonts w:ascii="Times New Roman" w:hAnsi="Times New Roman"/>
          <w:szCs w:val="24"/>
        </w:rPr>
      </w:r>
    </w:p>
    <w:p>
      <w:pPr>
        <w:pStyle w:val="Normal"/>
        <w:tabs>
          <w:tab w:val="left" w:pos="360" w:leader="none"/>
        </w:tabs>
        <w:spacing w:lineRule="auto" w:line="480"/>
        <w:jc w:val="center"/>
        <w:rPr>
          <w:rFonts w:ascii="Times New Roman" w:hAnsi="Times New Roman"/>
          <w:b/>
          <w:b/>
          <w:bCs/>
          <w:caps/>
          <w:szCs w:val="24"/>
        </w:rPr>
      </w:pPr>
      <w:r>
        <w:rPr>
          <w:rFonts w:ascii="Times New Roman" w:hAnsi="Times New Roman"/>
          <w:b/>
          <w:bCs/>
          <w:caps/>
          <w:szCs w:val="24"/>
        </w:rPr>
        <w:t>References</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Akersten, W.A., Shaw, C.A. and Jefferson, G.T., 1983, Rancho La Brea: status and future: Paleobiology, v. 9, p. 211-217.</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eastAsia="Calibri" w:ascii="Times New Roman" w:hAnsi="Times New Roman" w:eastAsiaTheme="minorHAnsi"/>
          <w:color w:val="000000" w:themeColor="text1"/>
          <w:szCs w:val="24"/>
        </w:rPr>
        <w:t xml:space="preserve">Bruce, M. D., 1999. Family Tytonidae (Barn-owls). </w:t>
      </w:r>
      <w:r>
        <w:rPr>
          <w:rFonts w:eastAsia="Calibri" w:ascii="Times New Roman" w:hAnsi="Times New Roman" w:eastAsiaTheme="minorHAnsi"/>
          <w:i/>
          <w:color w:val="000000" w:themeColor="text1"/>
          <w:szCs w:val="24"/>
        </w:rPr>
        <w:t>In</w:t>
      </w:r>
      <w:r>
        <w:rPr>
          <w:rFonts w:eastAsia="Calibri" w:ascii="Times New Roman" w:hAnsi="Times New Roman" w:eastAsiaTheme="minorHAnsi"/>
          <w:color w:val="000000" w:themeColor="text1"/>
          <w:szCs w:val="24"/>
        </w:rPr>
        <w:t xml:space="preserve"> del Hoyo, J., Elliott, A., Sargatal, J. (eds.), </w:t>
      </w:r>
      <w:r>
        <w:rPr>
          <w:rFonts w:eastAsia="Calibri" w:ascii="Times New Roman" w:hAnsi="Times New Roman" w:eastAsiaTheme="minorHAnsi"/>
          <w:iCs/>
          <w:color w:val="000000" w:themeColor="text1"/>
          <w:szCs w:val="24"/>
        </w:rPr>
        <w:t>Handbook of Birds of the World, Volume 5: Barn Owls to Hummingbirds</w:t>
      </w:r>
      <w:r>
        <w:rPr>
          <w:rFonts w:eastAsia="Calibri" w:ascii="Times New Roman" w:hAnsi="Times New Roman" w:eastAsiaTheme="minorHAnsi"/>
          <w:color w:val="000000" w:themeColor="text1"/>
          <w:szCs w:val="24"/>
        </w:rPr>
        <w:t>: Lynx Editions, Madrid.</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Coltrain, J.B., Harris, J.M., Cerling, T.E., Ehleringer, J.R., Dearing, M., Ward, J., and Allen, J., 2004, Rancho La Brea stable isotope biogeochemistry and its implications for the palaeoecology of the late Pleistocene, coastal southern California: Palaeogeography, Palaeoclimatology, Palaeoecology , v. 205, p. 199-219.</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DeSantis, S.N., Prothero, D.R., and Gage, G.L., 2011, Size and shape stasis in late Pleistocene horses and camels from Rancho La Brea during the last glacial-interglacial cycle:  New Mexico Museum of Natural History Bulletin, v. 53, p. 505-510.</w:t>
      </w:r>
    </w:p>
    <w:p>
      <w:pPr>
        <w:pStyle w:val="Normal"/>
        <w:widowControl w:val="false"/>
        <w:tabs>
          <w:tab w:val="left" w:pos="220" w:leader="none"/>
          <w:tab w:val="left" w:pos="360" w:leader="none"/>
          <w:tab w:val="left" w:pos="720" w:leader="none"/>
        </w:tabs>
        <w:spacing w:lineRule="auto" w:line="480"/>
        <w:ind w:left="360" w:hanging="360"/>
        <w:rPr>
          <w:rFonts w:ascii="Times New Roman" w:hAnsi="Times New Roman" w:eastAsia="Times New Roman"/>
          <w:color w:val="000000" w:themeColor="text1"/>
          <w:szCs w:val="24"/>
        </w:rPr>
      </w:pPr>
      <w:r>
        <w:rPr>
          <w:rFonts w:eastAsia="Times New Roman" w:ascii="Times New Roman" w:hAnsi="Times New Roman"/>
          <w:color w:val="000000" w:themeColor="text1"/>
          <w:szCs w:val="24"/>
        </w:rPr>
        <w:t>Eldredge, N., 1999, The Pattern of Evolution: New York, W. H. Freeman.</w:t>
      </w:r>
    </w:p>
    <w:p>
      <w:pPr>
        <w:pStyle w:val="Normal"/>
        <w:widowControl w:val="false"/>
        <w:tabs>
          <w:tab w:val="left" w:pos="220" w:leader="none"/>
          <w:tab w:val="left" w:pos="360" w:leader="none"/>
          <w:tab w:val="left" w:pos="720" w:leader="none"/>
        </w:tabs>
        <w:spacing w:lineRule="auto" w:line="480"/>
        <w:ind w:left="360" w:hanging="360"/>
        <w:rPr>
          <w:rFonts w:ascii="Times New Roman" w:hAnsi="Times New Roman" w:eastAsia="Times New Roman"/>
          <w:color w:val="000000" w:themeColor="text1"/>
          <w:szCs w:val="24"/>
        </w:rPr>
      </w:pPr>
      <w:r>
        <w:rPr>
          <w:rFonts w:ascii="Times New Roman" w:hAnsi="Times New Roman"/>
          <w:color w:val="000000" w:themeColor="text1"/>
          <w:szCs w:val="24"/>
        </w:rPr>
        <w:t xml:space="preserve">Eldredge, N., and Gould, S.J. 1972, Punctuated equilibria: An alternative to phyletic gradualism, p. 82-115, </w:t>
      </w:r>
      <w:r>
        <w:rPr>
          <w:rFonts w:ascii="Times New Roman" w:hAnsi="Times New Roman"/>
          <w:i/>
          <w:color w:val="000000" w:themeColor="text1"/>
          <w:szCs w:val="24"/>
        </w:rPr>
        <w:t>in</w:t>
      </w:r>
      <w:r>
        <w:rPr>
          <w:rFonts w:ascii="Times New Roman" w:hAnsi="Times New Roman"/>
          <w:color w:val="000000" w:themeColor="text1"/>
          <w:szCs w:val="24"/>
        </w:rPr>
        <w:t xml:space="preserve"> Schopf, T.J.M. (ed.), Models in Paleobiology: Freeman, San Francisco,</w:t>
      </w:r>
    </w:p>
    <w:p>
      <w:pPr>
        <w:pStyle w:val="Normal"/>
        <w:tabs>
          <w:tab w:val="left" w:pos="360" w:leader="none"/>
          <w:tab w:val="left" w:pos="450" w:leader="none"/>
        </w:tabs>
        <w:spacing w:lineRule="auto" w:line="480"/>
        <w:ind w:left="360" w:hanging="360"/>
        <w:rPr>
          <w:rFonts w:ascii="Times New Roman" w:hAnsi="Times New Roman" w:eastAsia="Times New Roman"/>
          <w:color w:val="000000" w:themeColor="text1"/>
          <w:szCs w:val="24"/>
        </w:rPr>
      </w:pPr>
      <w:r>
        <w:rPr>
          <w:rFonts w:eastAsia="Times New Roman" w:ascii="Times New Roman" w:hAnsi="Times New Roman"/>
          <w:color w:val="000000" w:themeColor="text1"/>
          <w:szCs w:val="24"/>
        </w:rPr>
        <w:t>Eldredge, N., Thompson, J.N., Brakefield, P.M., Gavrilets, S., Jablonski, D., Jackson, J.B.C., Lenski, R.E., Lieberman, B.S., McPeek, M.A., and Miller III, W., 2005, The dynamics of evolutionary stasis: Paleobiology, v. 31, p. 133-145.</w:t>
      </w:r>
    </w:p>
    <w:p>
      <w:pPr>
        <w:pStyle w:val="Normal"/>
        <w:tabs>
          <w:tab w:val="left" w:pos="36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Fragomeni, A., and Prothero, D.R., 2011, Stasis in late Quaternary birds from the La Brea tar pits during the last glacial-interglacial cycle: New Mexico Museum of Natural History Bulletin, v. 53, p. 511-516.</w:t>
      </w:r>
    </w:p>
    <w:p>
      <w:pPr>
        <w:pStyle w:val="Normal"/>
        <w:tabs>
          <w:tab w:val="left" w:pos="360" w:leader="none"/>
          <w:tab w:val="left" w:pos="450" w:leader="none"/>
          <w:tab w:val="left" w:pos="954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Gould, S.J., 2002, The Structure of Evolutionary Theory: Cambridge, Massachusetts, Harvard University Press.</w:t>
      </w:r>
    </w:p>
    <w:p>
      <w:pPr>
        <w:pStyle w:val="Normal"/>
        <w:tabs>
          <w:tab w:val="left" w:pos="36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Grant, P.R. and Weiner, J., 1999, The Ecology and Evolution of Darwin’s Finches: Princeton, N.J., Princeton University Press.</w:t>
      </w:r>
    </w:p>
    <w:p>
      <w:pPr>
        <w:pStyle w:val="Normal"/>
        <w:tabs>
          <w:tab w:val="left" w:pos="36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Grant, P.R. and Grant, B.R., 2007, How and Why Species Multiply: The Radiation of Darwin’s Finches: Princeton, N.J., Princeton University Press.</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 xml:space="preserve">Howard, H., 1962, A comparison of avian assemblages from individual pits at Rancho La Brea, California: Contributions in Science, Natural History Museum of Los Angeles County, v. 58, p. 1-24. </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Heusser, L., 1998, Direct correlation of millennial-scale changes in western North American vegetation and climate with changes in the California Current system over the past 60 kyr: Paleoceanography, v.13, p. 252-262.</w:t>
      </w:r>
    </w:p>
    <w:p>
      <w:pPr>
        <w:pStyle w:val="Normal"/>
        <w:tabs>
          <w:tab w:val="left" w:pos="450" w:leader="none"/>
        </w:tabs>
        <w:spacing w:lineRule="auto" w:line="480"/>
        <w:ind w:left="360" w:hanging="360"/>
        <w:rPr>
          <w:rFonts w:ascii="Times New Roman" w:hAnsi="Times New Roman"/>
          <w:szCs w:val="24"/>
        </w:rPr>
      </w:pPr>
      <w:r>
        <w:rPr>
          <w:rFonts w:ascii="Times New Roman" w:hAnsi="Times New Roman"/>
          <w:szCs w:val="24"/>
        </w:rPr>
        <w:t xml:space="preserve">Husband, R., 1924, Variability in </w:t>
      </w:r>
      <w:r>
        <w:rPr>
          <w:rFonts w:ascii="Times New Roman" w:hAnsi="Times New Roman"/>
          <w:i/>
          <w:szCs w:val="24"/>
        </w:rPr>
        <w:t>Bubo virginianus</w:t>
      </w:r>
      <w:r>
        <w:rPr>
          <w:rFonts w:ascii="Times New Roman" w:hAnsi="Times New Roman"/>
          <w:szCs w:val="24"/>
        </w:rPr>
        <w:t xml:space="preserve"> from Rancho La Brea: The Condor, v. 26, p. 220-225.</w:t>
      </w:r>
    </w:p>
    <w:p>
      <w:pPr>
        <w:pStyle w:val="Normal"/>
        <w:tabs>
          <w:tab w:val="left" w:pos="360" w:leader="none"/>
          <w:tab w:val="left" w:pos="450" w:leader="none"/>
        </w:tabs>
        <w:spacing w:lineRule="auto" w:line="480"/>
        <w:ind w:left="360" w:hanging="360"/>
        <w:rPr/>
      </w:pPr>
      <w:r>
        <w:rPr>
          <w:rFonts w:eastAsia="Calibri" w:ascii="Times New Roman" w:hAnsi="Times New Roman" w:eastAsiaTheme="minorHAnsi"/>
          <w:color w:val="000000" w:themeColor="text1"/>
          <w:szCs w:val="24"/>
        </w:rPr>
        <w:t xml:space="preserve">König, C., Weick, F.,  Becking, J.-H., 2009. </w:t>
      </w:r>
      <w:hyperlink r:id="rId2">
        <w:r>
          <w:rPr>
            <w:rStyle w:val="InternetLink"/>
            <w:rFonts w:eastAsia="Calibri" w:ascii="Times New Roman" w:hAnsi="Times New Roman" w:eastAsiaTheme="minorHAnsi"/>
            <w:iCs/>
            <w:color w:val="000000" w:themeColor="text1"/>
            <w:szCs w:val="24"/>
            <w:u w:val="none"/>
          </w:rPr>
          <w:t>Owls of the World</w:t>
        </w:r>
      </w:hyperlink>
      <w:r>
        <w:rPr>
          <w:rFonts w:eastAsia="Calibri" w:ascii="Times New Roman" w:hAnsi="Times New Roman" w:eastAsiaTheme="minorHAnsi"/>
          <w:color w:val="000000" w:themeColor="text1"/>
          <w:szCs w:val="24"/>
        </w:rPr>
        <w:t>: London, Bloomsbury Publishing.</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eastAsia="Times New Roman" w:ascii="Times New Roman" w:hAnsi="Times New Roman"/>
          <w:color w:val="000000" w:themeColor="text1"/>
          <w:szCs w:val="24"/>
        </w:rPr>
        <w:t>Lieberman, B.S. and Dudgeon, S., 1996, An evaluation of stabilizing selection as a mechanism for stasis: Palaeogeography, Palaeoclimatology, Palaeoecology, v. 127, p. 229-238</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Madan, M., Prothero, D.R., and Sutyagina, A., 2011, Did felids from Rancho La Brea change size or shape in the last Pleistocene? New Mexico Museum of Natural History Bulletin, v. 53, p. 554-563</w:t>
      </w:r>
    </w:p>
    <w:p>
      <w:pPr>
        <w:pStyle w:val="TextBody"/>
        <w:ind w:left="360" w:hanging="360"/>
        <w:jc w:val="left"/>
        <w:rPr>
          <w:b w:val="false"/>
          <w:b w:val="false"/>
          <w:color w:val="000000" w:themeColor="text1"/>
          <w:szCs w:val="24"/>
        </w:rPr>
      </w:pPr>
      <w:r>
        <w:rPr>
          <w:b w:val="false"/>
          <w:color w:val="000000" w:themeColor="text1"/>
          <w:szCs w:val="24"/>
        </w:rPr>
        <w:t>Madan, M., Prothero, R.D., and Syverson, V.J., 2015, Stasis in the great horned owls from the La Brea Tar Pits during the last glacial-interglacial cycle: New Mexico Museum of Natural History and Science Bulletin, v. 67, p. 221-226.</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 xml:space="preserve">Marcus, L.F. and Berger, R., 1984, The significance of radiocarbon dates for Rancho La Brea, p. 159-188, </w:t>
      </w:r>
      <w:r>
        <w:rPr>
          <w:rFonts w:ascii="Times New Roman" w:hAnsi="Times New Roman"/>
          <w:i/>
          <w:color w:val="000000" w:themeColor="text1"/>
          <w:szCs w:val="24"/>
        </w:rPr>
        <w:t>in</w:t>
      </w:r>
      <w:r>
        <w:rPr>
          <w:rFonts w:ascii="Times New Roman" w:hAnsi="Times New Roman"/>
          <w:color w:val="000000" w:themeColor="text1"/>
          <w:szCs w:val="24"/>
        </w:rPr>
        <w:t xml:space="preserve"> Martin, P.S. and Klein, R.G. (eds.), Quaternary Extinctions: A Prehistoric Revolution: University of Chicago Press, Chicago.</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 xml:space="preserve"> </w:t>
      </w:r>
      <w:r>
        <w:rPr>
          <w:rFonts w:ascii="Times New Roman" w:hAnsi="Times New Roman"/>
          <w:color w:val="000000" w:themeColor="text1"/>
          <w:szCs w:val="24"/>
        </w:rPr>
        <w:t>Meiri, S., and Dayan T., 2003, On the Validity of Bergmann's Rule: </w:t>
      </w:r>
      <w:r>
        <w:rPr>
          <w:rFonts w:ascii="Times New Roman" w:hAnsi="Times New Roman"/>
          <w:iCs/>
          <w:color w:val="000000" w:themeColor="text1"/>
          <w:szCs w:val="24"/>
        </w:rPr>
        <w:t>Journal of Biogeography</w:t>
      </w:r>
      <w:r>
        <w:rPr>
          <w:rFonts w:ascii="Times New Roman" w:hAnsi="Times New Roman"/>
          <w:color w:val="000000" w:themeColor="text1"/>
          <w:szCs w:val="24"/>
        </w:rPr>
        <w:t>, v. 30(3), p. 331-351.</w:t>
      </w:r>
    </w:p>
    <w:p>
      <w:pPr>
        <w:pStyle w:val="Normal"/>
        <w:tabs>
          <w:tab w:val="left" w:pos="360" w:leader="none"/>
          <w:tab w:val="left" w:pos="450" w:leader="none"/>
          <w:tab w:val="left" w:pos="954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Molina, S., and Prothero, D.R., 2011, Evolutionary stasis in late Pleistocene golden eagles: New Mexico Museum of Natural History Bulletin, v. 53, p. 64-569.</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O’Keefe, F.R., Fet, E.V., and Harris, J.M., 2009, Compilation, calibration, and synthesis of faunal and floral radiocarbon dates, Rancho la Brea, California: Contributions in Science, Natural History Museum of Los Angeles County, v. 518, p. 1-16.</w:t>
      </w:r>
    </w:p>
    <w:p>
      <w:pPr>
        <w:pStyle w:val="Normal"/>
        <w:tabs>
          <w:tab w:val="left" w:pos="36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Prothero, D.R., and Raymond, K.R., 2008, Variability and sexual size dimorphism in Pleistocene ground sloths (Xenarthra): New Mexico Museum of Natural History and Science Bulletin, v. 44, p. 331-334.</w:t>
      </w:r>
    </w:p>
    <w:p>
      <w:pPr>
        <w:pStyle w:val="Normal"/>
        <w:tabs>
          <w:tab w:val="left" w:pos="360" w:leader="none"/>
          <w:tab w:val="left" w:pos="450" w:leader="none"/>
          <w:tab w:val="left" w:pos="954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Prothero, D.R., and Raymond, K.R., 2011, Stasis in late Pleistocene ground sloths (</w:t>
      </w:r>
      <w:r>
        <w:rPr>
          <w:rFonts w:ascii="Times New Roman" w:hAnsi="Times New Roman"/>
          <w:i/>
          <w:color w:val="000000" w:themeColor="text1"/>
          <w:szCs w:val="24"/>
        </w:rPr>
        <w:t>Paramylodon harlani</w:t>
      </w:r>
      <w:r>
        <w:rPr>
          <w:rFonts w:ascii="Times New Roman" w:hAnsi="Times New Roman"/>
          <w:color w:val="000000" w:themeColor="text1"/>
          <w:szCs w:val="24"/>
        </w:rPr>
        <w:t>) from Rancho La Brea, California: New Mexico Museum of Natural History Bulletin, v. 53, p. 624-628.</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Raymond, K.R., and Prothero, D.R., 2011, Did climate change affect size in late Pleistocene bison?</w:t>
      </w:r>
      <w:r>
        <w:rPr>
          <w:rFonts w:ascii="Times New Roman" w:hAnsi="Times New Roman"/>
          <w:i/>
          <w:color w:val="000000" w:themeColor="text1"/>
          <w:szCs w:val="24"/>
        </w:rPr>
        <w:t xml:space="preserve"> </w:t>
      </w:r>
      <w:r>
        <w:rPr>
          <w:rFonts w:ascii="Times New Roman" w:hAnsi="Times New Roman"/>
          <w:color w:val="000000" w:themeColor="text1"/>
          <w:szCs w:val="24"/>
        </w:rPr>
        <w:t>New Mexico Museum of Natural History Bulletin, v. 53, p. 636-640.</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Syverson, V.J., and Prothero, D.R., 2010, Evolutionary patterns in late Quaternary California condors: PalArch Journal of Vertebrate Paleontology, v. 7(10), p. 1-18.</w:t>
      </w:r>
    </w:p>
    <w:p>
      <w:pPr>
        <w:pStyle w:val="Normal"/>
        <w:tabs>
          <w:tab w:val="left" w:pos="360" w:leader="none"/>
          <w:tab w:val="left" w:pos="450" w:leader="none"/>
        </w:tabs>
        <w:spacing w:lineRule="auto" w:line="480"/>
        <w:ind w:left="360" w:hanging="360"/>
        <w:rPr>
          <w:rFonts w:ascii="Times New Roman" w:hAnsi="Times New Roman"/>
          <w:color w:val="000000" w:themeColor="text1"/>
          <w:szCs w:val="24"/>
        </w:rPr>
      </w:pPr>
      <w:r>
        <w:rPr>
          <w:rFonts w:ascii="Times New Roman" w:hAnsi="Times New Roman"/>
          <w:color w:val="000000" w:themeColor="text1"/>
          <w:szCs w:val="24"/>
        </w:rPr>
        <w:t xml:space="preserve">Weiner, J., 1995, The Beak of the Finch: A Story of Evolution in our Own Time: New York, Vintage. </w:t>
      </w:r>
    </w:p>
    <w:p>
      <w:pPr>
        <w:pStyle w:val="Normal"/>
        <w:tabs>
          <w:tab w:val="left" w:pos="360" w:leader="none"/>
        </w:tabs>
        <w:spacing w:lineRule="auto" w:line="480"/>
        <w:rPr>
          <w:rFonts w:ascii="Times New Roman" w:hAnsi="Times New Roman"/>
          <w:color w:val="000000" w:themeColor="text1"/>
          <w:szCs w:val="24"/>
        </w:rPr>
      </w:pPr>
      <w:r>
        <w:rPr>
          <w:rFonts w:ascii="Times New Roman" w:hAnsi="Times New Roman"/>
          <w:color w:val="000000" w:themeColor="text1"/>
          <w:szCs w:val="24"/>
        </w:rPr>
      </w:r>
      <w:r>
        <w:br w:type="page"/>
      </w:r>
    </w:p>
    <w:p>
      <w:pPr>
        <w:pStyle w:val="Normal"/>
        <w:rPr>
          <w:rFonts w:ascii="Times New Roman" w:hAnsi="Times New Roman"/>
          <w:color w:val="000000" w:themeColor="text1"/>
          <w:szCs w:val="24"/>
        </w:rPr>
      </w:pPr>
      <w:r>
        <w:rPr>
          <w:rFonts w:ascii="Times New Roman" w:hAnsi="Times New Roman"/>
          <w:color w:val="000000" w:themeColor="text1"/>
          <w:szCs w:val="24"/>
        </w:rPr>
      </w:r>
    </w:p>
    <w:p>
      <w:pPr>
        <w:pStyle w:val="Normal"/>
        <w:rPr>
          <w:rFonts w:ascii="Times New Roman" w:hAnsi="Times New Roman"/>
          <w:ins w:id="229" w:author="Valerie J. P. Syverson" w:date="2016-07-06T15:44:00Z"/>
        </w:rPr>
      </w:pPr>
      <w:r>
        <w:rPr>
          <w:rFonts w:ascii="Times New Roman" w:hAnsi="Times New Roman"/>
          <w:rPrChange w:id="0" w:author="Valerie J. P. Syverson" w:date="2016-07-06T16:15:00Z"/>
        </w:rPr>
        <w:t xml:space="preserve">TABLE 1. Basic statistics of </w:t>
      </w:r>
      <w:del w:id="226" w:author="Donald Prothero" w:date="2016-06-29T19:14:00Z">
        <w:r>
          <w:rPr>
            <w:rFonts w:ascii="Times New Roman" w:hAnsi="Times New Roman"/>
          </w:rPr>
          <w:delText>Great  Horned Owl</w:delText>
        </w:r>
      </w:del>
      <w:r>
        <w:rPr>
          <w:rFonts w:ascii="Times New Roman" w:hAnsi="Times New Roman"/>
          <w:i/>
          <w:iCs/>
          <w:rPrChange w:id="0" w:author="Valerie J. P. Syverson" w:date="2016-07-06T16:15:00Z"/>
        </w:rPr>
        <w:t>Tyto alba</w:t>
      </w:r>
      <w:r>
        <w:rPr>
          <w:rFonts w:ascii="Times New Roman" w:hAnsi="Times New Roman"/>
          <w:rPrChange w:id="0" w:author="Valerie J. P. Syverson" w:date="2016-07-06T16:15:00Z"/>
        </w:rPr>
        <w:t xml:space="preserve"> TMTs.</w:t>
      </w:r>
    </w:p>
    <w:p>
      <w:pPr>
        <w:pStyle w:val="Normal"/>
        <w:rPr/>
      </w:pPr>
      <w:r>
        <w:rPr/>
      </w:r>
    </w:p>
    <w:tbl>
      <w:tblPr>
        <w:tblW w:w="6078" w:type="dxa"/>
        <w:jc w:val="left"/>
        <w:tblInd w:w="-31" w:type="dxa"/>
        <w:tblBorders>
          <w:bottom w:val="single" w:sz="2" w:space="0" w:color="000001"/>
          <w:insideH w:val="single" w:sz="2" w:space="0" w:color="000001"/>
        </w:tblBorders>
        <w:tblCellMar>
          <w:top w:w="0" w:type="dxa"/>
          <w:left w:w="29" w:type="dxa"/>
          <w:bottom w:w="0" w:type="dxa"/>
          <w:right w:w="29" w:type="dxa"/>
        </w:tblCellMar>
        <w:tblLook w:firstRow="1" w:noVBand="1" w:lastRow="0" w:firstColumn="1" w:lastColumn="0" w:noHBand="0" w:val="04a0"/>
      </w:tblPr>
      <w:tblGrid>
        <w:gridCol w:w="3092"/>
        <w:gridCol w:w="927"/>
        <w:gridCol w:w="388"/>
        <w:gridCol w:w="663"/>
        <w:gridCol w:w="451"/>
        <w:gridCol w:w="556"/>
      </w:tblGrid>
      <w:tr>
        <w:trPr>
          <w:trHeight w:val="256" w:hRule="atLeast"/>
        </w:trPr>
        <w:tc>
          <w:tcPr>
            <w:tcW w:w="3092" w:type="dxa"/>
            <w:tcBorders>
              <w:bottom w:val="single" w:sz="2" w:space="0" w:color="000001"/>
              <w:insideH w:val="single" w:sz="2" w:space="0" w:color="000001"/>
            </w:tcBorders>
            <w:shd w:color="auto" w:fill="auto" w:val="clear"/>
            <w:vAlign w:val="bottom"/>
          </w:tcPr>
          <w:p>
            <w:pPr>
              <w:pStyle w:val="TableContents"/>
              <w:rPr>
                <w:b/>
                <w:b/>
                <w:bCs/>
              </w:rPr>
            </w:pPr>
            <w:ins w:id="230" w:author="Valerie J. P. Syverson" w:date="2016-07-06T11:30:00Z">
              <w:r>
                <w:rPr>
                  <w:b/>
                  <w:bCs/>
                </w:rPr>
                <w:t>Character</w:t>
              </w:r>
            </w:ins>
          </w:p>
        </w:tc>
        <w:tc>
          <w:tcPr>
            <w:tcW w:w="927" w:type="dxa"/>
            <w:tcBorders>
              <w:bottom w:val="single" w:sz="2" w:space="0" w:color="000001"/>
              <w:insideH w:val="single" w:sz="2" w:space="0" w:color="000001"/>
            </w:tcBorders>
            <w:shd w:color="auto" w:fill="auto" w:val="clear"/>
            <w:vAlign w:val="bottom"/>
          </w:tcPr>
          <w:p>
            <w:pPr>
              <w:pStyle w:val="TableContents"/>
              <w:rPr>
                <w:b/>
                <w:b/>
                <w:bCs/>
              </w:rPr>
            </w:pPr>
            <w:ins w:id="231" w:author="Valerie J. P. Syverson" w:date="2016-07-06T11:30:00Z">
              <w:r>
                <w:rPr>
                  <w:b/>
                  <w:bCs/>
                </w:rPr>
                <w:t>Age (ka)</w:t>
              </w:r>
            </w:ins>
          </w:p>
        </w:tc>
        <w:tc>
          <w:tcPr>
            <w:tcW w:w="388" w:type="dxa"/>
            <w:tcBorders>
              <w:bottom w:val="single" w:sz="2" w:space="0" w:color="000001"/>
              <w:insideH w:val="single" w:sz="2" w:space="0" w:color="000001"/>
            </w:tcBorders>
            <w:shd w:color="auto" w:fill="auto" w:val="clear"/>
            <w:vAlign w:val="bottom"/>
          </w:tcPr>
          <w:p>
            <w:pPr>
              <w:pStyle w:val="TableContents"/>
              <w:rPr>
                <w:b/>
                <w:b/>
                <w:bCs/>
              </w:rPr>
            </w:pPr>
            <w:ins w:id="232" w:author="Valerie J. P. Syverson" w:date="2016-07-06T11:30:00Z">
              <w:r>
                <w:rPr>
                  <w:b/>
                  <w:bCs/>
                </w:rPr>
                <w:t>N</w:t>
              </w:r>
            </w:ins>
          </w:p>
        </w:tc>
        <w:tc>
          <w:tcPr>
            <w:tcW w:w="663" w:type="dxa"/>
            <w:tcBorders>
              <w:bottom w:val="single" w:sz="2" w:space="0" w:color="000001"/>
              <w:insideH w:val="single" w:sz="2" w:space="0" w:color="000001"/>
            </w:tcBorders>
            <w:shd w:color="auto" w:fill="auto" w:val="clear"/>
            <w:vAlign w:val="bottom"/>
          </w:tcPr>
          <w:p>
            <w:pPr>
              <w:pStyle w:val="TableContents"/>
              <w:rPr>
                <w:b/>
                <w:b/>
                <w:bCs/>
              </w:rPr>
            </w:pPr>
            <w:ins w:id="233" w:author="Valerie J. P. Syverson" w:date="2016-07-06T11:30:00Z">
              <w:r>
                <w:rPr>
                  <w:b/>
                  <w:bCs/>
                </w:rPr>
                <w:t>Mean</w:t>
              </w:r>
            </w:ins>
          </w:p>
        </w:tc>
        <w:tc>
          <w:tcPr>
            <w:tcW w:w="451" w:type="dxa"/>
            <w:tcBorders>
              <w:bottom w:val="single" w:sz="2" w:space="0" w:color="000001"/>
              <w:insideH w:val="single" w:sz="2" w:space="0" w:color="000001"/>
            </w:tcBorders>
            <w:shd w:color="auto" w:fill="auto" w:val="clear"/>
            <w:vAlign w:val="bottom"/>
          </w:tcPr>
          <w:p>
            <w:pPr>
              <w:pStyle w:val="TableContents"/>
              <w:rPr>
                <w:b/>
                <w:b/>
                <w:bCs/>
              </w:rPr>
            </w:pPr>
            <w:ins w:id="234" w:author="Valerie J. P. Syverson" w:date="2016-07-06T11:30:00Z">
              <w:r>
                <w:rPr>
                  <w:b/>
                  <w:bCs/>
                </w:rPr>
                <w:t>SD</w:t>
              </w:r>
            </w:ins>
          </w:p>
        </w:tc>
        <w:tc>
          <w:tcPr>
            <w:tcW w:w="556" w:type="dxa"/>
            <w:tcBorders>
              <w:bottom w:val="single" w:sz="2" w:space="0" w:color="000001"/>
              <w:insideH w:val="single" w:sz="2" w:space="0" w:color="000001"/>
            </w:tcBorders>
            <w:shd w:color="auto" w:fill="auto" w:val="clear"/>
            <w:vAlign w:val="bottom"/>
          </w:tcPr>
          <w:p>
            <w:pPr>
              <w:pStyle w:val="TableContents"/>
              <w:rPr>
                <w:b/>
                <w:b/>
                <w:bCs/>
              </w:rPr>
            </w:pPr>
            <w:ins w:id="235" w:author="Valerie J. P. Syverson" w:date="2016-07-06T11:30:00Z">
              <w:r>
                <w:rPr>
                  <w:b/>
                  <w:bCs/>
                </w:rPr>
                <w:t>CV</w:t>
              </w:r>
            </w:ins>
          </w:p>
        </w:tc>
      </w:tr>
      <w:tr>
        <w:trPr>
          <w:trHeight w:val="282"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36" w:author="Valerie J. P. Syverson" w:date="2016-07-06T11:30:00Z">
              <w:r>
                <w:rPr/>
                <w:t>Length</w:t>
              </w:r>
            </w:ins>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37" w:author="Valerie J. P. Syverson" w:date="2016-07-06T11:30:00Z">
              <w:r>
                <w:rPr/>
                <w:t>0</w:t>
              </w:r>
            </w:ins>
          </w:p>
        </w:tc>
        <w:tc>
          <w:tcPr>
            <w:tcW w:w="388"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26</w:t>
            </w:r>
          </w:p>
        </w:tc>
        <w:tc>
          <w:tcPr>
            <w:tcW w:w="663"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75.4</w:t>
            </w:r>
          </w:p>
        </w:tc>
        <w:tc>
          <w:tcPr>
            <w:tcW w:w="451"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3.1</w:t>
            </w:r>
          </w:p>
        </w:tc>
        <w:tc>
          <w:tcPr>
            <w:tcW w:w="556"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4.1</w:t>
            </w:r>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38" w:author="Valerie J. P. Syverson" w:date="2016-07-06T11:30:00Z">
              <w:r>
                <w:rPr/>
                <w:t>9</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39" w:author="Valerie J. P. Syverson" w:date="2016-07-06T11:30:00Z">
              <w:r>
                <w:rPr/>
                <w:t>23</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0" w:author="Valerie J. P. Syverson" w:date="2016-07-06T11:30:00Z">
              <w:r>
                <w:rPr/>
                <w:t>73.5</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1" w:author="Valerie J. P. Syverson" w:date="2016-07-06T11:30:00Z">
              <w:r>
                <w:rPr/>
                <w:t>2.1</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2" w:author="Valerie J. P. Syverson" w:date="2016-07-06T11:30:00Z">
              <w:r>
                <w:rPr/>
                <w:t>2.8</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3" w:author="Valerie J. P. Syverson" w:date="2016-07-06T11:30:00Z">
              <w:r>
                <w:rPr/>
                <w:t>11</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4" w:author="Valerie J. P. Syverson" w:date="2016-07-06T11:30:00Z">
              <w:r>
                <w:rPr/>
                <w:t>8</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5" w:author="Valerie J. P. Syverson" w:date="2016-07-06T11:30:00Z">
              <w:r>
                <w:rPr/>
                <w:t>73</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6" w:author="Valerie J. P. Syverson" w:date="2016-07-06T11:30:00Z">
              <w:r>
                <w:rPr/>
                <w:t>2.1</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7" w:author="Valerie J. P. Syverson" w:date="2016-07-06T11:30:00Z">
              <w:r>
                <w:rPr/>
                <w:t>2.9</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8" w:author="Valerie J. P. Syverson" w:date="2016-07-06T11:30:00Z">
              <w:r>
                <w:rPr/>
                <w:t>14</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49" w:author="Valerie J. P. Syverson" w:date="2016-07-06T11:30:00Z">
              <w:r>
                <w:rPr/>
                <w:t>2</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0" w:author="Valerie J. P. Syverson" w:date="2016-07-06T11:30:00Z">
              <w:r>
                <w:rPr/>
                <w:t>73.4</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1" w:author="Valerie J. P. Syverson" w:date="2016-07-06T11:30:00Z">
              <w:r>
                <w:rPr/>
                <w:t>1.9</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2" w:author="Valerie J. P. Syverson" w:date="2016-07-06T11:30:00Z">
              <w:r>
                <w:rPr/>
                <w:t>2.6</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3" w:author="Valerie J. P. Syverson" w:date="2016-07-06T11:30:00Z">
              <w:r>
                <w:rPr/>
                <w:t>16</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4" w:author="Valerie J. P. Syverson" w:date="2016-07-06T11:30:00Z">
              <w:r>
                <w:rPr/>
                <w:t>30</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5" w:author="Valerie J. P. Syverson" w:date="2016-07-06T11:30:00Z">
              <w:r>
                <w:rPr/>
                <w:t>71.3</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6" w:author="Valerie J. P. Syverson" w:date="2016-07-06T11:30:00Z">
              <w:r>
                <w:rPr/>
                <w:t>2.2</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7" w:author="Valerie J. P. Syverson" w:date="2016-07-06T11:30:00Z">
              <w:r>
                <w:rPr/>
                <w:t>2.9</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8" w:author="Valerie J. P. Syverson" w:date="2016-07-06T11:30:00Z">
              <w:r>
                <w:rPr/>
                <w:t>18</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59" w:author="Valerie J. P. Syverson" w:date="2016-07-06T11:30:00Z">
              <w:r>
                <w:rPr/>
                <w:t>30</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0" w:author="Valerie J. P. Syverson" w:date="2016-07-06T11:30:00Z">
              <w:r>
                <w:rPr/>
                <w:t>71.3</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1" w:author="Valerie J. P. Syverson" w:date="2016-07-06T11:30:00Z">
              <w:r>
                <w:rPr/>
                <w:t>2.1</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2" w:author="Valerie J. P. Syverson" w:date="2016-07-06T11:30:00Z">
              <w:r>
                <w:rPr/>
                <w:t>2.9</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3" w:author="Valerie J. P. Syverson" w:date="2016-07-06T11:30:00Z">
              <w:r>
                <w:rPr/>
                <w:t>29</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4" w:author="Valerie J. P. Syverson" w:date="2016-07-06T11:30:00Z">
              <w:r>
                <w:rPr/>
                <w:t>12</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5" w:author="Valerie J. P. Syverson" w:date="2016-07-06T11:30:00Z">
              <w:r>
                <w:rPr/>
                <w:t>71.1</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6" w:author="Valerie J. P. Syverson" w:date="2016-07-06T11:30:00Z">
              <w:r>
                <w:rPr/>
                <w:t>2</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7" w:author="Valerie J. P. Syverson" w:date="2016-07-06T11:30:00Z">
              <w:r>
                <w:rPr/>
                <w:t>2.9</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8" w:author="Valerie J. P. Syverson" w:date="2016-07-06T11:30:00Z">
              <w:r>
                <w:rPr/>
                <w:t>37</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69" w:author="Valerie J. P. Syverson" w:date="2016-07-06T11:30:00Z">
              <w:r>
                <w:rPr/>
                <w:t>1</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0" w:author="Valerie J. P. Syverson" w:date="2016-07-06T11:30:00Z">
              <w:r>
                <w:rPr/>
                <w:t>72</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1" w:author="Valerie J. P. Syverson" w:date="2016-07-06T11:30:00Z">
              <w:r>
                <w:rPr/>
                <w:t>—</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2" w:author="Valerie J. P. Syverson" w:date="2016-07-06T11:30:00Z">
              <w:r>
                <w:rPr/>
                <w:t>—</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3" w:author="Valerie J. P. Syverson" w:date="2016-07-06T11:30:00Z">
              <w:r>
                <w:rPr/>
                <w:t>Midshaft depth (antero-posterior)</w:t>
              </w:r>
            </w:ins>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4" w:author="Valerie J. P. Syverson" w:date="2016-07-06T11:30:00Z">
              <w:r>
                <w:rPr/>
                <w:t>0</w:t>
              </w:r>
            </w:ins>
          </w:p>
        </w:tc>
        <w:tc>
          <w:tcPr>
            <w:tcW w:w="388"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26</w:t>
            </w:r>
          </w:p>
        </w:tc>
        <w:tc>
          <w:tcPr>
            <w:tcW w:w="663"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4.8</w:t>
            </w:r>
          </w:p>
        </w:tc>
        <w:tc>
          <w:tcPr>
            <w:tcW w:w="451"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0.6</w:t>
            </w:r>
          </w:p>
        </w:tc>
        <w:tc>
          <w:tcPr>
            <w:tcW w:w="556"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11.9</w:t>
            </w:r>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5" w:author="Valerie J. P. Syverson" w:date="2016-07-06T11:30:00Z">
              <w:r>
                <w:rPr/>
                <w:t>9</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6" w:author="Valerie J. P. Syverson" w:date="2016-07-06T11:30:00Z">
              <w:r>
                <w:rPr/>
                <w:t>23</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7" w:author="Valerie J. P. Syverson" w:date="2016-07-06T11:30:00Z">
              <w:r>
                <w:rPr/>
                <w:t>4.6</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8" w:author="Valerie J. P. Syverson" w:date="2016-07-06T11:30:00Z">
              <w:r>
                <w:rPr/>
                <w:t>0.2</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79" w:author="Valerie J. P. Syverson" w:date="2016-07-06T11:30:00Z">
              <w:r>
                <w:rPr/>
                <w:t>5.6</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0" w:author="Valerie J. P. Syverson" w:date="2016-07-06T11:30:00Z">
              <w:r>
                <w:rPr/>
                <w:t>11</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1" w:author="Valerie J. P. Syverson" w:date="2016-07-06T11:30:00Z">
              <w:r>
                <w:rPr/>
                <w:t>8</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2" w:author="Valerie J. P. Syverson" w:date="2016-07-06T11:30:00Z">
              <w:r>
                <w:rPr/>
                <w:t>4.7</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3" w:author="Valerie J. P. Syverson" w:date="2016-07-06T11:30:00Z">
              <w:r>
                <w:rPr/>
                <w:t>0.2</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4" w:author="Valerie J. P. Syverson" w:date="2016-07-06T11:30:00Z">
              <w:r>
                <w:rPr/>
                <w:t>4.6</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5" w:author="Valerie J. P. Syverson" w:date="2016-07-06T11:30:00Z">
              <w:r>
                <w:rPr/>
                <w:t>14</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6" w:author="Valerie J. P. Syverson" w:date="2016-07-06T11:30:00Z">
              <w:r>
                <w:rPr/>
                <w:t>2</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7" w:author="Valerie J. P. Syverson" w:date="2016-07-06T11:30:00Z">
              <w:r>
                <w:rPr/>
                <w:t>4.5</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8" w:author="Valerie J. P. Syverson" w:date="2016-07-06T11:30:00Z">
              <w:r>
                <w:rPr/>
                <w:t>0.1</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89" w:author="Valerie J. P. Syverson" w:date="2016-07-06T11:30:00Z">
              <w:r>
                <w:rPr/>
                <w:t>1.6</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0" w:author="Valerie J. P. Syverson" w:date="2016-07-06T11:30:00Z">
              <w:r>
                <w:rPr/>
                <w:t>16</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1" w:author="Valerie J. P. Syverson" w:date="2016-07-06T11:30:00Z">
              <w:r>
                <w:rPr/>
                <w:t>30</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2" w:author="Valerie J. P. Syverson" w:date="2016-07-06T11:30:00Z">
              <w:r>
                <w:rPr/>
                <w:t>4.7</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3" w:author="Valerie J. P. Syverson" w:date="2016-07-06T11:30:00Z">
              <w:r>
                <w:rPr/>
                <w:t>0.3</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4" w:author="Valerie J. P. Syverson" w:date="2016-07-06T11:30:00Z">
              <w:r>
                <w:rPr/>
                <w:t>6.1</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5" w:author="Valerie J. P. Syverson" w:date="2016-07-06T11:30:00Z">
              <w:r>
                <w:rPr/>
                <w:t>18</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6" w:author="Valerie J. P. Syverson" w:date="2016-07-06T11:30:00Z">
              <w:r>
                <w:rPr/>
                <w:t>30</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7" w:author="Valerie J. P. Syverson" w:date="2016-07-06T11:30:00Z">
              <w:r>
                <w:rPr/>
                <w:t>4.5</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8" w:author="Valerie J. P. Syverson" w:date="2016-07-06T11:30:00Z">
              <w:r>
                <w:rPr/>
                <w:t>2.9</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299" w:author="Valerie J. P. Syverson" w:date="2016-07-06T11:30:00Z">
              <w:r>
                <w:rPr/>
                <w:t>6.6</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0" w:author="Valerie J. P. Syverson" w:date="2016-07-06T11:30:00Z">
              <w:r>
                <w:rPr/>
                <w:t>29</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1" w:author="Valerie J. P. Syverson" w:date="2016-07-06T11:30:00Z">
              <w:r>
                <w:rPr/>
                <w:t>12</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2" w:author="Valerie J. P. Syverson" w:date="2016-07-06T11:30:00Z">
              <w:r>
                <w:rPr/>
                <w:t>4.3</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3" w:author="Valerie J. P. Syverson" w:date="2016-07-06T11:30:00Z">
              <w:r>
                <w:rPr/>
                <w:t>0.3</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4" w:author="Valerie J. P. Syverson" w:date="2016-07-06T11:30:00Z">
              <w:r>
                <w:rPr/>
                <w:t>7.9</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5" w:author="Valerie J. P. Syverson" w:date="2016-07-06T11:30:00Z">
              <w:r>
                <w:rPr/>
                <w:t>37</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6" w:author="Valerie J. P. Syverson" w:date="2016-07-06T11:30:00Z">
              <w:r>
                <w:rPr/>
                <w:t>1</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7" w:author="Valerie J. P. Syverson" w:date="2016-07-06T11:30:00Z">
              <w:r>
                <w:rPr/>
                <w:t>4.4</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8" w:author="Valerie J. P. Syverson" w:date="2016-07-06T11:30:00Z">
              <w:r>
                <w:rPr/>
                <w:t>—</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09" w:author="Valerie J. P. Syverson" w:date="2016-07-06T11:30:00Z">
              <w:r>
                <w:rPr/>
                <w:t>—</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0" w:author="Valerie J. P. Syverson" w:date="2016-07-06T11:30:00Z">
              <w:r>
                <w:rPr/>
                <w:t>Midshaft transverse width</w:t>
              </w:r>
            </w:ins>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1" w:author="Valerie J. P. Syverson" w:date="2016-07-06T11:30:00Z">
              <w:r>
                <w:rPr/>
                <w:t>0</w:t>
              </w:r>
            </w:ins>
          </w:p>
        </w:tc>
        <w:tc>
          <w:tcPr>
            <w:tcW w:w="388"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26</w:t>
            </w:r>
          </w:p>
        </w:tc>
        <w:tc>
          <w:tcPr>
            <w:tcW w:w="663"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4.3</w:t>
            </w:r>
          </w:p>
        </w:tc>
        <w:tc>
          <w:tcPr>
            <w:tcW w:w="451"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0.7</w:t>
            </w:r>
          </w:p>
        </w:tc>
        <w:tc>
          <w:tcPr>
            <w:tcW w:w="556" w:type="dxa"/>
            <w:tcBorders>
              <w:top w:val="single" w:sz="2" w:space="0" w:color="000001"/>
              <w:bottom w:val="single" w:sz="2" w:space="0" w:color="000001"/>
              <w:insideH w:val="single" w:sz="2" w:space="0" w:color="000001"/>
            </w:tcBorders>
            <w:shd w:color="auto" w:fill="FFFF00" w:val="clear"/>
            <w:tcMar>
              <w:left w:w="30" w:type="dxa"/>
              <w:right w:w="30" w:type="dxa"/>
            </w:tcMar>
            <w:vAlign w:val="bottom"/>
          </w:tcPr>
          <w:p>
            <w:pPr>
              <w:pStyle w:val="TableContents"/>
              <w:rPr/>
            </w:pPr>
            <w:r>
              <w:rPr/>
              <w:t>15.0</w:t>
            </w:r>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2" w:author="Valerie J. P. Syverson" w:date="2016-07-06T11:30:00Z">
              <w:r>
                <w:rPr/>
                <w:t>9</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3" w:author="Valerie J. P. Syverson" w:date="2016-07-06T11:30:00Z">
              <w:r>
                <w:rPr/>
                <w:t>23</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4" w:author="Valerie J. P. Syverson" w:date="2016-07-06T11:30:00Z">
              <w:r>
                <w:rPr/>
                <w:t>3.9</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5" w:author="Valerie J. P. Syverson" w:date="2016-07-06T11:30:00Z">
              <w:r>
                <w:rPr/>
                <w:t>0.3</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6" w:author="Valerie J. P. Syverson" w:date="2016-07-06T11:30:00Z">
              <w:r>
                <w:rPr/>
                <w:t>7.9</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7" w:author="Valerie J. P. Syverson" w:date="2016-07-06T11:30:00Z">
              <w:r>
                <w:rPr/>
                <w:t>11</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8" w:author="Valerie J. P. Syverson" w:date="2016-07-06T11:30:00Z">
              <w:r>
                <w:rPr/>
                <w:t>8</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19" w:author="Valerie J. P. Syverson" w:date="2016-07-06T11:30:00Z">
              <w:r>
                <w:rPr/>
                <w:t>4.1</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0" w:author="Valerie J. P. Syverson" w:date="2016-07-06T11:30:00Z">
              <w:r>
                <w:rPr/>
                <w:t>0.3</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1" w:author="Valerie J. P. Syverson" w:date="2016-07-06T11:30:00Z">
              <w:r>
                <w:rPr/>
                <w:t>8</w:t>
              </w:r>
            </w:ins>
            <w:r>
              <w:rPr/>
              <w:t>.0</w:t>
            </w:r>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2" w:author="Valerie J. P. Syverson" w:date="2016-07-06T11:30:00Z">
              <w:r>
                <w:rPr/>
                <w:t>14</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3" w:author="Valerie J. P. Syverson" w:date="2016-07-06T11:30:00Z">
              <w:r>
                <w:rPr/>
                <w:t>2</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4" w:author="Valerie J. P. Syverson" w:date="2016-07-06T11:30:00Z">
              <w:r>
                <w:rPr/>
                <w:t>3.8</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5" w:author="Valerie J. P. Syverson" w:date="2016-07-06T11:30:00Z">
              <w:r>
                <w:rPr/>
                <w:t>0.1</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6" w:author="Valerie J. P. Syverson" w:date="2016-07-06T11:30:00Z">
              <w:r>
                <w:rPr/>
                <w:t>1.9</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7" w:author="Valerie J. P. Syverson" w:date="2016-07-06T11:30:00Z">
              <w:r>
                <w:rPr/>
                <w:t>16</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8" w:author="Valerie J. P. Syverson" w:date="2016-07-06T11:30:00Z">
              <w:r>
                <w:rPr/>
                <w:t>30</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29" w:author="Valerie J. P. Syverson" w:date="2016-07-06T11:30:00Z">
              <w:r>
                <w:rPr/>
                <w:t>3.9</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0" w:author="Valerie J. P. Syverson" w:date="2016-07-06T11:30:00Z">
              <w:r>
                <w:rPr/>
                <w:t>0.3</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1" w:author="Valerie J. P. Syverson" w:date="2016-07-06T11:30:00Z">
              <w:r>
                <w:rPr/>
                <w:t>7.1</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2" w:author="Valerie J. P. Syverson" w:date="2016-07-06T11:30:00Z">
              <w:r>
                <w:rPr/>
                <w:t>18</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3" w:author="Valerie J. P. Syverson" w:date="2016-07-06T11:30:00Z">
              <w:r>
                <w:rPr/>
                <w:t>30</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4" w:author="Valerie J. P. Syverson" w:date="2016-07-06T11:30:00Z">
              <w:r>
                <w:rPr/>
                <w:t>3.8</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5" w:author="Valerie J. P. Syverson" w:date="2016-07-06T11:30:00Z">
              <w:r>
                <w:rPr/>
                <w:t>0.3</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6" w:author="Valerie J. P. Syverson" w:date="2016-07-06T11:30:00Z">
              <w:r>
                <w:rPr/>
                <w:t>8.5</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7" w:author="Valerie J. P. Syverson" w:date="2016-07-06T11:30:00Z">
              <w:r>
                <w:rPr/>
                <w:t>29</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8" w:author="Valerie J. P. Syverson" w:date="2016-07-06T11:30:00Z">
              <w:r>
                <w:rPr/>
                <w:t>12</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39" w:author="Valerie J. P. Syverson" w:date="2016-07-06T11:30:00Z">
              <w:r>
                <w:rPr/>
                <w:t>3.5</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40" w:author="Valerie J. P. Syverson" w:date="2016-07-06T11:30:00Z">
              <w:r>
                <w:rPr/>
                <w:t>0.4</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41" w:author="Valerie J. P. Syverson" w:date="2016-07-06T11:30:00Z">
              <w:r>
                <w:rPr/>
                <w:t>11.2</w:t>
              </w:r>
            </w:ins>
          </w:p>
        </w:tc>
      </w:tr>
      <w:tr>
        <w:trPr>
          <w:trHeight w:val="256" w:hRule="atLeast"/>
        </w:trPr>
        <w:tc>
          <w:tcPr>
            <w:tcW w:w="309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92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42" w:author="Valerie J. P. Syverson" w:date="2016-07-06T11:30:00Z">
              <w:r>
                <w:rPr/>
                <w:t>37</w:t>
              </w:r>
            </w:ins>
          </w:p>
        </w:tc>
        <w:tc>
          <w:tcPr>
            <w:tcW w:w="38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43" w:author="Valerie J. P. Syverson" w:date="2016-07-06T11:30:00Z">
              <w:r>
                <w:rPr/>
                <w:t>1</w:t>
              </w:r>
            </w:ins>
          </w:p>
        </w:tc>
        <w:tc>
          <w:tcPr>
            <w:tcW w:w="663"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44" w:author="Valerie J. P. Syverson" w:date="2016-07-06T11:30:00Z">
              <w:r>
                <w:rPr/>
                <w:t>3.7</w:t>
              </w:r>
            </w:ins>
          </w:p>
        </w:tc>
        <w:tc>
          <w:tcPr>
            <w:tcW w:w="45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45" w:author="Valerie J. P. Syverson" w:date="2016-07-06T11:30:00Z">
              <w:r>
                <w:rPr/>
                <w:t>—</w:t>
              </w:r>
            </w:ins>
          </w:p>
        </w:tc>
        <w:tc>
          <w:tcPr>
            <w:tcW w:w="55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46" w:author="Valerie J. P. Syverson" w:date="2016-07-06T11:30:00Z">
              <w:r>
                <w:rPr/>
                <w:t>—</w:t>
              </w:r>
            </w:ins>
          </w:p>
        </w:tc>
      </w:tr>
    </w:tbl>
    <w:p>
      <w:pPr>
        <w:pStyle w:val="Normal"/>
        <w:rPr/>
      </w:pPr>
      <w:r>
        <w:rPr/>
      </w:r>
    </w:p>
    <w:p>
      <w:pPr>
        <w:pStyle w:val="Normal"/>
        <w:tabs>
          <w:tab w:val="left" w:pos="3420" w:leader="none"/>
          <w:tab w:val="left" w:pos="4860" w:leader="none"/>
          <w:tab w:val="left" w:pos="6300" w:leader="none"/>
          <w:tab w:val="decimal" w:pos="7920" w:leader="none"/>
        </w:tabs>
        <w:rPr>
          <w:rFonts w:ascii="Times New Roman" w:hAnsi="Times New Roman"/>
        </w:rPr>
      </w:pPr>
      <w:ins w:id="347" w:author="Donald Prothero" w:date="2016-07-06T19:13:00Z">
        <w:r>
          <w:rPr>
            <w:rFonts w:ascii="Times New Roman" w:hAnsi="Times New Roman"/>
          </w:rPr>
        </w:r>
      </w:ins>
    </w:p>
    <w:p>
      <w:pPr>
        <w:pStyle w:val="Normal"/>
        <w:tabs>
          <w:tab w:val="left" w:pos="3420" w:leader="none"/>
          <w:tab w:val="left" w:pos="4860" w:leader="none"/>
          <w:tab w:val="left" w:pos="6300" w:leader="none"/>
          <w:tab w:val="decimal" w:pos="7920" w:leader="none"/>
        </w:tabs>
        <w:rPr>
          <w:rFonts w:ascii="Times New Roman" w:hAnsi="Times New Roman"/>
        </w:rPr>
      </w:pPr>
      <w:ins w:id="348" w:author="Donald Prothero" w:date="2016-07-06T19:13:00Z">
        <w:r>
          <w:rPr>
            <w:rFonts w:ascii="Times New Roman" w:hAnsi="Times New Roman"/>
          </w:rPr>
        </w:r>
      </w:ins>
    </w:p>
    <w:p>
      <w:pPr>
        <w:pStyle w:val="Normal"/>
        <w:tabs>
          <w:tab w:val="left" w:pos="3420" w:leader="none"/>
          <w:tab w:val="left" w:pos="4860" w:leader="none"/>
          <w:tab w:val="left" w:pos="6300" w:leader="none"/>
          <w:tab w:val="decimal" w:pos="7920" w:leader="none"/>
        </w:tabs>
        <w:rPr>
          <w:rFonts w:ascii="Times New Roman" w:hAnsi="Times New Roman"/>
        </w:rPr>
      </w:pPr>
      <w:ins w:id="349" w:author="Valerie J. P. Syverson" w:date="2016-07-06T13:15:00Z">
        <w:r>
          <w:rPr>
            <w:rFonts w:ascii="Times New Roman" w:hAnsi="Times New Roman"/>
          </w:rPr>
          <w:t xml:space="preserve">Table 2. Results of Kruskal-Wallis tests for sample difference on </w:t>
        </w:r>
      </w:ins>
      <w:ins w:id="350" w:author="Valerie J. P. Syverson" w:date="2016-07-06T13:16:00Z">
        <w:r>
          <w:rPr>
            <w:rFonts w:ascii="Times New Roman" w:hAnsi="Times New Roman"/>
          </w:rPr>
          <w:t>each measured dimension and calculated index.</w:t>
        </w:r>
      </w:ins>
      <w:ins w:id="351" w:author="Valerie J. P. Syverson" w:date="2016-07-06T16:15:00Z">
        <w:r>
          <w:rPr>
            <w:rFonts w:ascii="Times New Roman" w:hAnsi="Times New Roman"/>
          </w:rPr>
          <w:t xml:space="preserve"> All are significant at p&lt;0.05.</w:t>
        </w:r>
      </w:ins>
    </w:p>
    <w:p>
      <w:pPr>
        <w:pStyle w:val="Normal"/>
        <w:tabs>
          <w:tab w:val="left" w:pos="3420" w:leader="none"/>
          <w:tab w:val="left" w:pos="4860" w:leader="none"/>
          <w:tab w:val="left" w:pos="6300" w:leader="none"/>
          <w:tab w:val="decimal" w:pos="7920" w:leader="none"/>
        </w:tabs>
        <w:rPr>
          <w:rFonts w:ascii="Times New Roman" w:hAnsi="Times New Roman"/>
          <w:color w:val="000000" w:themeColor="text1"/>
          <w:sz w:val="16"/>
          <w:szCs w:val="16"/>
        </w:rPr>
      </w:pPr>
      <w:r>
        <w:rPr>
          <w:rFonts w:ascii="Times New Roman" w:hAnsi="Times New Roman"/>
          <w:color w:val="000000" w:themeColor="text1"/>
          <w:sz w:val="16"/>
          <w:szCs w:val="16"/>
        </w:rPr>
      </w:r>
    </w:p>
    <w:tbl>
      <w:tblPr>
        <w:tblW w:w="3686" w:type="dxa"/>
        <w:jc w:val="left"/>
        <w:tblInd w:w="-31" w:type="dxa"/>
        <w:tblBorders>
          <w:bottom w:val="single" w:sz="2" w:space="0" w:color="000001"/>
          <w:insideH w:val="single" w:sz="2" w:space="0" w:color="000001"/>
        </w:tblBorders>
        <w:tblCellMar>
          <w:top w:w="0" w:type="dxa"/>
          <w:left w:w="29" w:type="dxa"/>
          <w:bottom w:w="0" w:type="dxa"/>
          <w:right w:w="29" w:type="dxa"/>
        </w:tblCellMar>
        <w:tblLook w:firstRow="1" w:noVBand="1" w:lastRow="0" w:firstColumn="1" w:lastColumn="0" w:noHBand="0" w:val="04a0"/>
      </w:tblPr>
      <w:tblGrid>
        <w:gridCol w:w="1581"/>
        <w:gridCol w:w="662"/>
        <w:gridCol w:w="417"/>
        <w:gridCol w:w="1026"/>
      </w:tblGrid>
      <w:tr>
        <w:trPr>
          <w:trHeight w:val="256" w:hRule="atLeast"/>
        </w:trPr>
        <w:tc>
          <w:tcPr>
            <w:tcW w:w="1581" w:type="dxa"/>
            <w:tcBorders>
              <w:bottom w:val="single" w:sz="2" w:space="0" w:color="000001"/>
              <w:insideH w:val="single" w:sz="2" w:space="0" w:color="000001"/>
            </w:tcBorders>
            <w:shd w:color="auto" w:fill="auto" w:val="clear"/>
            <w:vAlign w:val="bottom"/>
          </w:tcPr>
          <w:p>
            <w:pPr>
              <w:pStyle w:val="TableContents"/>
              <w:rPr>
                <w:b/>
                <w:b/>
                <w:bCs/>
              </w:rPr>
            </w:pPr>
            <w:ins w:id="352" w:author="Valerie J. P. Syverson" w:date="2016-07-06T15:23:00Z">
              <w:r>
                <w:rPr>
                  <w:b/>
                  <w:bCs/>
                </w:rPr>
                <w:t>Measurement</w:t>
              </w:r>
            </w:ins>
          </w:p>
        </w:tc>
        <w:tc>
          <w:tcPr>
            <w:tcW w:w="662" w:type="dxa"/>
            <w:tcBorders>
              <w:bottom w:val="single" w:sz="2" w:space="0" w:color="000001"/>
              <w:insideH w:val="single" w:sz="2" w:space="0" w:color="000001"/>
            </w:tcBorders>
            <w:shd w:color="auto" w:fill="auto" w:val="clear"/>
            <w:vAlign w:val="bottom"/>
          </w:tcPr>
          <w:p>
            <w:pPr>
              <w:pStyle w:val="TableContents"/>
              <w:rPr>
                <w:b/>
                <w:b/>
                <w:bCs/>
              </w:rPr>
            </w:pPr>
            <w:ins w:id="353" w:author="Valerie J. P. Syverson" w:date="2016-07-06T15:23:00Z">
              <w:r>
                <w:rPr>
                  <w:b/>
                  <w:bCs/>
                </w:rPr>
                <w:t>χ2</w:t>
              </w:r>
            </w:ins>
          </w:p>
        </w:tc>
        <w:tc>
          <w:tcPr>
            <w:tcW w:w="417" w:type="dxa"/>
            <w:tcBorders>
              <w:bottom w:val="single" w:sz="2" w:space="0" w:color="000001"/>
              <w:insideH w:val="single" w:sz="2" w:space="0" w:color="000001"/>
            </w:tcBorders>
            <w:shd w:color="auto" w:fill="auto" w:val="clear"/>
            <w:vAlign w:val="bottom"/>
          </w:tcPr>
          <w:p>
            <w:pPr>
              <w:pStyle w:val="TableContents"/>
              <w:rPr>
                <w:b/>
                <w:b/>
                <w:bCs/>
              </w:rPr>
            </w:pPr>
            <w:ins w:id="354" w:author="Valerie J. P. Syverson" w:date="2016-07-06T15:23:00Z">
              <w:r>
                <w:rPr>
                  <w:b/>
                  <w:bCs/>
                </w:rPr>
                <w:t>df</w:t>
              </w:r>
            </w:ins>
          </w:p>
        </w:tc>
        <w:tc>
          <w:tcPr>
            <w:tcW w:w="1026" w:type="dxa"/>
            <w:tcBorders>
              <w:bottom w:val="single" w:sz="2" w:space="0" w:color="000001"/>
              <w:insideH w:val="single" w:sz="2" w:space="0" w:color="000001"/>
            </w:tcBorders>
            <w:shd w:color="auto" w:fill="auto" w:val="clear"/>
            <w:vAlign w:val="bottom"/>
          </w:tcPr>
          <w:p>
            <w:pPr>
              <w:pStyle w:val="TableContents"/>
              <w:rPr>
                <w:b/>
                <w:b/>
                <w:bCs/>
              </w:rPr>
            </w:pPr>
            <w:ins w:id="355" w:author="Valerie J. P. Syverson" w:date="2016-07-06T15:23:00Z">
              <w:r>
                <w:rPr>
                  <w:b/>
                  <w:bCs/>
                </w:rPr>
                <w:t>p-value</w:t>
              </w:r>
            </w:ins>
          </w:p>
        </w:tc>
      </w:tr>
      <w:tr>
        <w:trPr>
          <w:trHeight w:val="256" w:hRule="atLeast"/>
        </w:trPr>
        <w:tc>
          <w:tcPr>
            <w:tcW w:w="158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56" w:author="Valerie J. P. Syverson" w:date="2016-07-06T15:23:00Z">
              <w:r>
                <w:rPr/>
                <w:t>Length</w:t>
              </w:r>
            </w:ins>
          </w:p>
        </w:tc>
        <w:tc>
          <w:tcPr>
            <w:tcW w:w="66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37.73</w:t>
            </w:r>
          </w:p>
        </w:tc>
        <w:tc>
          <w:tcPr>
            <w:tcW w:w="41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6</w:t>
            </w:r>
          </w:p>
        </w:tc>
        <w:tc>
          <w:tcPr>
            <w:tcW w:w="102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1.27E-06</w:t>
            </w:r>
          </w:p>
        </w:tc>
      </w:tr>
      <w:tr>
        <w:trPr>
          <w:trHeight w:val="256" w:hRule="atLeast"/>
        </w:trPr>
        <w:tc>
          <w:tcPr>
            <w:tcW w:w="158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57" w:author="Valerie J. P. Syverson" w:date="2016-07-06T15:23:00Z">
              <w:r>
                <w:rPr/>
                <w:t>Width</w:t>
              </w:r>
            </w:ins>
          </w:p>
        </w:tc>
        <w:tc>
          <w:tcPr>
            <w:tcW w:w="66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25.81</w:t>
            </w:r>
          </w:p>
        </w:tc>
        <w:tc>
          <w:tcPr>
            <w:tcW w:w="41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6</w:t>
            </w:r>
          </w:p>
        </w:tc>
        <w:tc>
          <w:tcPr>
            <w:tcW w:w="102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2.41E-04</w:t>
            </w:r>
          </w:p>
        </w:tc>
      </w:tr>
      <w:tr>
        <w:trPr>
          <w:trHeight w:val="256" w:hRule="atLeast"/>
        </w:trPr>
        <w:tc>
          <w:tcPr>
            <w:tcW w:w="158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58" w:author="Valerie J. P. Syverson" w:date="2016-07-06T15:23:00Z">
              <w:r>
                <w:rPr/>
                <w:t>Depth</w:t>
              </w:r>
            </w:ins>
          </w:p>
        </w:tc>
        <w:tc>
          <w:tcPr>
            <w:tcW w:w="66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23.12</w:t>
            </w:r>
          </w:p>
        </w:tc>
        <w:tc>
          <w:tcPr>
            <w:tcW w:w="41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6</w:t>
            </w:r>
          </w:p>
        </w:tc>
        <w:tc>
          <w:tcPr>
            <w:tcW w:w="102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7.57E-04</w:t>
            </w:r>
          </w:p>
        </w:tc>
      </w:tr>
      <w:tr>
        <w:trPr>
          <w:trHeight w:val="256" w:hRule="atLeast"/>
        </w:trPr>
        <w:tc>
          <w:tcPr>
            <w:tcW w:w="158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59" w:author="Valerie J. P. Syverson" w:date="2016-07-06T15:23:00Z">
              <w:r>
                <w:rPr/>
                <w:t>Area</w:t>
              </w:r>
            </w:ins>
          </w:p>
        </w:tc>
        <w:tc>
          <w:tcPr>
            <w:tcW w:w="66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31.52</w:t>
            </w:r>
          </w:p>
        </w:tc>
        <w:tc>
          <w:tcPr>
            <w:tcW w:w="41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6</w:t>
            </w:r>
          </w:p>
        </w:tc>
        <w:tc>
          <w:tcPr>
            <w:tcW w:w="102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2.02E-05</w:t>
            </w:r>
          </w:p>
        </w:tc>
      </w:tr>
      <w:tr>
        <w:trPr>
          <w:trHeight w:val="256" w:hRule="atLeast"/>
        </w:trPr>
        <w:tc>
          <w:tcPr>
            <w:tcW w:w="1581"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360" w:author="Valerie J. P. Syverson" w:date="2016-07-06T15:23:00Z">
              <w:r>
                <w:rPr/>
                <w:t>Robustness</w:t>
              </w:r>
            </w:ins>
          </w:p>
        </w:tc>
        <w:tc>
          <w:tcPr>
            <w:tcW w:w="66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25.02</w:t>
            </w:r>
          </w:p>
        </w:tc>
        <w:tc>
          <w:tcPr>
            <w:tcW w:w="417"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6</w:t>
            </w:r>
          </w:p>
        </w:tc>
        <w:tc>
          <w:tcPr>
            <w:tcW w:w="102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3.39E-04</w:t>
            </w:r>
          </w:p>
        </w:tc>
      </w:tr>
    </w:tbl>
    <w:p>
      <w:pPr>
        <w:pStyle w:val="Normal"/>
        <w:rPr/>
      </w:pPr>
      <w:ins w:id="361" w:author="Donald Prothero" w:date="2016-07-06T19:09:00Z">
        <w:r>
          <w:rPr/>
        </w:r>
      </w:ins>
    </w:p>
    <w:p>
      <w:pPr>
        <w:pStyle w:val="Normal"/>
        <w:spacing w:lineRule="auto" w:line="259"/>
        <w:rPr/>
      </w:pPr>
      <w:r>
        <w:rPr/>
      </w:r>
    </w:p>
    <w:p>
      <w:pPr>
        <w:pStyle w:val="Normal"/>
        <w:spacing w:lineRule="auto" w:line="259"/>
        <w:rPr/>
      </w:pPr>
      <w:ins w:id="363" w:author="Donald Prothero" w:date="2016-07-06T19:09:00Z">
        <w:r>
          <w:rPr/>
        </w:r>
      </w:ins>
      <w:r>
        <w:br w:type="page"/>
      </w:r>
    </w:p>
    <w:p>
      <w:pPr>
        <w:pStyle w:val="Normal"/>
        <w:rPr/>
      </w:pPr>
      <w:r>
        <w:rPr/>
      </w:r>
    </w:p>
    <w:p>
      <w:pPr>
        <w:pStyle w:val="Normal"/>
        <w:tabs>
          <w:tab w:val="left" w:pos="3420" w:leader="none"/>
          <w:tab w:val="left" w:pos="4860" w:leader="none"/>
          <w:tab w:val="left" w:pos="6300" w:leader="none"/>
          <w:tab w:val="decimal" w:pos="7920" w:leader="none"/>
        </w:tabs>
        <w:rPr/>
      </w:pPr>
      <w:ins w:id="365" w:author="Valerie J. P. Syverson" w:date="2016-07-06T15:24:00Z">
        <w:r>
          <w:rPr>
            <w:rFonts w:eastAsia="Calibri" w:cs="Helvetica" w:ascii="Times New Roman" w:hAnsi="Times New Roman" w:eastAsiaTheme="minorHAnsi"/>
            <w:color w:val="1C1C1C"/>
            <w:szCs w:val="24"/>
          </w:rPr>
          <w:t xml:space="preserve">Table 3. </w:t>
        </w:r>
      </w:ins>
      <w:ins w:id="366" w:author="Valerie J. P. Syverson" w:date="2016-07-06T15:25:00Z">
        <w:r>
          <w:rPr>
            <w:rFonts w:eastAsia="Calibri" w:cs="Helvetica" w:ascii="Times New Roman" w:hAnsi="Times New Roman" w:eastAsiaTheme="minorHAnsi"/>
            <w:color w:val="1C1C1C"/>
            <w:szCs w:val="24"/>
          </w:rPr>
          <w:t xml:space="preserve">Mann-Whitney </w:t>
        </w:r>
      </w:ins>
      <w:ins w:id="367" w:author="Valerie J. P. Syverson" w:date="2016-07-06T15:25:00Z">
        <w:r>
          <w:rPr>
            <w:rFonts w:eastAsia="Calibri" w:cs="Helvetica" w:ascii="Times New Roman" w:hAnsi="Times New Roman" w:eastAsiaTheme="minorHAnsi"/>
            <w:i/>
            <w:iCs/>
            <w:color w:val="1C1C1C"/>
            <w:szCs w:val="24"/>
          </w:rPr>
          <w:t>U</w:t>
        </w:r>
      </w:ins>
      <w:ins w:id="368" w:author="Valerie J. P. Syverson" w:date="2016-07-06T15:25:00Z">
        <w:r>
          <w:rPr>
            <w:rFonts w:eastAsia="Calibri" w:cs="Helvetica" w:ascii="Times New Roman" w:hAnsi="Times New Roman" w:eastAsiaTheme="minorHAnsi"/>
            <w:color w:val="1C1C1C"/>
            <w:szCs w:val="24"/>
          </w:rPr>
          <w:t xml:space="preserve"> tests of each measurement for each age group versus all other data</w:t>
        </w:r>
      </w:ins>
      <w:ins w:id="369" w:author="Valerie J. P. Syverson" w:date="2016-07-06T15:44:00Z">
        <w:r>
          <w:rPr>
            <w:rFonts w:eastAsia="Calibri" w:cs="Helvetica" w:ascii="Times New Roman" w:hAnsi="Times New Roman" w:eastAsiaTheme="minorHAnsi"/>
            <w:color w:val="1C1C1C"/>
            <w:szCs w:val="24"/>
          </w:rPr>
          <w:t>. “D</w:t>
        </w:r>
      </w:ins>
      <w:ins w:id="370" w:author="Valerie J. P. Syverson" w:date="2016-07-06T15:45:00Z">
        <w:r>
          <w:rPr>
            <w:rFonts w:eastAsia="Calibri" w:cs="Helvetica" w:ascii="Times New Roman" w:hAnsi="Times New Roman" w:eastAsiaTheme="minorHAnsi"/>
            <w:color w:val="1C1C1C"/>
            <w:szCs w:val="24"/>
          </w:rPr>
          <w:t xml:space="preserve">ifference” indicates the amount by which the mean value of each measurement within each age group </w:t>
        </w:r>
      </w:ins>
      <w:r>
        <w:rPr>
          <w:rFonts w:eastAsia="Calibri" w:cs="Helvetica" w:ascii="Times New Roman" w:hAnsi="Times New Roman" w:eastAsiaTheme="minorHAnsi"/>
          <w:color w:val="1C1C1C"/>
          <w:szCs w:val="24"/>
        </w:rPr>
        <w:t>exceeds</w:t>
      </w:r>
      <w:ins w:id="371" w:author="Valerie J. P. Syverson" w:date="2016-07-06T15:45:00Z">
        <w:r>
          <w:rPr>
            <w:rFonts w:eastAsia="Calibri" w:cs="Helvetica" w:ascii="Times New Roman" w:hAnsi="Times New Roman" w:eastAsiaTheme="minorHAnsi"/>
            <w:i/>
            <w:iCs/>
            <w:color w:val="1C1C1C"/>
            <w:szCs w:val="24"/>
          </w:rPr>
          <w:t xml:space="preserve"> </w:t>
        </w:r>
      </w:ins>
      <w:ins w:id="372" w:author="Valerie J. P. Syverson" w:date="2016-07-06T15:45:00Z">
        <w:r>
          <w:rPr>
            <w:rFonts w:eastAsia="Calibri" w:cs="Helvetica" w:ascii="Times New Roman" w:hAnsi="Times New Roman" w:eastAsiaTheme="minorHAnsi"/>
            <w:color w:val="1C1C1C"/>
            <w:szCs w:val="24"/>
          </w:rPr>
          <w:t>the mean value of that measurement in the rest of the sample excluding that age group.</w:t>
        </w:r>
      </w:ins>
      <w:ins w:id="373" w:author="Valerie J. P. Syverson" w:date="2016-07-06T15:46:00Z">
        <w:r>
          <w:rPr>
            <w:rFonts w:eastAsia="Calibri" w:cs="Helvetica" w:ascii="Times New Roman" w:hAnsi="Times New Roman" w:eastAsiaTheme="minorHAnsi"/>
            <w:color w:val="1C1C1C"/>
            <w:szCs w:val="24"/>
          </w:rPr>
          <w:t xml:space="preserve"> Those differences that are significant (at the Bonferroni-corrected </w:t>
        </w:r>
      </w:ins>
      <w:ins w:id="374" w:author="Valerie J. P. Syverson" w:date="2016-07-06T15:46:00Z">
        <w:r>
          <w:rPr>
            <w:rFonts w:eastAsia="Calibri" w:cs="Helvetica" w:ascii="Times New Roman" w:hAnsi="Times New Roman" w:eastAsiaTheme="minorHAnsi"/>
            <w:i/>
            <w:iCs/>
            <w:color w:val="1C1C1C"/>
            <w:szCs w:val="24"/>
          </w:rPr>
          <w:t>p</w:t>
        </w:r>
      </w:ins>
      <w:ins w:id="375" w:author="Valerie J. P. Syverson" w:date="2016-07-06T15:46:00Z">
        <w:r>
          <w:rPr>
            <w:rFonts w:eastAsia="Calibri" w:cs="Helvetica" w:ascii="Times New Roman" w:hAnsi="Times New Roman" w:eastAsiaTheme="minorHAnsi"/>
            <w:color w:val="1C1C1C"/>
            <w:szCs w:val="24"/>
          </w:rPr>
          <w:t xml:space="preserve"> value of 0.05/</w:t>
        </w:r>
      </w:ins>
      <w:r>
        <w:rPr>
          <w:rFonts w:eastAsia="Calibri" w:cs="Helvetica" w:ascii="Times New Roman" w:hAnsi="Times New Roman" w:eastAsiaTheme="minorHAnsi"/>
          <w:color w:val="1C1C1C"/>
          <w:szCs w:val="24"/>
        </w:rPr>
        <w:t>7</w:t>
      </w:r>
      <w:ins w:id="376" w:author="Valerie J. P. Syverson" w:date="2016-07-06T15:46:00Z">
        <w:r>
          <w:rPr>
            <w:rFonts w:eastAsia="Calibri" w:cs="Helvetica" w:ascii="Times New Roman" w:hAnsi="Times New Roman" w:eastAsiaTheme="minorHAnsi"/>
            <w:color w:val="1C1C1C"/>
            <w:szCs w:val="24"/>
          </w:rPr>
          <w:t>=0.00</w:t>
        </w:r>
      </w:ins>
      <w:r>
        <w:rPr>
          <w:rFonts w:eastAsia="Calibri" w:cs="Helvetica" w:ascii="Times New Roman" w:hAnsi="Times New Roman" w:eastAsiaTheme="minorHAnsi"/>
          <w:color w:val="1C1C1C"/>
          <w:szCs w:val="24"/>
        </w:rPr>
        <w:t>7</w:t>
      </w:r>
      <w:ins w:id="377" w:author="Valerie J. P. Syverson" w:date="2016-07-06T15:46:00Z">
        <w:r>
          <w:rPr>
            <w:rFonts w:eastAsia="Calibri" w:cs="Helvetica" w:ascii="Times New Roman" w:hAnsi="Times New Roman" w:eastAsiaTheme="minorHAnsi"/>
            <w:color w:val="1C1C1C"/>
            <w:szCs w:val="24"/>
          </w:rPr>
          <w:t>) are given in bold.</w:t>
        </w:r>
      </w:ins>
    </w:p>
    <w:p>
      <w:pPr>
        <w:pStyle w:val="Normal"/>
        <w:tabs>
          <w:tab w:val="left" w:pos="3420" w:leader="none"/>
          <w:tab w:val="left" w:pos="4860" w:leader="none"/>
          <w:tab w:val="left" w:pos="6300" w:leader="none"/>
          <w:tab w:val="decimal" w:pos="7920" w:leader="none"/>
        </w:tabs>
        <w:rPr>
          <w:rFonts w:eastAsia="Calibri" w:cs="Helvetica" w:eastAsiaTheme="minorHAnsi"/>
          <w:color w:val="1C1C1C"/>
        </w:rPr>
      </w:pPr>
      <w:r>
        <w:rPr>
          <w:rFonts w:eastAsia="Calibri" w:cs="Helvetica" w:eastAsiaTheme="minorHAnsi"/>
          <w:color w:val="1C1C1C"/>
        </w:rPr>
      </w:r>
    </w:p>
    <w:tbl>
      <w:tblPr>
        <w:tblW w:w="9268" w:type="dxa"/>
        <w:jc w:val="left"/>
        <w:tblInd w:w="-31" w:type="dxa"/>
        <w:tblBorders/>
        <w:tblCellMar>
          <w:top w:w="0" w:type="dxa"/>
          <w:left w:w="29" w:type="dxa"/>
          <w:bottom w:w="0" w:type="dxa"/>
          <w:right w:w="29" w:type="dxa"/>
        </w:tblCellMar>
        <w:tblLook w:firstRow="1" w:noVBand="1" w:lastRow="0" w:firstColumn="1" w:lastColumn="0" w:noHBand="0" w:val="04a0"/>
      </w:tblPr>
      <w:tblGrid>
        <w:gridCol w:w="986"/>
        <w:gridCol w:w="450"/>
        <w:gridCol w:w="728"/>
        <w:gridCol w:w="450"/>
        <w:gridCol w:w="718"/>
        <w:gridCol w:w="450"/>
        <w:gridCol w:w="718"/>
        <w:gridCol w:w="450"/>
        <w:gridCol w:w="718"/>
        <w:gridCol w:w="450"/>
        <w:gridCol w:w="718"/>
        <w:gridCol w:w="471"/>
        <w:gridCol w:w="707"/>
        <w:gridCol w:w="450"/>
        <w:gridCol w:w="804"/>
      </w:tblGrid>
      <w:tr>
        <w:trPr>
          <w:trHeight w:val="256" w:hRule="atLeast"/>
        </w:trPr>
        <w:tc>
          <w:tcPr>
            <w:tcW w:w="986" w:type="dxa"/>
            <w:tcBorders/>
            <w:shd w:color="auto" w:fill="auto" w:val="clear"/>
            <w:vAlign w:val="bottom"/>
          </w:tcPr>
          <w:p>
            <w:pPr>
              <w:pStyle w:val="TableContents"/>
              <w:rPr>
                <w:sz w:val="16"/>
                <w:szCs w:val="16"/>
              </w:rPr>
            </w:pPr>
            <w:r>
              <w:rPr>
                <w:sz w:val="16"/>
                <w:szCs w:val="16"/>
              </w:rPr>
            </w:r>
          </w:p>
        </w:tc>
        <w:tc>
          <w:tcPr>
            <w:tcW w:w="1178" w:type="dxa"/>
            <w:gridSpan w:val="2"/>
            <w:tcBorders/>
            <w:shd w:color="auto" w:fill="auto" w:val="clear"/>
            <w:vAlign w:val="center"/>
          </w:tcPr>
          <w:p>
            <w:pPr>
              <w:pStyle w:val="TableContents"/>
              <w:jc w:val="center"/>
              <w:rPr>
                <w:sz w:val="16"/>
                <w:szCs w:val="16"/>
              </w:rPr>
            </w:pPr>
            <w:r>
              <w:rPr>
                <w:sz w:val="16"/>
                <w:szCs w:val="16"/>
              </w:rPr>
              <w:t>0 ka</w:t>
            </w:r>
          </w:p>
        </w:tc>
        <w:tc>
          <w:tcPr>
            <w:tcW w:w="1168" w:type="dxa"/>
            <w:gridSpan w:val="2"/>
            <w:tcBorders/>
            <w:shd w:color="auto" w:fill="auto" w:val="clear"/>
            <w:vAlign w:val="center"/>
          </w:tcPr>
          <w:p>
            <w:pPr>
              <w:pStyle w:val="TableContents"/>
              <w:jc w:val="center"/>
              <w:rPr/>
            </w:pPr>
            <w:ins w:id="379" w:author="Valerie J. P. Syverson" w:date="2016-07-06T15:38:00Z">
              <w:r>
                <w:rPr>
                  <w:sz w:val="16"/>
                  <w:szCs w:val="16"/>
                </w:rPr>
                <w:t>9 ka</w:t>
              </w:r>
            </w:ins>
          </w:p>
        </w:tc>
        <w:tc>
          <w:tcPr>
            <w:tcW w:w="1168" w:type="dxa"/>
            <w:gridSpan w:val="2"/>
            <w:tcBorders/>
            <w:shd w:color="auto" w:fill="auto" w:val="clear"/>
            <w:vAlign w:val="center"/>
          </w:tcPr>
          <w:p>
            <w:pPr>
              <w:pStyle w:val="TableContents"/>
              <w:jc w:val="center"/>
              <w:rPr>
                <w:sz w:val="16"/>
                <w:szCs w:val="16"/>
              </w:rPr>
            </w:pPr>
            <w:ins w:id="380" w:author="Valerie J. P. Syverson" w:date="2016-07-06T15:38:00Z">
              <w:r>
                <w:rPr>
                  <w:sz w:val="16"/>
                  <w:szCs w:val="16"/>
                </w:rPr>
                <w:t>11 ka</w:t>
              </w:r>
            </w:ins>
          </w:p>
        </w:tc>
        <w:tc>
          <w:tcPr>
            <w:tcW w:w="1168" w:type="dxa"/>
            <w:gridSpan w:val="2"/>
            <w:tcBorders/>
            <w:shd w:color="auto" w:fill="auto" w:val="clear"/>
            <w:vAlign w:val="center"/>
          </w:tcPr>
          <w:p>
            <w:pPr>
              <w:pStyle w:val="TableContents"/>
              <w:jc w:val="center"/>
              <w:rPr>
                <w:sz w:val="16"/>
                <w:szCs w:val="16"/>
              </w:rPr>
            </w:pPr>
            <w:ins w:id="381" w:author="Valerie J. P. Syverson" w:date="2016-07-06T15:38:00Z">
              <w:r>
                <w:rPr>
                  <w:sz w:val="16"/>
                  <w:szCs w:val="16"/>
                </w:rPr>
                <w:t>14 ka</w:t>
              </w:r>
            </w:ins>
          </w:p>
        </w:tc>
        <w:tc>
          <w:tcPr>
            <w:tcW w:w="1168" w:type="dxa"/>
            <w:gridSpan w:val="2"/>
            <w:tcBorders/>
            <w:shd w:color="auto" w:fill="auto" w:val="clear"/>
            <w:vAlign w:val="center"/>
          </w:tcPr>
          <w:p>
            <w:pPr>
              <w:pStyle w:val="TableContents"/>
              <w:jc w:val="center"/>
              <w:rPr>
                <w:sz w:val="16"/>
                <w:szCs w:val="16"/>
              </w:rPr>
            </w:pPr>
            <w:ins w:id="382" w:author="Valerie J. P. Syverson" w:date="2016-07-06T15:38:00Z">
              <w:r>
                <w:rPr>
                  <w:sz w:val="16"/>
                  <w:szCs w:val="16"/>
                </w:rPr>
                <w:t>16 ka</w:t>
              </w:r>
            </w:ins>
          </w:p>
        </w:tc>
        <w:tc>
          <w:tcPr>
            <w:tcW w:w="1178" w:type="dxa"/>
            <w:gridSpan w:val="2"/>
            <w:tcBorders/>
            <w:shd w:color="auto" w:fill="auto" w:val="clear"/>
            <w:vAlign w:val="center"/>
          </w:tcPr>
          <w:p>
            <w:pPr>
              <w:pStyle w:val="TableContents"/>
              <w:jc w:val="center"/>
              <w:rPr>
                <w:sz w:val="16"/>
                <w:szCs w:val="16"/>
              </w:rPr>
            </w:pPr>
            <w:ins w:id="383" w:author="Valerie J. P. Syverson" w:date="2016-07-06T15:38:00Z">
              <w:r>
                <w:rPr>
                  <w:sz w:val="16"/>
                  <w:szCs w:val="16"/>
                </w:rPr>
                <w:t>18 ka</w:t>
              </w:r>
            </w:ins>
          </w:p>
        </w:tc>
        <w:tc>
          <w:tcPr>
            <w:tcW w:w="1254" w:type="dxa"/>
            <w:gridSpan w:val="2"/>
            <w:tcBorders/>
            <w:shd w:color="auto" w:fill="auto" w:val="clear"/>
            <w:vAlign w:val="center"/>
          </w:tcPr>
          <w:p>
            <w:pPr>
              <w:pStyle w:val="TableContents"/>
              <w:jc w:val="center"/>
              <w:rPr>
                <w:sz w:val="16"/>
                <w:szCs w:val="16"/>
              </w:rPr>
            </w:pPr>
            <w:ins w:id="384" w:author="Valerie J. P. Syverson" w:date="2016-07-06T15:38:00Z">
              <w:r>
                <w:rPr>
                  <w:sz w:val="16"/>
                  <w:szCs w:val="16"/>
                </w:rPr>
                <w:t>29 ka</w:t>
              </w:r>
            </w:ins>
          </w:p>
        </w:tc>
      </w:tr>
      <w:tr>
        <w:trPr>
          <w:trHeight w:val="256" w:hRule="atLeast"/>
        </w:trPr>
        <w:tc>
          <w:tcPr>
            <w:tcW w:w="986" w:type="dxa"/>
            <w:tcBorders>
              <w:bottom w:val="single" w:sz="2" w:space="0" w:color="000001"/>
              <w:insideH w:val="single" w:sz="2" w:space="0" w:color="000001"/>
            </w:tcBorders>
            <w:shd w:color="auto" w:fill="auto" w:val="clear"/>
            <w:vAlign w:val="bottom"/>
          </w:tcPr>
          <w:p>
            <w:pPr>
              <w:pStyle w:val="TableContents"/>
              <w:rPr>
                <w:sz w:val="16"/>
                <w:szCs w:val="16"/>
              </w:rPr>
            </w:pPr>
            <w:r>
              <w:rPr>
                <w:sz w:val="16"/>
                <w:szCs w:val="16"/>
              </w:rPr>
            </w:r>
          </w:p>
        </w:tc>
        <w:tc>
          <w:tcPr>
            <w:tcW w:w="450" w:type="dxa"/>
            <w:tcBorders>
              <w:bottom w:val="single" w:sz="2" w:space="0" w:color="000001"/>
              <w:insideH w:val="single" w:sz="2" w:space="0" w:color="000001"/>
            </w:tcBorders>
            <w:shd w:color="auto" w:fill="auto" w:val="clear"/>
            <w:vAlign w:val="bottom"/>
          </w:tcPr>
          <w:p>
            <w:pPr>
              <w:pStyle w:val="TableContents"/>
              <w:rPr/>
            </w:pPr>
            <w:r>
              <w:rPr>
                <w:sz w:val="16"/>
                <w:szCs w:val="16"/>
              </w:rPr>
              <w:t>diff.</w:t>
            </w:r>
          </w:p>
        </w:tc>
        <w:tc>
          <w:tcPr>
            <w:tcW w:w="728" w:type="dxa"/>
            <w:tcBorders>
              <w:bottom w:val="single" w:sz="2" w:space="0" w:color="000001"/>
              <w:insideH w:val="single" w:sz="2" w:space="0" w:color="000001"/>
            </w:tcBorders>
            <w:shd w:color="auto" w:fill="auto" w:val="clear"/>
            <w:vAlign w:val="bottom"/>
          </w:tcPr>
          <w:p>
            <w:pPr>
              <w:pStyle w:val="TableContents"/>
              <w:rPr>
                <w:i/>
                <w:i/>
                <w:iCs/>
              </w:rPr>
            </w:pPr>
            <w:r>
              <w:rPr>
                <w:i/>
                <w:iCs/>
                <w:sz w:val="16"/>
                <w:szCs w:val="16"/>
              </w:rPr>
              <w:t>p</w:t>
            </w:r>
          </w:p>
        </w:tc>
        <w:tc>
          <w:tcPr>
            <w:tcW w:w="450" w:type="dxa"/>
            <w:tcBorders>
              <w:bottom w:val="single" w:sz="2" w:space="0" w:color="000001"/>
              <w:insideH w:val="single" w:sz="2" w:space="0" w:color="000001"/>
            </w:tcBorders>
            <w:shd w:color="auto" w:fill="auto" w:val="clear"/>
            <w:vAlign w:val="bottom"/>
          </w:tcPr>
          <w:p>
            <w:pPr>
              <w:pStyle w:val="TableContents"/>
              <w:rPr/>
            </w:pPr>
            <w:r>
              <w:rPr>
                <w:sz w:val="16"/>
                <w:szCs w:val="16"/>
              </w:rPr>
              <w:t>diff.</w:t>
            </w:r>
          </w:p>
        </w:tc>
        <w:tc>
          <w:tcPr>
            <w:tcW w:w="718" w:type="dxa"/>
            <w:tcBorders>
              <w:bottom w:val="single" w:sz="2" w:space="0" w:color="000001"/>
              <w:insideH w:val="single" w:sz="2" w:space="0" w:color="000001"/>
            </w:tcBorders>
            <w:shd w:color="auto" w:fill="auto" w:val="clear"/>
            <w:vAlign w:val="bottom"/>
          </w:tcPr>
          <w:p>
            <w:pPr>
              <w:pStyle w:val="TableContents"/>
              <w:rPr>
                <w:i/>
                <w:i/>
                <w:iCs/>
              </w:rPr>
            </w:pPr>
            <w:r>
              <w:rPr>
                <w:i/>
                <w:iCs/>
                <w:sz w:val="16"/>
                <w:szCs w:val="16"/>
              </w:rPr>
              <w:t>p</w:t>
            </w:r>
          </w:p>
        </w:tc>
        <w:tc>
          <w:tcPr>
            <w:tcW w:w="450" w:type="dxa"/>
            <w:tcBorders>
              <w:bottom w:val="single" w:sz="2" w:space="0" w:color="000001"/>
              <w:insideH w:val="single" w:sz="2" w:space="0" w:color="000001"/>
            </w:tcBorders>
            <w:shd w:color="auto" w:fill="auto" w:val="clear"/>
            <w:vAlign w:val="bottom"/>
          </w:tcPr>
          <w:p>
            <w:pPr>
              <w:pStyle w:val="TableContents"/>
              <w:rPr/>
            </w:pPr>
            <w:r>
              <w:rPr>
                <w:sz w:val="16"/>
                <w:szCs w:val="16"/>
              </w:rPr>
              <w:t>diff.</w:t>
            </w:r>
          </w:p>
        </w:tc>
        <w:tc>
          <w:tcPr>
            <w:tcW w:w="718" w:type="dxa"/>
            <w:tcBorders>
              <w:bottom w:val="single" w:sz="2" w:space="0" w:color="000001"/>
              <w:insideH w:val="single" w:sz="2" w:space="0" w:color="000001"/>
            </w:tcBorders>
            <w:shd w:color="auto" w:fill="auto" w:val="clear"/>
            <w:vAlign w:val="bottom"/>
          </w:tcPr>
          <w:p>
            <w:pPr>
              <w:pStyle w:val="TableContents"/>
              <w:rPr>
                <w:i/>
                <w:i/>
                <w:iCs/>
              </w:rPr>
            </w:pPr>
            <w:r>
              <w:rPr>
                <w:i/>
                <w:iCs/>
                <w:sz w:val="16"/>
                <w:szCs w:val="16"/>
              </w:rPr>
              <w:t>p</w:t>
            </w:r>
          </w:p>
        </w:tc>
        <w:tc>
          <w:tcPr>
            <w:tcW w:w="450" w:type="dxa"/>
            <w:tcBorders>
              <w:bottom w:val="single" w:sz="2" w:space="0" w:color="000001"/>
              <w:insideH w:val="single" w:sz="2" w:space="0" w:color="000001"/>
            </w:tcBorders>
            <w:shd w:color="auto" w:fill="auto" w:val="clear"/>
            <w:vAlign w:val="bottom"/>
          </w:tcPr>
          <w:p>
            <w:pPr>
              <w:pStyle w:val="TableContents"/>
              <w:rPr/>
            </w:pPr>
            <w:r>
              <w:rPr>
                <w:sz w:val="16"/>
                <w:szCs w:val="16"/>
              </w:rPr>
              <w:t>diff.</w:t>
            </w:r>
          </w:p>
        </w:tc>
        <w:tc>
          <w:tcPr>
            <w:tcW w:w="718" w:type="dxa"/>
            <w:tcBorders>
              <w:bottom w:val="single" w:sz="2" w:space="0" w:color="000001"/>
              <w:insideH w:val="single" w:sz="2" w:space="0" w:color="000001"/>
            </w:tcBorders>
            <w:shd w:color="auto" w:fill="auto" w:val="clear"/>
            <w:vAlign w:val="bottom"/>
          </w:tcPr>
          <w:p>
            <w:pPr>
              <w:pStyle w:val="TableContents"/>
              <w:rPr>
                <w:i/>
                <w:i/>
                <w:iCs/>
              </w:rPr>
            </w:pPr>
            <w:r>
              <w:rPr>
                <w:i/>
                <w:iCs/>
                <w:sz w:val="16"/>
                <w:szCs w:val="16"/>
              </w:rPr>
              <w:t>p</w:t>
            </w:r>
          </w:p>
        </w:tc>
        <w:tc>
          <w:tcPr>
            <w:tcW w:w="450" w:type="dxa"/>
            <w:tcBorders>
              <w:bottom w:val="single" w:sz="2" w:space="0" w:color="000001"/>
              <w:insideH w:val="single" w:sz="2" w:space="0" w:color="000001"/>
            </w:tcBorders>
            <w:shd w:color="auto" w:fill="auto" w:val="clear"/>
            <w:vAlign w:val="bottom"/>
          </w:tcPr>
          <w:p>
            <w:pPr>
              <w:pStyle w:val="TableContents"/>
              <w:rPr/>
            </w:pPr>
            <w:r>
              <w:rPr>
                <w:sz w:val="16"/>
                <w:szCs w:val="16"/>
              </w:rPr>
              <w:t>diff.</w:t>
            </w:r>
          </w:p>
        </w:tc>
        <w:tc>
          <w:tcPr>
            <w:tcW w:w="718" w:type="dxa"/>
            <w:tcBorders>
              <w:bottom w:val="single" w:sz="2" w:space="0" w:color="000001"/>
              <w:insideH w:val="single" w:sz="2" w:space="0" w:color="000001"/>
            </w:tcBorders>
            <w:shd w:color="auto" w:fill="auto" w:val="clear"/>
            <w:vAlign w:val="bottom"/>
          </w:tcPr>
          <w:p>
            <w:pPr>
              <w:pStyle w:val="TableContents"/>
              <w:rPr>
                <w:i/>
                <w:i/>
                <w:iCs/>
              </w:rPr>
            </w:pPr>
            <w:r>
              <w:rPr>
                <w:i/>
                <w:iCs/>
                <w:sz w:val="16"/>
                <w:szCs w:val="16"/>
              </w:rPr>
              <w:t>p</w:t>
            </w:r>
          </w:p>
        </w:tc>
        <w:tc>
          <w:tcPr>
            <w:tcW w:w="471" w:type="dxa"/>
            <w:tcBorders>
              <w:bottom w:val="single" w:sz="2" w:space="0" w:color="000001"/>
              <w:insideH w:val="single" w:sz="2" w:space="0" w:color="000001"/>
            </w:tcBorders>
            <w:shd w:color="auto" w:fill="auto" w:val="clear"/>
            <w:vAlign w:val="bottom"/>
          </w:tcPr>
          <w:p>
            <w:pPr>
              <w:pStyle w:val="TableContents"/>
              <w:rPr/>
            </w:pPr>
            <w:r>
              <w:rPr>
                <w:sz w:val="16"/>
                <w:szCs w:val="16"/>
              </w:rPr>
              <w:t>diff.</w:t>
            </w:r>
          </w:p>
        </w:tc>
        <w:tc>
          <w:tcPr>
            <w:tcW w:w="707" w:type="dxa"/>
            <w:tcBorders>
              <w:bottom w:val="single" w:sz="2" w:space="0" w:color="000001"/>
              <w:insideH w:val="single" w:sz="2" w:space="0" w:color="000001"/>
            </w:tcBorders>
            <w:shd w:color="auto" w:fill="auto" w:val="clear"/>
            <w:vAlign w:val="bottom"/>
          </w:tcPr>
          <w:p>
            <w:pPr>
              <w:pStyle w:val="TableContents"/>
              <w:rPr>
                <w:i/>
                <w:i/>
                <w:iCs/>
              </w:rPr>
            </w:pPr>
            <w:r>
              <w:rPr>
                <w:i/>
                <w:iCs/>
                <w:sz w:val="16"/>
                <w:szCs w:val="16"/>
              </w:rPr>
              <w:t>p</w:t>
            </w:r>
          </w:p>
        </w:tc>
        <w:tc>
          <w:tcPr>
            <w:tcW w:w="450" w:type="dxa"/>
            <w:tcBorders>
              <w:bottom w:val="single" w:sz="2" w:space="0" w:color="000001"/>
              <w:insideH w:val="single" w:sz="2" w:space="0" w:color="000001"/>
            </w:tcBorders>
            <w:shd w:color="auto" w:fill="auto" w:val="clear"/>
            <w:vAlign w:val="bottom"/>
          </w:tcPr>
          <w:p>
            <w:pPr>
              <w:pStyle w:val="TableContents"/>
              <w:rPr/>
            </w:pPr>
            <w:r>
              <w:rPr>
                <w:sz w:val="16"/>
                <w:szCs w:val="16"/>
              </w:rPr>
              <w:t>diff.</w:t>
            </w:r>
          </w:p>
        </w:tc>
        <w:tc>
          <w:tcPr>
            <w:tcW w:w="804" w:type="dxa"/>
            <w:tcBorders>
              <w:bottom w:val="single" w:sz="2" w:space="0" w:color="000001"/>
              <w:insideH w:val="single" w:sz="2" w:space="0" w:color="000001"/>
            </w:tcBorders>
            <w:shd w:color="auto" w:fill="auto" w:val="clear"/>
            <w:vAlign w:val="bottom"/>
          </w:tcPr>
          <w:p>
            <w:pPr>
              <w:pStyle w:val="TableContents"/>
              <w:rPr>
                <w:i/>
                <w:i/>
                <w:iCs/>
              </w:rPr>
            </w:pPr>
            <w:r>
              <w:rPr>
                <w:i/>
                <w:iCs/>
                <w:sz w:val="16"/>
                <w:szCs w:val="16"/>
              </w:rPr>
              <w:t>p</w:t>
            </w:r>
          </w:p>
        </w:tc>
      </w:tr>
      <w:tr>
        <w:trPr>
          <w:trHeight w:val="256" w:hRule="atLeast"/>
        </w:trPr>
        <w:tc>
          <w:tcPr>
            <w:tcW w:w="986" w:type="dxa"/>
            <w:tcBorders/>
            <w:shd w:color="auto" w:fill="auto" w:val="clear"/>
            <w:vAlign w:val="bottom"/>
          </w:tcPr>
          <w:p>
            <w:pPr>
              <w:pStyle w:val="TableContents"/>
              <w:rPr>
                <w:sz w:val="16"/>
                <w:szCs w:val="16"/>
              </w:rPr>
            </w:pPr>
            <w:ins w:id="385" w:author="Valerie J. P. Syverson" w:date="2016-07-06T15:38:00Z">
              <w:r>
                <w:rPr>
                  <w:sz w:val="16"/>
                  <w:szCs w:val="16"/>
                </w:rPr>
                <w:t>Length</w:t>
              </w:r>
            </w:ins>
          </w:p>
        </w:tc>
        <w:tc>
          <w:tcPr>
            <w:tcW w:w="450" w:type="dxa"/>
            <w:tcBorders/>
            <w:shd w:color="auto" w:fill="auto" w:val="clear"/>
            <w:vAlign w:val="bottom"/>
          </w:tcPr>
          <w:p>
            <w:pPr>
              <w:pStyle w:val="TableContents"/>
              <w:rPr>
                <w:sz w:val="16"/>
                <w:szCs w:val="16"/>
              </w:rPr>
            </w:pPr>
            <w:r>
              <w:rPr>
                <w:sz w:val="16"/>
                <w:szCs w:val="16"/>
              </w:rPr>
              <w:t>3.00</w:t>
            </w:r>
          </w:p>
        </w:tc>
        <w:tc>
          <w:tcPr>
            <w:tcW w:w="728" w:type="dxa"/>
            <w:tcBorders/>
            <w:shd w:color="auto" w:fill="auto" w:val="clear"/>
            <w:vAlign w:val="bottom"/>
          </w:tcPr>
          <w:p>
            <w:pPr>
              <w:pStyle w:val="TableContents"/>
              <w:rPr>
                <w:b/>
                <w:b/>
                <w:bCs/>
                <w:sz w:val="16"/>
                <w:szCs w:val="16"/>
              </w:rPr>
            </w:pPr>
            <w:r>
              <w:rPr>
                <w:b/>
                <w:bCs/>
                <w:sz w:val="16"/>
                <w:szCs w:val="16"/>
              </w:rPr>
              <w:t>6.54E-06</w:t>
            </w:r>
          </w:p>
        </w:tc>
        <w:tc>
          <w:tcPr>
            <w:tcW w:w="450" w:type="dxa"/>
            <w:tcBorders/>
            <w:shd w:color="auto" w:fill="auto" w:val="clear"/>
            <w:vAlign w:val="bottom"/>
          </w:tcPr>
          <w:p>
            <w:pPr>
              <w:pStyle w:val="TableContents"/>
              <w:rPr>
                <w:sz w:val="16"/>
                <w:szCs w:val="16"/>
              </w:rPr>
            </w:pPr>
            <w:r>
              <w:rPr>
                <w:sz w:val="16"/>
                <w:szCs w:val="16"/>
              </w:rPr>
              <w:t>0.62</w:t>
            </w:r>
          </w:p>
        </w:tc>
        <w:tc>
          <w:tcPr>
            <w:tcW w:w="718" w:type="dxa"/>
            <w:tcBorders/>
            <w:shd w:color="auto" w:fill="auto" w:val="clear"/>
            <w:vAlign w:val="bottom"/>
          </w:tcPr>
          <w:p>
            <w:pPr>
              <w:pStyle w:val="TableContents"/>
              <w:rPr>
                <w:sz w:val="16"/>
                <w:szCs w:val="16"/>
              </w:rPr>
            </w:pPr>
            <w:r>
              <w:rPr>
                <w:sz w:val="16"/>
                <w:szCs w:val="16"/>
              </w:rPr>
              <w:t>2.04E-01</w:t>
            </w:r>
          </w:p>
        </w:tc>
        <w:tc>
          <w:tcPr>
            <w:tcW w:w="450" w:type="dxa"/>
            <w:tcBorders/>
            <w:shd w:color="auto" w:fill="auto" w:val="clear"/>
            <w:vAlign w:val="bottom"/>
          </w:tcPr>
          <w:p>
            <w:pPr>
              <w:pStyle w:val="TableContents"/>
              <w:rPr>
                <w:sz w:val="16"/>
                <w:szCs w:val="16"/>
              </w:rPr>
            </w:pPr>
            <w:r>
              <w:rPr>
                <w:sz w:val="16"/>
                <w:szCs w:val="16"/>
              </w:rPr>
              <w:t>0.01</w:t>
            </w:r>
          </w:p>
        </w:tc>
        <w:tc>
          <w:tcPr>
            <w:tcW w:w="718" w:type="dxa"/>
            <w:tcBorders/>
            <w:shd w:color="auto" w:fill="auto" w:val="clear"/>
            <w:vAlign w:val="bottom"/>
          </w:tcPr>
          <w:p>
            <w:pPr>
              <w:pStyle w:val="TableContents"/>
              <w:rPr>
                <w:sz w:val="16"/>
                <w:szCs w:val="16"/>
              </w:rPr>
            </w:pPr>
            <w:r>
              <w:rPr>
                <w:sz w:val="16"/>
                <w:szCs w:val="16"/>
              </w:rPr>
              <w:t>9.72E-01</w:t>
            </w:r>
          </w:p>
        </w:tc>
        <w:tc>
          <w:tcPr>
            <w:tcW w:w="450" w:type="dxa"/>
            <w:tcBorders/>
            <w:shd w:color="auto" w:fill="auto" w:val="clear"/>
            <w:vAlign w:val="bottom"/>
          </w:tcPr>
          <w:p>
            <w:pPr>
              <w:pStyle w:val="TableContents"/>
              <w:rPr>
                <w:sz w:val="16"/>
                <w:szCs w:val="16"/>
              </w:rPr>
            </w:pPr>
            <w:r>
              <w:rPr>
                <w:sz w:val="16"/>
                <w:szCs w:val="16"/>
              </w:rPr>
              <w:t>0.35</w:t>
            </w:r>
          </w:p>
        </w:tc>
        <w:tc>
          <w:tcPr>
            <w:tcW w:w="718" w:type="dxa"/>
            <w:tcBorders/>
            <w:shd w:color="auto" w:fill="auto" w:val="clear"/>
            <w:vAlign w:val="bottom"/>
          </w:tcPr>
          <w:p>
            <w:pPr>
              <w:pStyle w:val="TableContents"/>
              <w:rPr>
                <w:sz w:val="16"/>
                <w:szCs w:val="16"/>
              </w:rPr>
            </w:pPr>
            <w:r>
              <w:rPr>
                <w:sz w:val="16"/>
                <w:szCs w:val="16"/>
              </w:rPr>
              <w:t>7.60E-01</w:t>
            </w:r>
          </w:p>
        </w:tc>
        <w:tc>
          <w:tcPr>
            <w:tcW w:w="450" w:type="dxa"/>
            <w:tcBorders/>
            <w:shd w:color="auto" w:fill="auto" w:val="clear"/>
            <w:vAlign w:val="bottom"/>
          </w:tcPr>
          <w:p>
            <w:pPr>
              <w:pStyle w:val="TableContents"/>
              <w:rPr>
                <w:sz w:val="16"/>
                <w:szCs w:val="16"/>
              </w:rPr>
            </w:pPr>
            <w:r>
              <w:rPr>
                <w:sz w:val="16"/>
                <w:szCs w:val="16"/>
              </w:rPr>
              <w:t>0.02</w:t>
            </w:r>
          </w:p>
        </w:tc>
        <w:tc>
          <w:tcPr>
            <w:tcW w:w="718" w:type="dxa"/>
            <w:tcBorders/>
            <w:shd w:color="auto" w:fill="auto" w:val="clear"/>
            <w:vAlign w:val="bottom"/>
          </w:tcPr>
          <w:p>
            <w:pPr>
              <w:pStyle w:val="TableContents"/>
              <w:rPr>
                <w:sz w:val="16"/>
                <w:szCs w:val="16"/>
              </w:rPr>
            </w:pPr>
            <w:r>
              <w:rPr>
                <w:sz w:val="16"/>
                <w:szCs w:val="16"/>
              </w:rPr>
              <w:t>6.53E-01</w:t>
            </w:r>
          </w:p>
        </w:tc>
        <w:tc>
          <w:tcPr>
            <w:tcW w:w="471" w:type="dxa"/>
            <w:tcBorders/>
            <w:shd w:color="auto" w:fill="auto" w:val="clear"/>
            <w:vAlign w:val="bottom"/>
          </w:tcPr>
          <w:p>
            <w:pPr>
              <w:pStyle w:val="TableContents"/>
              <w:rPr>
                <w:sz w:val="16"/>
                <w:szCs w:val="16"/>
              </w:rPr>
            </w:pPr>
            <w:r>
              <w:rPr>
                <w:sz w:val="16"/>
                <w:szCs w:val="16"/>
              </w:rPr>
              <w:t>-2.23</w:t>
            </w:r>
          </w:p>
        </w:tc>
        <w:tc>
          <w:tcPr>
            <w:tcW w:w="707" w:type="dxa"/>
            <w:tcBorders/>
            <w:shd w:color="auto" w:fill="auto" w:val="clear"/>
            <w:vAlign w:val="bottom"/>
          </w:tcPr>
          <w:p>
            <w:pPr>
              <w:pStyle w:val="TableContents"/>
              <w:rPr>
                <w:b/>
                <w:b/>
                <w:bCs/>
                <w:sz w:val="16"/>
                <w:szCs w:val="16"/>
              </w:rPr>
            </w:pPr>
            <w:r>
              <w:rPr>
                <w:b/>
                <w:bCs/>
                <w:sz w:val="16"/>
                <w:szCs w:val="16"/>
              </w:rPr>
              <w:t>5.25E-05</w:t>
            </w:r>
          </w:p>
        </w:tc>
        <w:tc>
          <w:tcPr>
            <w:tcW w:w="450" w:type="dxa"/>
            <w:tcBorders/>
            <w:shd w:color="auto" w:fill="auto" w:val="clear"/>
            <w:vAlign w:val="bottom"/>
          </w:tcPr>
          <w:p>
            <w:pPr>
              <w:pStyle w:val="TableContents"/>
              <w:rPr>
                <w:sz w:val="16"/>
                <w:szCs w:val="16"/>
              </w:rPr>
            </w:pPr>
            <w:r>
              <w:rPr>
                <w:sz w:val="16"/>
                <w:szCs w:val="16"/>
              </w:rPr>
              <w:t>-2.13</w:t>
            </w:r>
          </w:p>
        </w:tc>
        <w:tc>
          <w:tcPr>
            <w:tcW w:w="804" w:type="dxa"/>
            <w:tcBorders/>
            <w:shd w:color="auto" w:fill="auto" w:val="clear"/>
            <w:vAlign w:val="bottom"/>
          </w:tcPr>
          <w:p>
            <w:pPr>
              <w:pStyle w:val="TableContents"/>
              <w:rPr>
                <w:b/>
                <w:b/>
                <w:bCs/>
                <w:sz w:val="16"/>
                <w:szCs w:val="16"/>
              </w:rPr>
            </w:pPr>
            <w:r>
              <w:rPr>
                <w:b/>
                <w:bCs/>
                <w:sz w:val="16"/>
                <w:szCs w:val="16"/>
              </w:rPr>
              <w:t>5.07E-03</w:t>
            </w:r>
          </w:p>
        </w:tc>
      </w:tr>
      <w:tr>
        <w:trPr>
          <w:trHeight w:val="256" w:hRule="atLeast"/>
        </w:trPr>
        <w:tc>
          <w:tcPr>
            <w:tcW w:w="986" w:type="dxa"/>
            <w:tcBorders/>
            <w:shd w:color="auto" w:fill="auto" w:val="clear"/>
            <w:vAlign w:val="bottom"/>
          </w:tcPr>
          <w:p>
            <w:pPr>
              <w:pStyle w:val="TableContents"/>
              <w:rPr>
                <w:sz w:val="16"/>
                <w:szCs w:val="16"/>
              </w:rPr>
            </w:pPr>
            <w:ins w:id="386" w:author="Valerie J. P. Syverson" w:date="2016-07-06T15:38:00Z">
              <w:r>
                <w:rPr>
                  <w:sz w:val="16"/>
                  <w:szCs w:val="16"/>
                </w:rPr>
                <w:t>Width</w:t>
              </w:r>
            </w:ins>
          </w:p>
        </w:tc>
        <w:tc>
          <w:tcPr>
            <w:tcW w:w="450" w:type="dxa"/>
            <w:tcBorders/>
            <w:shd w:color="auto" w:fill="auto" w:val="clear"/>
            <w:vAlign w:val="bottom"/>
          </w:tcPr>
          <w:p>
            <w:pPr>
              <w:pStyle w:val="TableContents"/>
              <w:rPr>
                <w:sz w:val="16"/>
                <w:szCs w:val="16"/>
              </w:rPr>
            </w:pPr>
            <w:r>
              <w:rPr>
                <w:sz w:val="16"/>
                <w:szCs w:val="16"/>
              </w:rPr>
              <w:t>0.28</w:t>
            </w:r>
          </w:p>
        </w:tc>
        <w:tc>
          <w:tcPr>
            <w:tcW w:w="728" w:type="dxa"/>
            <w:tcBorders/>
            <w:shd w:color="auto" w:fill="auto" w:val="clear"/>
            <w:vAlign w:val="bottom"/>
          </w:tcPr>
          <w:p>
            <w:pPr>
              <w:pStyle w:val="TableContents"/>
              <w:rPr>
                <w:sz w:val="16"/>
                <w:szCs w:val="16"/>
              </w:rPr>
            </w:pPr>
            <w:r>
              <w:rPr>
                <w:sz w:val="16"/>
                <w:szCs w:val="16"/>
              </w:rPr>
              <w:t>2.38E-02</w:t>
            </w:r>
          </w:p>
        </w:tc>
        <w:tc>
          <w:tcPr>
            <w:tcW w:w="450" w:type="dxa"/>
            <w:tcBorders/>
            <w:shd w:color="auto" w:fill="auto" w:val="clear"/>
            <w:vAlign w:val="bottom"/>
          </w:tcPr>
          <w:p>
            <w:pPr>
              <w:pStyle w:val="TableContents"/>
              <w:rPr>
                <w:sz w:val="16"/>
                <w:szCs w:val="16"/>
              </w:rPr>
            </w:pPr>
            <w:r>
              <w:rPr>
                <w:sz w:val="16"/>
                <w:szCs w:val="16"/>
              </w:rPr>
              <w:t>0.02</w:t>
            </w:r>
          </w:p>
        </w:tc>
        <w:tc>
          <w:tcPr>
            <w:tcW w:w="718" w:type="dxa"/>
            <w:tcBorders/>
            <w:shd w:color="auto" w:fill="auto" w:val="clear"/>
            <w:vAlign w:val="bottom"/>
          </w:tcPr>
          <w:p>
            <w:pPr>
              <w:pStyle w:val="TableContents"/>
              <w:rPr>
                <w:sz w:val="16"/>
                <w:szCs w:val="16"/>
              </w:rPr>
            </w:pPr>
            <w:r>
              <w:rPr>
                <w:sz w:val="16"/>
                <w:szCs w:val="16"/>
              </w:rPr>
              <w:t>5.58E-01</w:t>
            </w:r>
          </w:p>
        </w:tc>
        <w:tc>
          <w:tcPr>
            <w:tcW w:w="450" w:type="dxa"/>
            <w:tcBorders/>
            <w:shd w:color="auto" w:fill="auto" w:val="clear"/>
            <w:vAlign w:val="bottom"/>
          </w:tcPr>
          <w:p>
            <w:pPr>
              <w:pStyle w:val="TableContents"/>
              <w:rPr>
                <w:sz w:val="16"/>
                <w:szCs w:val="16"/>
              </w:rPr>
            </w:pPr>
            <w:r>
              <w:rPr>
                <w:sz w:val="16"/>
                <w:szCs w:val="16"/>
              </w:rPr>
              <w:t>0.11</w:t>
            </w:r>
          </w:p>
        </w:tc>
        <w:tc>
          <w:tcPr>
            <w:tcW w:w="718" w:type="dxa"/>
            <w:tcBorders/>
            <w:shd w:color="auto" w:fill="auto" w:val="clear"/>
            <w:vAlign w:val="bottom"/>
          </w:tcPr>
          <w:p>
            <w:pPr>
              <w:pStyle w:val="TableContents"/>
              <w:rPr>
                <w:sz w:val="16"/>
                <w:szCs w:val="16"/>
              </w:rPr>
            </w:pPr>
            <w:r>
              <w:rPr>
                <w:sz w:val="16"/>
                <w:szCs w:val="16"/>
              </w:rPr>
              <w:t>2.20E-01</w:t>
            </w:r>
          </w:p>
        </w:tc>
        <w:tc>
          <w:tcPr>
            <w:tcW w:w="450" w:type="dxa"/>
            <w:tcBorders/>
            <w:shd w:color="auto" w:fill="auto" w:val="clear"/>
            <w:vAlign w:val="bottom"/>
          </w:tcPr>
          <w:p>
            <w:pPr>
              <w:pStyle w:val="TableContents"/>
              <w:rPr>
                <w:sz w:val="16"/>
                <w:szCs w:val="16"/>
              </w:rPr>
            </w:pPr>
            <w:r>
              <w:rPr>
                <w:sz w:val="16"/>
                <w:szCs w:val="16"/>
              </w:rPr>
              <w:t>-0.18</w:t>
            </w:r>
          </w:p>
        </w:tc>
        <w:tc>
          <w:tcPr>
            <w:tcW w:w="718" w:type="dxa"/>
            <w:tcBorders/>
            <w:shd w:color="auto" w:fill="auto" w:val="clear"/>
            <w:vAlign w:val="bottom"/>
          </w:tcPr>
          <w:p>
            <w:pPr>
              <w:pStyle w:val="TableContents"/>
              <w:rPr>
                <w:sz w:val="16"/>
                <w:szCs w:val="16"/>
              </w:rPr>
            </w:pPr>
            <w:r>
              <w:rPr>
                <w:sz w:val="16"/>
                <w:szCs w:val="16"/>
              </w:rPr>
              <w:t>3.67E-01</w:t>
            </w:r>
          </w:p>
        </w:tc>
        <w:tc>
          <w:tcPr>
            <w:tcW w:w="450" w:type="dxa"/>
            <w:tcBorders/>
            <w:shd w:color="auto" w:fill="auto" w:val="clear"/>
            <w:vAlign w:val="bottom"/>
          </w:tcPr>
          <w:p>
            <w:pPr>
              <w:pStyle w:val="TableContents"/>
              <w:rPr>
                <w:sz w:val="16"/>
                <w:szCs w:val="16"/>
              </w:rPr>
            </w:pPr>
            <w:r>
              <w:rPr>
                <w:sz w:val="16"/>
                <w:szCs w:val="16"/>
              </w:rPr>
              <w:t>0.11</w:t>
            </w:r>
          </w:p>
        </w:tc>
        <w:tc>
          <w:tcPr>
            <w:tcW w:w="718" w:type="dxa"/>
            <w:tcBorders/>
            <w:shd w:color="auto" w:fill="auto" w:val="clear"/>
            <w:vAlign w:val="bottom"/>
          </w:tcPr>
          <w:p>
            <w:pPr>
              <w:pStyle w:val="TableContents"/>
              <w:rPr>
                <w:sz w:val="16"/>
                <w:szCs w:val="16"/>
              </w:rPr>
            </w:pPr>
            <w:r>
              <w:rPr>
                <w:sz w:val="16"/>
                <w:szCs w:val="16"/>
              </w:rPr>
              <w:t>5.79E-02</w:t>
            </w:r>
          </w:p>
        </w:tc>
        <w:tc>
          <w:tcPr>
            <w:tcW w:w="471" w:type="dxa"/>
            <w:tcBorders/>
            <w:shd w:color="auto" w:fill="auto" w:val="clear"/>
            <w:vAlign w:val="bottom"/>
          </w:tcPr>
          <w:p>
            <w:pPr>
              <w:pStyle w:val="TableContents"/>
              <w:rPr>
                <w:sz w:val="16"/>
                <w:szCs w:val="16"/>
              </w:rPr>
            </w:pPr>
            <w:r>
              <w:rPr>
                <w:sz w:val="16"/>
                <w:szCs w:val="16"/>
              </w:rPr>
              <w:t>-0.20</w:t>
            </w:r>
          </w:p>
        </w:tc>
        <w:tc>
          <w:tcPr>
            <w:tcW w:w="707" w:type="dxa"/>
            <w:tcBorders/>
            <w:shd w:color="auto" w:fill="auto" w:val="clear"/>
            <w:vAlign w:val="bottom"/>
          </w:tcPr>
          <w:p>
            <w:pPr>
              <w:pStyle w:val="TableContents"/>
              <w:rPr>
                <w:sz w:val="16"/>
                <w:szCs w:val="16"/>
              </w:rPr>
            </w:pPr>
            <w:r>
              <w:rPr>
                <w:sz w:val="16"/>
                <w:szCs w:val="16"/>
              </w:rPr>
              <w:t>9.71E-03</w:t>
            </w:r>
          </w:p>
        </w:tc>
        <w:tc>
          <w:tcPr>
            <w:tcW w:w="450" w:type="dxa"/>
            <w:tcBorders/>
            <w:shd w:color="auto" w:fill="auto" w:val="clear"/>
            <w:vAlign w:val="bottom"/>
          </w:tcPr>
          <w:p>
            <w:pPr>
              <w:pStyle w:val="TableContents"/>
              <w:rPr>
                <w:sz w:val="16"/>
                <w:szCs w:val="16"/>
              </w:rPr>
            </w:pPr>
            <w:r>
              <w:rPr>
                <w:sz w:val="16"/>
                <w:szCs w:val="16"/>
              </w:rPr>
              <w:t>-0.40</w:t>
            </w:r>
          </w:p>
        </w:tc>
        <w:tc>
          <w:tcPr>
            <w:tcW w:w="804" w:type="dxa"/>
            <w:tcBorders/>
            <w:shd w:color="auto" w:fill="auto" w:val="clear"/>
            <w:vAlign w:val="bottom"/>
          </w:tcPr>
          <w:p>
            <w:pPr>
              <w:pStyle w:val="TableContents"/>
              <w:rPr>
                <w:b/>
                <w:b/>
                <w:bCs/>
                <w:sz w:val="16"/>
                <w:szCs w:val="16"/>
              </w:rPr>
            </w:pPr>
            <w:r>
              <w:rPr>
                <w:b/>
                <w:bCs/>
                <w:sz w:val="16"/>
                <w:szCs w:val="16"/>
              </w:rPr>
              <w:t>4.39E-04</w:t>
            </w:r>
          </w:p>
        </w:tc>
      </w:tr>
      <w:tr>
        <w:trPr>
          <w:trHeight w:val="256" w:hRule="atLeast"/>
        </w:trPr>
        <w:tc>
          <w:tcPr>
            <w:tcW w:w="986" w:type="dxa"/>
            <w:tcBorders/>
            <w:shd w:color="auto" w:fill="auto" w:val="clear"/>
            <w:vAlign w:val="bottom"/>
          </w:tcPr>
          <w:p>
            <w:pPr>
              <w:pStyle w:val="TableContents"/>
              <w:rPr>
                <w:sz w:val="16"/>
                <w:szCs w:val="16"/>
              </w:rPr>
            </w:pPr>
            <w:ins w:id="387" w:author="Valerie J. P. Syverson" w:date="2016-07-06T15:38:00Z">
              <w:r>
                <w:rPr>
                  <w:sz w:val="16"/>
                  <w:szCs w:val="16"/>
                </w:rPr>
                <w:t>Depth</w:t>
              </w:r>
            </w:ins>
          </w:p>
        </w:tc>
        <w:tc>
          <w:tcPr>
            <w:tcW w:w="450" w:type="dxa"/>
            <w:tcBorders/>
            <w:shd w:color="auto" w:fill="auto" w:val="clear"/>
            <w:vAlign w:val="bottom"/>
          </w:tcPr>
          <w:p>
            <w:pPr>
              <w:pStyle w:val="TableContents"/>
              <w:rPr>
                <w:sz w:val="16"/>
                <w:szCs w:val="16"/>
              </w:rPr>
            </w:pPr>
            <w:r>
              <w:rPr>
                <w:sz w:val="16"/>
                <w:szCs w:val="16"/>
              </w:rPr>
              <w:t>0.49</w:t>
            </w:r>
          </w:p>
        </w:tc>
        <w:tc>
          <w:tcPr>
            <w:tcW w:w="728" w:type="dxa"/>
            <w:tcBorders/>
            <w:shd w:color="auto" w:fill="auto" w:val="clear"/>
            <w:vAlign w:val="bottom"/>
          </w:tcPr>
          <w:p>
            <w:pPr>
              <w:pStyle w:val="TableContents"/>
              <w:rPr>
                <w:b/>
                <w:b/>
                <w:bCs/>
                <w:sz w:val="16"/>
                <w:szCs w:val="16"/>
              </w:rPr>
            </w:pPr>
            <w:r>
              <w:rPr>
                <w:b/>
                <w:bCs/>
                <w:sz w:val="16"/>
                <w:szCs w:val="16"/>
              </w:rPr>
              <w:t>1.03E-03</w:t>
            </w:r>
          </w:p>
        </w:tc>
        <w:tc>
          <w:tcPr>
            <w:tcW w:w="450" w:type="dxa"/>
            <w:tcBorders/>
            <w:shd w:color="auto" w:fill="auto" w:val="clear"/>
            <w:vAlign w:val="bottom"/>
          </w:tcPr>
          <w:p>
            <w:pPr>
              <w:pStyle w:val="TableContents"/>
              <w:rPr>
                <w:sz w:val="16"/>
                <w:szCs w:val="16"/>
              </w:rPr>
            </w:pPr>
            <w:r>
              <w:rPr>
                <w:sz w:val="16"/>
                <w:szCs w:val="16"/>
              </w:rPr>
              <w:t>-0.10</w:t>
            </w:r>
          </w:p>
        </w:tc>
        <w:tc>
          <w:tcPr>
            <w:tcW w:w="718" w:type="dxa"/>
            <w:tcBorders/>
            <w:shd w:color="auto" w:fill="auto" w:val="clear"/>
            <w:vAlign w:val="bottom"/>
          </w:tcPr>
          <w:p>
            <w:pPr>
              <w:pStyle w:val="TableContents"/>
              <w:rPr>
                <w:sz w:val="16"/>
                <w:szCs w:val="16"/>
              </w:rPr>
            </w:pPr>
            <w:r>
              <w:rPr>
                <w:sz w:val="16"/>
                <w:szCs w:val="16"/>
              </w:rPr>
              <w:t>5.78E-01</w:t>
            </w:r>
          </w:p>
        </w:tc>
        <w:tc>
          <w:tcPr>
            <w:tcW w:w="450" w:type="dxa"/>
            <w:tcBorders/>
            <w:shd w:color="auto" w:fill="auto" w:val="clear"/>
            <w:vAlign w:val="bottom"/>
          </w:tcPr>
          <w:p>
            <w:pPr>
              <w:pStyle w:val="TableContents"/>
              <w:rPr>
                <w:sz w:val="16"/>
                <w:szCs w:val="16"/>
              </w:rPr>
            </w:pPr>
            <w:r>
              <w:rPr>
                <w:sz w:val="16"/>
                <w:szCs w:val="16"/>
              </w:rPr>
              <w:t>0.07</w:t>
            </w:r>
          </w:p>
        </w:tc>
        <w:tc>
          <w:tcPr>
            <w:tcW w:w="718" w:type="dxa"/>
            <w:tcBorders/>
            <w:shd w:color="auto" w:fill="auto" w:val="clear"/>
            <w:vAlign w:val="bottom"/>
          </w:tcPr>
          <w:p>
            <w:pPr>
              <w:pStyle w:val="TableContents"/>
              <w:rPr>
                <w:sz w:val="16"/>
                <w:szCs w:val="16"/>
              </w:rPr>
            </w:pPr>
            <w:r>
              <w:rPr>
                <w:sz w:val="16"/>
                <w:szCs w:val="16"/>
              </w:rPr>
              <w:t>4.19E-01</w:t>
            </w:r>
          </w:p>
        </w:tc>
        <w:tc>
          <w:tcPr>
            <w:tcW w:w="450" w:type="dxa"/>
            <w:tcBorders/>
            <w:shd w:color="auto" w:fill="auto" w:val="clear"/>
            <w:vAlign w:val="bottom"/>
          </w:tcPr>
          <w:p>
            <w:pPr>
              <w:pStyle w:val="TableContents"/>
              <w:rPr>
                <w:sz w:val="16"/>
                <w:szCs w:val="16"/>
              </w:rPr>
            </w:pPr>
            <w:r>
              <w:rPr>
                <w:sz w:val="16"/>
                <w:szCs w:val="16"/>
              </w:rPr>
              <w:t>-0.20</w:t>
            </w:r>
          </w:p>
        </w:tc>
        <w:tc>
          <w:tcPr>
            <w:tcW w:w="718" w:type="dxa"/>
            <w:tcBorders/>
            <w:shd w:color="auto" w:fill="auto" w:val="clear"/>
            <w:vAlign w:val="bottom"/>
          </w:tcPr>
          <w:p>
            <w:pPr>
              <w:pStyle w:val="TableContents"/>
              <w:rPr>
                <w:sz w:val="16"/>
                <w:szCs w:val="16"/>
              </w:rPr>
            </w:pPr>
            <w:r>
              <w:rPr>
                <w:sz w:val="16"/>
                <w:szCs w:val="16"/>
              </w:rPr>
              <w:t>5.21E-01</w:t>
            </w:r>
          </w:p>
        </w:tc>
        <w:tc>
          <w:tcPr>
            <w:tcW w:w="450" w:type="dxa"/>
            <w:tcBorders/>
            <w:shd w:color="auto" w:fill="auto" w:val="clear"/>
            <w:vAlign w:val="bottom"/>
          </w:tcPr>
          <w:p>
            <w:pPr>
              <w:pStyle w:val="TableContents"/>
              <w:rPr>
                <w:sz w:val="16"/>
                <w:szCs w:val="16"/>
              </w:rPr>
            </w:pPr>
            <w:r>
              <w:rPr>
                <w:sz w:val="16"/>
                <w:szCs w:val="16"/>
              </w:rPr>
              <w:t>0.03</w:t>
            </w:r>
          </w:p>
        </w:tc>
        <w:tc>
          <w:tcPr>
            <w:tcW w:w="718" w:type="dxa"/>
            <w:tcBorders/>
            <w:shd w:color="auto" w:fill="auto" w:val="clear"/>
            <w:vAlign w:val="bottom"/>
          </w:tcPr>
          <w:p>
            <w:pPr>
              <w:pStyle w:val="TableContents"/>
              <w:rPr>
                <w:sz w:val="16"/>
                <w:szCs w:val="16"/>
              </w:rPr>
            </w:pPr>
            <w:r>
              <w:rPr>
                <w:sz w:val="16"/>
                <w:szCs w:val="16"/>
              </w:rPr>
              <w:t>1.94E-01</w:t>
            </w:r>
          </w:p>
        </w:tc>
        <w:tc>
          <w:tcPr>
            <w:tcW w:w="471" w:type="dxa"/>
            <w:tcBorders/>
            <w:shd w:color="auto" w:fill="auto" w:val="clear"/>
            <w:vAlign w:val="bottom"/>
          </w:tcPr>
          <w:p>
            <w:pPr>
              <w:pStyle w:val="TableContents"/>
              <w:rPr>
                <w:sz w:val="16"/>
                <w:szCs w:val="16"/>
              </w:rPr>
            </w:pPr>
            <w:r>
              <w:rPr>
                <w:sz w:val="16"/>
                <w:szCs w:val="16"/>
              </w:rPr>
              <w:t>-0.19</w:t>
            </w:r>
          </w:p>
        </w:tc>
        <w:tc>
          <w:tcPr>
            <w:tcW w:w="707" w:type="dxa"/>
            <w:tcBorders/>
            <w:shd w:color="auto" w:fill="auto" w:val="clear"/>
            <w:vAlign w:val="bottom"/>
          </w:tcPr>
          <w:p>
            <w:pPr>
              <w:pStyle w:val="TableContents"/>
              <w:rPr>
                <w:sz w:val="16"/>
                <w:szCs w:val="16"/>
              </w:rPr>
            </w:pPr>
            <w:r>
              <w:rPr>
                <w:sz w:val="16"/>
                <w:szCs w:val="16"/>
              </w:rPr>
              <w:t>4.00E-02</w:t>
            </w:r>
          </w:p>
        </w:tc>
        <w:tc>
          <w:tcPr>
            <w:tcW w:w="450" w:type="dxa"/>
            <w:tcBorders/>
            <w:shd w:color="auto" w:fill="auto" w:val="clear"/>
            <w:vAlign w:val="bottom"/>
          </w:tcPr>
          <w:p>
            <w:pPr>
              <w:pStyle w:val="TableContents"/>
              <w:rPr>
                <w:sz w:val="16"/>
                <w:szCs w:val="16"/>
              </w:rPr>
            </w:pPr>
            <w:r>
              <w:rPr>
                <w:sz w:val="16"/>
                <w:szCs w:val="16"/>
              </w:rPr>
              <w:t>-0.44</w:t>
            </w:r>
          </w:p>
        </w:tc>
        <w:tc>
          <w:tcPr>
            <w:tcW w:w="804" w:type="dxa"/>
            <w:tcBorders/>
            <w:shd w:color="auto" w:fill="auto" w:val="clear"/>
            <w:vAlign w:val="bottom"/>
          </w:tcPr>
          <w:p>
            <w:pPr>
              <w:pStyle w:val="TableContents"/>
              <w:rPr>
                <w:b/>
                <w:b/>
                <w:bCs/>
                <w:sz w:val="16"/>
                <w:szCs w:val="16"/>
              </w:rPr>
            </w:pPr>
            <w:r>
              <w:rPr>
                <w:b/>
                <w:bCs/>
                <w:sz w:val="16"/>
                <w:szCs w:val="16"/>
              </w:rPr>
              <w:t>2.10E-03</w:t>
            </w:r>
          </w:p>
        </w:tc>
      </w:tr>
      <w:tr>
        <w:trPr>
          <w:trHeight w:val="256" w:hRule="atLeast"/>
        </w:trPr>
        <w:tc>
          <w:tcPr>
            <w:tcW w:w="986" w:type="dxa"/>
            <w:tcBorders/>
            <w:shd w:color="auto" w:fill="auto" w:val="clear"/>
            <w:vAlign w:val="bottom"/>
          </w:tcPr>
          <w:p>
            <w:pPr>
              <w:pStyle w:val="TableContents"/>
              <w:rPr/>
            </w:pPr>
            <w:ins w:id="388" w:author="Valerie J. P. Syverson" w:date="2016-07-06T15:38:00Z">
              <w:r>
                <w:rPr>
                  <w:sz w:val="16"/>
                  <w:szCs w:val="16"/>
                </w:rPr>
                <w:t>Area</w:t>
              </w:r>
            </w:ins>
          </w:p>
        </w:tc>
        <w:tc>
          <w:tcPr>
            <w:tcW w:w="450" w:type="dxa"/>
            <w:tcBorders/>
            <w:shd w:color="auto" w:fill="auto" w:val="clear"/>
            <w:vAlign w:val="bottom"/>
          </w:tcPr>
          <w:p>
            <w:pPr>
              <w:pStyle w:val="TableContents"/>
              <w:rPr>
                <w:sz w:val="16"/>
                <w:szCs w:val="16"/>
              </w:rPr>
            </w:pPr>
            <w:r>
              <w:rPr>
                <w:sz w:val="16"/>
                <w:szCs w:val="16"/>
              </w:rPr>
              <w:t>3.59</w:t>
            </w:r>
          </w:p>
        </w:tc>
        <w:tc>
          <w:tcPr>
            <w:tcW w:w="728" w:type="dxa"/>
            <w:tcBorders/>
            <w:shd w:color="auto" w:fill="auto" w:val="clear"/>
            <w:vAlign w:val="bottom"/>
          </w:tcPr>
          <w:p>
            <w:pPr>
              <w:pStyle w:val="TableContents"/>
              <w:rPr>
                <w:b/>
                <w:b/>
                <w:bCs/>
                <w:sz w:val="16"/>
                <w:szCs w:val="16"/>
              </w:rPr>
            </w:pPr>
            <w:r>
              <w:rPr>
                <w:b/>
                <w:bCs/>
                <w:sz w:val="16"/>
                <w:szCs w:val="16"/>
              </w:rPr>
              <w:t>5.27E-04</w:t>
            </w:r>
          </w:p>
        </w:tc>
        <w:tc>
          <w:tcPr>
            <w:tcW w:w="450" w:type="dxa"/>
            <w:tcBorders/>
            <w:shd w:color="auto" w:fill="auto" w:val="clear"/>
            <w:vAlign w:val="bottom"/>
          </w:tcPr>
          <w:p>
            <w:pPr>
              <w:pStyle w:val="TableContents"/>
              <w:rPr>
                <w:sz w:val="16"/>
                <w:szCs w:val="16"/>
              </w:rPr>
            </w:pPr>
            <w:r>
              <w:rPr>
                <w:sz w:val="16"/>
                <w:szCs w:val="16"/>
              </w:rPr>
              <w:t>-0.46</w:t>
            </w:r>
          </w:p>
        </w:tc>
        <w:tc>
          <w:tcPr>
            <w:tcW w:w="718" w:type="dxa"/>
            <w:tcBorders/>
            <w:shd w:color="auto" w:fill="auto" w:val="clear"/>
            <w:vAlign w:val="bottom"/>
          </w:tcPr>
          <w:p>
            <w:pPr>
              <w:pStyle w:val="TableContents"/>
              <w:rPr>
                <w:sz w:val="16"/>
                <w:szCs w:val="16"/>
              </w:rPr>
            </w:pPr>
            <w:r>
              <w:rPr>
                <w:sz w:val="16"/>
                <w:szCs w:val="16"/>
              </w:rPr>
              <w:t>9.89E-01</w:t>
            </w:r>
          </w:p>
        </w:tc>
        <w:tc>
          <w:tcPr>
            <w:tcW w:w="450" w:type="dxa"/>
            <w:tcBorders/>
            <w:shd w:color="auto" w:fill="auto" w:val="clear"/>
            <w:vAlign w:val="bottom"/>
          </w:tcPr>
          <w:p>
            <w:pPr>
              <w:pStyle w:val="TableContents"/>
              <w:rPr>
                <w:sz w:val="16"/>
                <w:szCs w:val="16"/>
              </w:rPr>
            </w:pPr>
            <w:r>
              <w:rPr>
                <w:sz w:val="16"/>
                <w:szCs w:val="16"/>
              </w:rPr>
              <w:t>0.71</w:t>
            </w:r>
          </w:p>
        </w:tc>
        <w:tc>
          <w:tcPr>
            <w:tcW w:w="718" w:type="dxa"/>
            <w:tcBorders/>
            <w:shd w:color="auto" w:fill="auto" w:val="clear"/>
            <w:vAlign w:val="bottom"/>
          </w:tcPr>
          <w:p>
            <w:pPr>
              <w:pStyle w:val="TableContents"/>
              <w:rPr>
                <w:sz w:val="16"/>
                <w:szCs w:val="16"/>
              </w:rPr>
            </w:pPr>
            <w:r>
              <w:rPr>
                <w:sz w:val="16"/>
                <w:szCs w:val="16"/>
              </w:rPr>
              <w:t>3.50E-01</w:t>
            </w:r>
          </w:p>
        </w:tc>
        <w:tc>
          <w:tcPr>
            <w:tcW w:w="450" w:type="dxa"/>
            <w:tcBorders/>
            <w:shd w:color="auto" w:fill="auto" w:val="clear"/>
            <w:vAlign w:val="bottom"/>
          </w:tcPr>
          <w:p>
            <w:pPr>
              <w:pStyle w:val="TableContents"/>
              <w:rPr>
                <w:sz w:val="16"/>
                <w:szCs w:val="16"/>
              </w:rPr>
            </w:pPr>
            <w:r>
              <w:rPr>
                <w:sz w:val="16"/>
                <w:szCs w:val="16"/>
              </w:rPr>
              <w:t>-1.70</w:t>
            </w:r>
          </w:p>
        </w:tc>
        <w:tc>
          <w:tcPr>
            <w:tcW w:w="718" w:type="dxa"/>
            <w:tcBorders/>
            <w:shd w:color="auto" w:fill="auto" w:val="clear"/>
            <w:vAlign w:val="bottom"/>
          </w:tcPr>
          <w:p>
            <w:pPr>
              <w:pStyle w:val="TableContents"/>
              <w:rPr>
                <w:sz w:val="16"/>
                <w:szCs w:val="16"/>
              </w:rPr>
            </w:pPr>
            <w:r>
              <w:rPr>
                <w:sz w:val="16"/>
                <w:szCs w:val="16"/>
              </w:rPr>
              <w:t>3.24E-01</w:t>
            </w:r>
          </w:p>
        </w:tc>
        <w:tc>
          <w:tcPr>
            <w:tcW w:w="450" w:type="dxa"/>
            <w:tcBorders/>
            <w:shd w:color="auto" w:fill="auto" w:val="clear"/>
            <w:vAlign w:val="bottom"/>
          </w:tcPr>
          <w:p>
            <w:pPr>
              <w:pStyle w:val="TableContents"/>
              <w:rPr>
                <w:sz w:val="16"/>
                <w:szCs w:val="16"/>
              </w:rPr>
            </w:pPr>
            <w:r>
              <w:rPr>
                <w:sz w:val="16"/>
                <w:szCs w:val="16"/>
              </w:rPr>
              <w:t>0.43</w:t>
            </w:r>
          </w:p>
        </w:tc>
        <w:tc>
          <w:tcPr>
            <w:tcW w:w="718" w:type="dxa"/>
            <w:tcBorders/>
            <w:shd w:color="auto" w:fill="auto" w:val="clear"/>
            <w:vAlign w:val="bottom"/>
          </w:tcPr>
          <w:p>
            <w:pPr>
              <w:pStyle w:val="TableContents"/>
              <w:rPr>
                <w:sz w:val="16"/>
                <w:szCs w:val="16"/>
              </w:rPr>
            </w:pPr>
            <w:r>
              <w:rPr>
                <w:sz w:val="16"/>
                <w:szCs w:val="16"/>
              </w:rPr>
              <w:t>8.57E-02</w:t>
            </w:r>
          </w:p>
        </w:tc>
        <w:tc>
          <w:tcPr>
            <w:tcW w:w="471" w:type="dxa"/>
            <w:tcBorders/>
            <w:shd w:color="auto" w:fill="auto" w:val="clear"/>
            <w:vAlign w:val="bottom"/>
          </w:tcPr>
          <w:p>
            <w:pPr>
              <w:pStyle w:val="TableContents"/>
              <w:rPr>
                <w:sz w:val="16"/>
                <w:szCs w:val="16"/>
              </w:rPr>
            </w:pPr>
            <w:r>
              <w:rPr>
                <w:sz w:val="16"/>
                <w:szCs w:val="16"/>
              </w:rPr>
              <w:t>-1.69</w:t>
            </w:r>
          </w:p>
        </w:tc>
        <w:tc>
          <w:tcPr>
            <w:tcW w:w="707" w:type="dxa"/>
            <w:tcBorders/>
            <w:shd w:color="auto" w:fill="auto" w:val="clear"/>
            <w:vAlign w:val="bottom"/>
          </w:tcPr>
          <w:p>
            <w:pPr>
              <w:pStyle w:val="TableContents"/>
              <w:rPr>
                <w:b/>
                <w:b/>
                <w:bCs/>
                <w:sz w:val="16"/>
                <w:szCs w:val="16"/>
              </w:rPr>
            </w:pPr>
            <w:r>
              <w:rPr>
                <w:b/>
                <w:bCs/>
                <w:sz w:val="16"/>
                <w:szCs w:val="16"/>
              </w:rPr>
              <w:t>5.55E-03</w:t>
            </w:r>
          </w:p>
        </w:tc>
        <w:tc>
          <w:tcPr>
            <w:tcW w:w="450" w:type="dxa"/>
            <w:tcBorders/>
            <w:shd w:color="auto" w:fill="auto" w:val="clear"/>
            <w:vAlign w:val="bottom"/>
          </w:tcPr>
          <w:p>
            <w:pPr>
              <w:pStyle w:val="TableContents"/>
              <w:rPr>
                <w:sz w:val="16"/>
                <w:szCs w:val="16"/>
              </w:rPr>
            </w:pPr>
            <w:r>
              <w:rPr>
                <w:sz w:val="16"/>
                <w:szCs w:val="16"/>
              </w:rPr>
              <w:t>-3.49</w:t>
            </w:r>
          </w:p>
        </w:tc>
        <w:tc>
          <w:tcPr>
            <w:tcW w:w="804" w:type="dxa"/>
            <w:tcBorders/>
            <w:shd w:color="auto" w:fill="auto" w:val="clear"/>
            <w:vAlign w:val="bottom"/>
          </w:tcPr>
          <w:p>
            <w:pPr>
              <w:pStyle w:val="TableContents"/>
              <w:rPr>
                <w:b/>
                <w:b/>
                <w:bCs/>
                <w:sz w:val="16"/>
                <w:szCs w:val="16"/>
              </w:rPr>
            </w:pPr>
            <w:r>
              <w:rPr>
                <w:b/>
                <w:bCs/>
                <w:sz w:val="16"/>
                <w:szCs w:val="16"/>
              </w:rPr>
              <w:t>3.10E-04</w:t>
            </w:r>
          </w:p>
        </w:tc>
      </w:tr>
      <w:tr>
        <w:trPr>
          <w:trHeight w:val="256" w:hRule="atLeast"/>
        </w:trPr>
        <w:tc>
          <w:tcPr>
            <w:tcW w:w="986" w:type="dxa"/>
            <w:tcBorders/>
            <w:shd w:color="auto" w:fill="auto" w:val="clear"/>
            <w:vAlign w:val="bottom"/>
          </w:tcPr>
          <w:p>
            <w:pPr>
              <w:pStyle w:val="TableContents"/>
              <w:rPr>
                <w:sz w:val="16"/>
                <w:szCs w:val="16"/>
              </w:rPr>
            </w:pPr>
            <w:ins w:id="389" w:author="Valerie J. P. Syverson" w:date="2016-07-06T15:38:00Z">
              <w:r>
                <w:rPr>
                  <w:sz w:val="16"/>
                  <w:szCs w:val="16"/>
                </w:rPr>
                <w:t>Robustness</w:t>
              </w:r>
            </w:ins>
          </w:p>
        </w:tc>
        <w:tc>
          <w:tcPr>
            <w:tcW w:w="450" w:type="dxa"/>
            <w:tcBorders/>
            <w:shd w:color="auto" w:fill="auto" w:val="clear"/>
            <w:vAlign w:val="bottom"/>
          </w:tcPr>
          <w:p>
            <w:pPr>
              <w:pStyle w:val="TableContents"/>
              <w:rPr>
                <w:sz w:val="16"/>
                <w:szCs w:val="16"/>
              </w:rPr>
            </w:pPr>
            <w:r>
              <w:rPr>
                <w:sz w:val="16"/>
                <w:szCs w:val="16"/>
              </w:rPr>
              <w:t>0.04</w:t>
            </w:r>
          </w:p>
        </w:tc>
        <w:tc>
          <w:tcPr>
            <w:tcW w:w="728" w:type="dxa"/>
            <w:tcBorders/>
            <w:shd w:color="auto" w:fill="auto" w:val="clear"/>
            <w:vAlign w:val="bottom"/>
          </w:tcPr>
          <w:p>
            <w:pPr>
              <w:pStyle w:val="TableContents"/>
              <w:rPr>
                <w:b/>
                <w:b/>
                <w:bCs/>
                <w:sz w:val="16"/>
                <w:szCs w:val="16"/>
              </w:rPr>
            </w:pPr>
            <w:r>
              <w:rPr>
                <w:b/>
                <w:bCs/>
                <w:sz w:val="16"/>
                <w:szCs w:val="16"/>
              </w:rPr>
              <w:t>3.70E-03</w:t>
            </w:r>
          </w:p>
        </w:tc>
        <w:tc>
          <w:tcPr>
            <w:tcW w:w="450" w:type="dxa"/>
            <w:tcBorders/>
            <w:shd w:color="auto" w:fill="auto" w:val="clear"/>
            <w:vAlign w:val="bottom"/>
          </w:tcPr>
          <w:p>
            <w:pPr>
              <w:pStyle w:val="TableContents"/>
              <w:rPr>
                <w:sz w:val="16"/>
                <w:szCs w:val="16"/>
              </w:rPr>
            </w:pPr>
            <w:r>
              <w:rPr>
                <w:sz w:val="16"/>
                <w:szCs w:val="16"/>
              </w:rPr>
              <w:t>-0.01</w:t>
            </w:r>
          </w:p>
        </w:tc>
        <w:tc>
          <w:tcPr>
            <w:tcW w:w="718" w:type="dxa"/>
            <w:tcBorders/>
            <w:shd w:color="auto" w:fill="auto" w:val="clear"/>
            <w:vAlign w:val="bottom"/>
          </w:tcPr>
          <w:p>
            <w:pPr>
              <w:pStyle w:val="TableContents"/>
              <w:rPr>
                <w:sz w:val="16"/>
                <w:szCs w:val="16"/>
              </w:rPr>
            </w:pPr>
            <w:r>
              <w:rPr>
                <w:sz w:val="16"/>
                <w:szCs w:val="16"/>
              </w:rPr>
              <w:t>7.13E-01</w:t>
            </w:r>
          </w:p>
        </w:tc>
        <w:tc>
          <w:tcPr>
            <w:tcW w:w="450" w:type="dxa"/>
            <w:tcBorders/>
            <w:shd w:color="auto" w:fill="auto" w:val="clear"/>
            <w:vAlign w:val="bottom"/>
          </w:tcPr>
          <w:p>
            <w:pPr>
              <w:pStyle w:val="TableContents"/>
              <w:rPr>
                <w:sz w:val="16"/>
                <w:szCs w:val="16"/>
              </w:rPr>
            </w:pPr>
            <w:r>
              <w:rPr>
                <w:sz w:val="16"/>
                <w:szCs w:val="16"/>
              </w:rPr>
              <w:t>0.01</w:t>
            </w:r>
          </w:p>
        </w:tc>
        <w:tc>
          <w:tcPr>
            <w:tcW w:w="718" w:type="dxa"/>
            <w:tcBorders/>
            <w:shd w:color="auto" w:fill="auto" w:val="clear"/>
            <w:vAlign w:val="bottom"/>
          </w:tcPr>
          <w:p>
            <w:pPr>
              <w:pStyle w:val="TableContents"/>
              <w:rPr>
                <w:sz w:val="16"/>
                <w:szCs w:val="16"/>
              </w:rPr>
            </w:pPr>
            <w:r>
              <w:rPr>
                <w:sz w:val="16"/>
                <w:szCs w:val="16"/>
              </w:rPr>
              <w:t>3.37E-01</w:t>
            </w:r>
          </w:p>
        </w:tc>
        <w:tc>
          <w:tcPr>
            <w:tcW w:w="450" w:type="dxa"/>
            <w:tcBorders/>
            <w:shd w:color="auto" w:fill="auto" w:val="clear"/>
            <w:vAlign w:val="bottom"/>
          </w:tcPr>
          <w:p>
            <w:pPr>
              <w:pStyle w:val="TableContents"/>
              <w:rPr>
                <w:sz w:val="16"/>
                <w:szCs w:val="16"/>
              </w:rPr>
            </w:pPr>
            <w:r>
              <w:rPr>
                <w:sz w:val="16"/>
                <w:szCs w:val="16"/>
              </w:rPr>
              <w:t>-0.02</w:t>
            </w:r>
          </w:p>
        </w:tc>
        <w:tc>
          <w:tcPr>
            <w:tcW w:w="718" w:type="dxa"/>
            <w:tcBorders/>
            <w:shd w:color="auto" w:fill="auto" w:val="clear"/>
            <w:vAlign w:val="bottom"/>
          </w:tcPr>
          <w:p>
            <w:pPr>
              <w:pStyle w:val="TableContents"/>
              <w:rPr>
                <w:sz w:val="16"/>
                <w:szCs w:val="16"/>
              </w:rPr>
            </w:pPr>
            <w:r>
              <w:rPr>
                <w:sz w:val="16"/>
                <w:szCs w:val="16"/>
              </w:rPr>
              <w:t>2.43E-01</w:t>
            </w:r>
          </w:p>
        </w:tc>
        <w:tc>
          <w:tcPr>
            <w:tcW w:w="450" w:type="dxa"/>
            <w:tcBorders/>
            <w:shd w:color="auto" w:fill="auto" w:val="clear"/>
            <w:vAlign w:val="bottom"/>
          </w:tcPr>
          <w:p>
            <w:pPr>
              <w:pStyle w:val="TableContents"/>
              <w:rPr>
                <w:sz w:val="16"/>
                <w:szCs w:val="16"/>
              </w:rPr>
            </w:pPr>
            <w:r>
              <w:rPr>
                <w:sz w:val="16"/>
                <w:szCs w:val="16"/>
              </w:rPr>
              <w:t>0.01</w:t>
            </w:r>
          </w:p>
        </w:tc>
        <w:tc>
          <w:tcPr>
            <w:tcW w:w="718" w:type="dxa"/>
            <w:tcBorders/>
            <w:shd w:color="auto" w:fill="auto" w:val="clear"/>
            <w:vAlign w:val="bottom"/>
          </w:tcPr>
          <w:p>
            <w:pPr>
              <w:pStyle w:val="TableContents"/>
              <w:rPr>
                <w:sz w:val="16"/>
                <w:szCs w:val="16"/>
              </w:rPr>
            </w:pPr>
            <w:r>
              <w:rPr>
                <w:sz w:val="16"/>
                <w:szCs w:val="16"/>
              </w:rPr>
              <w:t>9.66E-02</w:t>
            </w:r>
          </w:p>
        </w:tc>
        <w:tc>
          <w:tcPr>
            <w:tcW w:w="471" w:type="dxa"/>
            <w:tcBorders/>
            <w:shd w:color="auto" w:fill="auto" w:val="clear"/>
            <w:vAlign w:val="bottom"/>
          </w:tcPr>
          <w:p>
            <w:pPr>
              <w:pStyle w:val="TableContents"/>
              <w:rPr>
                <w:sz w:val="16"/>
                <w:szCs w:val="16"/>
              </w:rPr>
            </w:pPr>
            <w:r>
              <w:rPr>
                <w:sz w:val="16"/>
                <w:szCs w:val="16"/>
              </w:rPr>
              <w:t>-0.02</w:t>
            </w:r>
          </w:p>
        </w:tc>
        <w:tc>
          <w:tcPr>
            <w:tcW w:w="707" w:type="dxa"/>
            <w:tcBorders/>
            <w:shd w:color="auto" w:fill="auto" w:val="clear"/>
            <w:vAlign w:val="bottom"/>
          </w:tcPr>
          <w:p>
            <w:pPr>
              <w:pStyle w:val="TableContents"/>
              <w:rPr>
                <w:sz w:val="16"/>
                <w:szCs w:val="16"/>
              </w:rPr>
            </w:pPr>
            <w:r>
              <w:rPr>
                <w:sz w:val="16"/>
                <w:szCs w:val="16"/>
              </w:rPr>
              <w:t>6.04E-02</w:t>
            </w:r>
          </w:p>
        </w:tc>
        <w:tc>
          <w:tcPr>
            <w:tcW w:w="450" w:type="dxa"/>
            <w:tcBorders/>
            <w:shd w:color="auto" w:fill="auto" w:val="clear"/>
            <w:vAlign w:val="bottom"/>
          </w:tcPr>
          <w:p>
            <w:pPr>
              <w:pStyle w:val="TableContents"/>
              <w:rPr>
                <w:sz w:val="16"/>
                <w:szCs w:val="16"/>
              </w:rPr>
            </w:pPr>
            <w:r>
              <w:rPr>
                <w:sz w:val="16"/>
                <w:szCs w:val="16"/>
              </w:rPr>
              <w:t>-0.04</w:t>
            </w:r>
          </w:p>
        </w:tc>
        <w:tc>
          <w:tcPr>
            <w:tcW w:w="804" w:type="dxa"/>
            <w:tcBorders/>
            <w:shd w:color="auto" w:fill="auto" w:val="clear"/>
            <w:vAlign w:val="bottom"/>
          </w:tcPr>
          <w:p>
            <w:pPr>
              <w:pStyle w:val="TableContents"/>
              <w:rPr>
                <w:b/>
                <w:b/>
                <w:bCs/>
                <w:sz w:val="16"/>
                <w:szCs w:val="16"/>
              </w:rPr>
            </w:pPr>
            <w:r>
              <w:rPr>
                <w:b/>
                <w:bCs/>
                <w:sz w:val="16"/>
                <w:szCs w:val="16"/>
              </w:rPr>
              <w:t>4.92E-04</w:t>
            </w:r>
          </w:p>
        </w:tc>
      </w:tr>
    </w:tbl>
    <w:p>
      <w:pPr>
        <w:pStyle w:val="Normal"/>
        <w:rPr>
          <w:rFonts w:ascii="Times New Roman" w:hAnsi="Times New Roman"/>
          <w:szCs w:val="24"/>
        </w:rPr>
      </w:pPr>
      <w:ins w:id="390" w:author="Donald Prothero" w:date="2016-07-06T19:13:00Z">
        <w:r>
          <w:rPr>
            <w:rFonts w:ascii="Times New Roman" w:hAnsi="Times New Roman"/>
            <w:szCs w:val="24"/>
          </w:rPr>
        </w:r>
      </w:ins>
    </w:p>
    <w:p>
      <w:pPr>
        <w:pStyle w:val="Normal"/>
        <w:tabs>
          <w:tab w:val="left" w:pos="360" w:leader="none"/>
        </w:tabs>
        <w:spacing w:lineRule="auto" w:line="480"/>
        <w:rPr>
          <w:rFonts w:ascii="Times New Roman" w:hAnsi="Times New Roman"/>
          <w:szCs w:val="24"/>
        </w:rPr>
      </w:pPr>
      <w:ins w:id="391" w:author="Donald Prothero" w:date="2016-07-06T19:13:00Z">
        <w:r>
          <w:rPr>
            <w:rFonts w:ascii="Times New Roman" w:hAnsi="Times New Roman"/>
            <w:szCs w:val="24"/>
          </w:rPr>
        </w:r>
      </w:ins>
    </w:p>
    <w:p>
      <w:pPr>
        <w:pStyle w:val="Normal"/>
        <w:tabs>
          <w:tab w:val="left" w:pos="360" w:leader="none"/>
        </w:tabs>
        <w:spacing w:lineRule="auto" w:line="480"/>
        <w:rPr/>
      </w:pPr>
      <w:ins w:id="392" w:author="Valerie J. P. Syverson" w:date="2016-07-06T16:35:00Z">
        <w:r>
          <w:rPr>
            <w:rFonts w:ascii="Times New Roman" w:hAnsi="Times New Roman"/>
            <w:szCs w:val="24"/>
          </w:rPr>
          <w:t xml:space="preserve">Table </w:t>
        </w:r>
      </w:ins>
      <w:del w:id="393" w:author="Donald Prothero" w:date="2016-07-06T19:09:00Z">
        <w:r>
          <w:rPr>
            <w:rFonts w:ascii="Times New Roman" w:hAnsi="Times New Roman"/>
            <w:szCs w:val="24"/>
          </w:rPr>
          <w:delText>3</w:delText>
        </w:r>
      </w:del>
      <w:ins w:id="394" w:author="Donald Prothero" w:date="2016-07-06T19:09:00Z">
        <w:r>
          <w:rPr>
            <w:rFonts w:ascii="Times New Roman" w:hAnsi="Times New Roman"/>
            <w:szCs w:val="24"/>
          </w:rPr>
          <w:t>4</w:t>
        </w:r>
      </w:ins>
      <w:ins w:id="395" w:author="Valerie J. P. Syverson" w:date="2016-07-06T16:35:00Z">
        <w:r>
          <w:rPr>
            <w:rFonts w:ascii="Times New Roman" w:hAnsi="Times New Roman"/>
            <w:szCs w:val="24"/>
          </w:rPr>
          <w:t xml:space="preserve">. Results of paleoTS time series hypothesis testing. The first number </w:t>
        </w:r>
      </w:ins>
      <w:r>
        <w:rPr>
          <w:rFonts w:ascii="Times New Roman" w:hAnsi="Times New Roman"/>
          <w:szCs w:val="24"/>
        </w:rPr>
        <w:t xml:space="preserve">(“Weight”) given for each model </w:t>
      </w:r>
      <w:ins w:id="396" w:author="Valerie J. P. Syverson" w:date="2016-07-06T16:35:00Z">
        <w:r>
          <w:rPr>
            <w:rFonts w:ascii="Times New Roman" w:hAnsi="Times New Roman"/>
            <w:szCs w:val="24"/>
          </w:rPr>
          <w:t xml:space="preserve">is the proportional support for that model; the second </w:t>
        </w:r>
      </w:ins>
      <w:r>
        <w:rPr>
          <w:rFonts w:ascii="Times New Roman" w:hAnsi="Times New Roman"/>
          <w:szCs w:val="24"/>
        </w:rPr>
        <w:t xml:space="preserve">(“AICc”) </w:t>
      </w:r>
      <w:ins w:id="397" w:author="Valerie J. P. Syverson" w:date="2016-07-06T16:35:00Z">
        <w:r>
          <w:rPr>
            <w:rFonts w:ascii="Times New Roman" w:hAnsi="Times New Roman"/>
            <w:szCs w:val="24"/>
          </w:rPr>
          <w:t>is the corrected Akaike information criterion</w:t>
        </w:r>
      </w:ins>
      <w:ins w:id="398" w:author="Valerie J. P. Syverson" w:date="2016-07-06T16:35:00Z">
        <w:r>
          <w:rPr>
            <w:rFonts w:ascii="Times New Roman" w:hAnsi="Times New Roman"/>
            <w:szCs w:val="24"/>
          </w:rPr>
          <w:t>. When these three models are compared, stasis is the best model for all variables</w:t>
        </w:r>
      </w:ins>
      <w:ins w:id="399" w:author="Valerie J. P. Syverson" w:date="2016-07-06T16:35:00Z">
        <w:r>
          <w:rPr>
            <w:rFonts w:ascii="Times New Roman" w:hAnsi="Times New Roman"/>
            <w:szCs w:val="24"/>
          </w:rPr>
          <w:t>.</w:t>
        </w:r>
      </w:ins>
    </w:p>
    <w:tbl>
      <w:tblPr>
        <w:tblW w:w="6568" w:type="dxa"/>
        <w:jc w:val="left"/>
        <w:tblInd w:w="-31" w:type="dxa"/>
        <w:tblBorders>
          <w:bottom w:val="single" w:sz="2" w:space="0" w:color="000001"/>
          <w:insideH w:val="single" w:sz="2" w:space="0" w:color="000001"/>
        </w:tblBorders>
        <w:tblCellMar>
          <w:top w:w="0" w:type="dxa"/>
          <w:left w:w="29" w:type="dxa"/>
          <w:bottom w:w="0" w:type="dxa"/>
          <w:right w:w="29" w:type="dxa"/>
        </w:tblCellMar>
        <w:tblLook w:firstRow="1" w:noVBand="1" w:lastRow="0" w:firstColumn="1" w:lastColumn="0" w:noHBand="0" w:val="04a0"/>
      </w:tblPr>
      <w:tblGrid>
        <w:gridCol w:w="1082"/>
        <w:gridCol w:w="804"/>
        <w:gridCol w:w="728"/>
        <w:gridCol w:w="718"/>
        <w:gridCol w:w="632"/>
        <w:gridCol w:w="718"/>
        <w:gridCol w:w="632"/>
        <w:gridCol w:w="718"/>
        <w:gridCol w:w="536"/>
      </w:tblGrid>
      <w:tr>
        <w:trPr>
          <w:trHeight w:val="256" w:hRule="atLeast"/>
        </w:trPr>
        <w:tc>
          <w:tcPr>
            <w:tcW w:w="1082" w:type="dxa"/>
            <w:tcBorders>
              <w:bottom w:val="single" w:sz="2" w:space="0" w:color="000001"/>
              <w:insideH w:val="single" w:sz="2" w:space="0" w:color="000001"/>
            </w:tcBorders>
            <w:shd w:color="auto" w:fill="auto" w:val="clear"/>
            <w:vAlign w:val="bottom"/>
          </w:tcPr>
          <w:p>
            <w:pPr>
              <w:pStyle w:val="TableContents"/>
              <w:rPr/>
            </w:pPr>
            <w:r>
              <w:rPr/>
            </w:r>
          </w:p>
        </w:tc>
        <w:tc>
          <w:tcPr>
            <w:tcW w:w="1532" w:type="dxa"/>
            <w:gridSpan w:val="2"/>
            <w:tcBorders>
              <w:bottom w:val="single" w:sz="2" w:space="0" w:color="000001"/>
              <w:insideH w:val="single" w:sz="2" w:space="0" w:color="000001"/>
            </w:tcBorders>
            <w:shd w:color="auto" w:fill="auto" w:val="clear"/>
            <w:vAlign w:val="bottom"/>
          </w:tcPr>
          <w:p>
            <w:pPr>
              <w:pStyle w:val="TableContents"/>
              <w:rPr/>
            </w:pPr>
            <w:ins w:id="400" w:author="Valerie J. P. Syverson" w:date="2016-07-06T16:35:00Z">
              <w:r>
                <w:rPr/>
                <w:t>Directional</w:t>
              </w:r>
            </w:ins>
          </w:p>
        </w:tc>
        <w:tc>
          <w:tcPr>
            <w:tcW w:w="1350" w:type="dxa"/>
            <w:gridSpan w:val="2"/>
            <w:tcBorders>
              <w:bottom w:val="single" w:sz="2" w:space="0" w:color="000001"/>
              <w:insideH w:val="single" w:sz="2" w:space="0" w:color="000001"/>
            </w:tcBorders>
            <w:shd w:color="auto" w:fill="auto" w:val="clear"/>
            <w:vAlign w:val="bottom"/>
          </w:tcPr>
          <w:p>
            <w:pPr>
              <w:pStyle w:val="TableContents"/>
              <w:rPr/>
            </w:pPr>
            <w:ins w:id="401" w:author="Valerie J. P. Syverson" w:date="2016-07-06T16:35:00Z">
              <w:r>
                <w:rPr/>
                <w:t>Random walk</w:t>
              </w:r>
            </w:ins>
          </w:p>
        </w:tc>
        <w:tc>
          <w:tcPr>
            <w:tcW w:w="1350" w:type="dxa"/>
            <w:gridSpan w:val="2"/>
            <w:tcBorders>
              <w:bottom w:val="single" w:sz="2" w:space="0" w:color="000001"/>
              <w:insideH w:val="single" w:sz="2" w:space="0" w:color="000001"/>
            </w:tcBorders>
            <w:shd w:color="auto" w:fill="auto" w:val="clear"/>
            <w:vAlign w:val="bottom"/>
          </w:tcPr>
          <w:p>
            <w:pPr>
              <w:pStyle w:val="TableContents"/>
              <w:rPr/>
            </w:pPr>
            <w:ins w:id="402" w:author="Valerie J. P. Syverson" w:date="2016-07-06T16:35:00Z">
              <w:r>
                <w:rPr/>
                <w:t>Stasis</w:t>
              </w:r>
            </w:ins>
          </w:p>
        </w:tc>
        <w:tc>
          <w:tcPr>
            <w:tcW w:w="1254" w:type="dxa"/>
            <w:gridSpan w:val="2"/>
            <w:tcBorders>
              <w:bottom w:val="single" w:sz="2" w:space="0" w:color="000001"/>
              <w:insideH w:val="single" w:sz="2" w:space="0" w:color="000001"/>
            </w:tcBorders>
            <w:shd w:color="auto" w:fill="auto" w:val="clear"/>
            <w:vAlign w:val="bottom"/>
          </w:tcPr>
          <w:p>
            <w:pPr>
              <w:pStyle w:val="TableContents"/>
              <w:rPr/>
            </w:pPr>
            <w:ins w:id="403" w:author="Valerie J. P. Syverson" w:date="2016-07-06T16:35:00Z">
              <w:r>
                <w:rPr/>
                <w:t>Single shift</w:t>
              </w:r>
            </w:ins>
          </w:p>
        </w:tc>
      </w:tr>
      <w:tr>
        <w:trPr>
          <w:trHeight w:val="256" w:hRule="atLeast"/>
        </w:trPr>
        <w:tc>
          <w:tcPr>
            <w:tcW w:w="108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r>
          </w:p>
        </w:tc>
        <w:tc>
          <w:tcPr>
            <w:tcW w:w="804"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Weight</w:t>
            </w:r>
          </w:p>
        </w:tc>
        <w:tc>
          <w:tcPr>
            <w:tcW w:w="72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AICc</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Weight</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AICc</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Weight</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AICc</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Weight</w:t>
            </w:r>
          </w:p>
        </w:tc>
        <w:tc>
          <w:tcPr>
            <w:tcW w:w="53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AICc</w:t>
            </w:r>
          </w:p>
        </w:tc>
      </w:tr>
      <w:tr>
        <w:trPr>
          <w:trHeight w:val="256" w:hRule="atLeast"/>
        </w:trPr>
        <w:tc>
          <w:tcPr>
            <w:tcW w:w="1082"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ins w:id="404" w:author="Valerie J. P. Syverson" w:date="2016-07-06T16:35:00Z">
              <w:r>
                <w:rPr/>
                <w:t>Length</w:t>
              </w:r>
            </w:ins>
          </w:p>
        </w:tc>
        <w:tc>
          <w:tcPr>
            <w:tcW w:w="804"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0.02</w:t>
            </w:r>
          </w:p>
        </w:tc>
        <w:tc>
          <w:tcPr>
            <w:tcW w:w="728"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21.83</w:t>
            </w:r>
          </w:p>
        </w:tc>
        <w:tc>
          <w:tcPr>
            <w:tcW w:w="718"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0.246</w:t>
            </w:r>
          </w:p>
        </w:tc>
        <w:tc>
          <w:tcPr>
            <w:tcW w:w="632"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16.85</w:t>
            </w:r>
          </w:p>
        </w:tc>
        <w:tc>
          <w:tcPr>
            <w:tcW w:w="718"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0.734</w:t>
            </w:r>
          </w:p>
        </w:tc>
        <w:tc>
          <w:tcPr>
            <w:tcW w:w="632"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14.66</w:t>
            </w:r>
          </w:p>
        </w:tc>
        <w:tc>
          <w:tcPr>
            <w:tcW w:w="718"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0</w:t>
            </w:r>
          </w:p>
        </w:tc>
        <w:tc>
          <w:tcPr>
            <w:tcW w:w="536" w:type="dxa"/>
            <w:tcBorders>
              <w:bottom w:val="single" w:sz="2" w:space="0" w:color="000001"/>
              <w:insideH w:val="single" w:sz="2" w:space="0" w:color="000001"/>
            </w:tcBorders>
            <w:shd w:color="auto" w:fill="auto" w:val="clear"/>
            <w:tcMar>
              <w:left w:w="30" w:type="dxa"/>
              <w:right w:w="30" w:type="dxa"/>
            </w:tcMar>
            <w:vAlign w:val="bottom"/>
          </w:tcPr>
          <w:p>
            <w:pPr>
              <w:pStyle w:val="TableContents"/>
              <w:rPr/>
            </w:pPr>
            <w:r>
              <w:rPr/>
              <w:t>54.38</w:t>
            </w:r>
          </w:p>
        </w:tc>
      </w:tr>
      <w:tr>
        <w:trPr>
          <w:trHeight w:val="256" w:hRule="atLeast"/>
        </w:trPr>
        <w:tc>
          <w:tcPr>
            <w:tcW w:w="108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405" w:author="Valerie J. P. Syverson" w:date="2016-07-06T16:35:00Z">
              <w:r>
                <w:rPr/>
                <w:t>Width</w:t>
              </w:r>
            </w:ins>
          </w:p>
        </w:tc>
        <w:tc>
          <w:tcPr>
            <w:tcW w:w="804"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0.032</w:t>
            </w:r>
          </w:p>
        </w:tc>
        <w:tc>
          <w:tcPr>
            <w:tcW w:w="72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-2.40</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0.216</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-6.22</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0.752</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-8.71</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w:t>
            </w:r>
          </w:p>
        </w:tc>
        <w:tc>
          <w:tcPr>
            <w:tcW w:w="53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30.96</w:t>
            </w:r>
          </w:p>
        </w:tc>
      </w:tr>
      <w:tr>
        <w:trPr>
          <w:trHeight w:val="256" w:hRule="atLeast"/>
        </w:trPr>
        <w:tc>
          <w:tcPr>
            <w:tcW w:w="108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406" w:author="Valerie J. P. Syverson" w:date="2016-07-06T16:35:00Z">
              <w:r>
                <w:rPr/>
                <w:t>Depth</w:t>
              </w:r>
            </w:ins>
          </w:p>
        </w:tc>
        <w:tc>
          <w:tcPr>
            <w:tcW w:w="804"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0.034</w:t>
            </w:r>
          </w:p>
        </w:tc>
        <w:tc>
          <w:tcPr>
            <w:tcW w:w="72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-1.05</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0.201</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-4.62</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0.765</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-7.30</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w:t>
            </w:r>
          </w:p>
        </w:tc>
        <w:tc>
          <w:tcPr>
            <w:tcW w:w="53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32.45</w:t>
            </w:r>
          </w:p>
        </w:tc>
      </w:tr>
      <w:tr>
        <w:trPr>
          <w:trHeight w:val="256" w:hRule="atLeast"/>
        </w:trPr>
        <w:tc>
          <w:tcPr>
            <w:tcW w:w="108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407" w:author="Valerie J. P. Syverson" w:date="2016-07-06T16:35:00Z">
              <w:r>
                <w:rPr/>
                <w:t>Area</w:t>
              </w:r>
            </w:ins>
          </w:p>
        </w:tc>
        <w:tc>
          <w:tcPr>
            <w:tcW w:w="804"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0.033</w:t>
            </w:r>
          </w:p>
        </w:tc>
        <w:tc>
          <w:tcPr>
            <w:tcW w:w="72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22.53</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0.19</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19.03</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0.777</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16.21</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w:t>
            </w:r>
          </w:p>
        </w:tc>
        <w:tc>
          <w:tcPr>
            <w:tcW w:w="53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55.91</w:t>
            </w:r>
          </w:p>
        </w:tc>
      </w:tr>
      <w:tr>
        <w:trPr>
          <w:trHeight w:val="256" w:hRule="atLeast"/>
        </w:trPr>
        <w:tc>
          <w:tcPr>
            <w:tcW w:w="108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ins w:id="408" w:author="Valerie J. P. Syverson" w:date="2016-07-06T16:35:00Z">
              <w:r>
                <w:rPr/>
                <w:t>Robustness</w:t>
              </w:r>
            </w:ins>
          </w:p>
        </w:tc>
        <w:tc>
          <w:tcPr>
            <w:tcW w:w="804"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0.034</w:t>
            </w:r>
          </w:p>
        </w:tc>
        <w:tc>
          <w:tcPr>
            <w:tcW w:w="72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-29.26</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0.173</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-32.54</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0.794</w:t>
            </w:r>
          </w:p>
        </w:tc>
        <w:tc>
          <w:tcPr>
            <w:tcW w:w="632"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-35.59</w:t>
            </w:r>
          </w:p>
        </w:tc>
        <w:tc>
          <w:tcPr>
            <w:tcW w:w="718"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0</w:t>
            </w:r>
          </w:p>
        </w:tc>
        <w:tc>
          <w:tcPr>
            <w:tcW w:w="536" w:type="dxa"/>
            <w:tcBorders>
              <w:top w:val="single" w:sz="2" w:space="0" w:color="000001"/>
              <w:bottom w:val="single" w:sz="2" w:space="0" w:color="000001"/>
              <w:insideH w:val="single" w:sz="2" w:space="0" w:color="000001"/>
            </w:tcBorders>
            <w:shd w:color="auto" w:fill="auto" w:val="clear"/>
            <w:tcMar>
              <w:left w:w="30" w:type="dxa"/>
              <w:right w:w="30" w:type="dxa"/>
            </w:tcMar>
            <w:vAlign w:val="bottom"/>
          </w:tcPr>
          <w:p>
            <w:pPr>
              <w:pStyle w:val="TableContents"/>
              <w:rPr/>
            </w:pPr>
            <w:r>
              <w:rPr/>
              <w:t>4.10</w:t>
            </w:r>
          </w:p>
        </w:tc>
      </w:tr>
    </w:tbl>
    <w:p>
      <w:pPr>
        <w:pStyle w:val="Normal"/>
        <w:rPr/>
      </w:pPr>
      <w:r>
        <w:rPr/>
      </w:r>
    </w:p>
    <w:p>
      <w:pPr>
        <w:pStyle w:val="Normal"/>
        <w:rPr/>
      </w:pPr>
      <w:r>
        <w:rPr/>
      </w:r>
    </w:p>
    <w:p>
      <w:pPr>
        <w:pStyle w:val="Normal"/>
        <w:tabs>
          <w:tab w:val="left" w:pos="360" w:leader="none"/>
        </w:tabs>
        <w:spacing w:lineRule="auto" w:line="480"/>
        <w:rPr/>
      </w:pPr>
      <w:r>
        <w:rPr/>
      </w:r>
    </w:p>
    <w:p>
      <w:pPr>
        <w:pStyle w:val="Normal"/>
        <w:spacing w:lineRule="auto" w:line="259"/>
        <w:rPr>
          <w:rFonts w:ascii="Times New Roman" w:hAnsi="Times New Roman"/>
          <w:szCs w:val="24"/>
        </w:rPr>
      </w:pPr>
      <w:ins w:id="409" w:author="Donald Prothero" w:date="2016-07-06T19:10:00Z">
        <w:r>
          <w:rPr>
            <w:rFonts w:ascii="Times New Roman" w:hAnsi="Times New Roman"/>
            <w:szCs w:val="24"/>
          </w:rPr>
        </w:r>
      </w:ins>
      <w:r>
        <w:br w:type="page"/>
      </w:r>
    </w:p>
    <w:p>
      <w:pPr>
        <w:pStyle w:val="Normal"/>
        <w:rPr>
          <w:rFonts w:ascii="Times New Roman" w:hAnsi="Times New Roman"/>
        </w:rPr>
      </w:pPr>
      <w:ins w:id="410" w:author="Donald Prothero" w:date="2016-07-06T19:10:00Z">
        <w:r>
          <w:rPr>
            <w:rFonts w:ascii="Times New Roman" w:hAnsi="Times New Roman"/>
          </w:rPr>
        </w:r>
      </w:ins>
    </w:p>
    <w:p>
      <w:pPr>
        <w:pStyle w:val="Normal"/>
        <w:rPr>
          <w:rFonts w:ascii="Times New Roman" w:hAnsi="Times New Roman"/>
        </w:rPr>
      </w:pPr>
      <w:ins w:id="411" w:author="Donald Prothero" w:date="2016-07-06T19:10:00Z">
        <w:r>
          <w:rPr>
            <w:rFonts w:ascii="Times New Roman" w:hAnsi="Times New Roman"/>
          </w:rPr>
          <w:t xml:space="preserve">Figure 1. Location of measurements on a typical TMT of </w:t>
        </w:r>
      </w:ins>
      <w:ins w:id="412" w:author="Donald Prothero" w:date="2016-07-06T19:11:00Z">
        <w:r>
          <w:rPr>
            <w:rFonts w:ascii="Times New Roman" w:hAnsi="Times New Roman"/>
            <w:i/>
          </w:rPr>
          <w:t xml:space="preserve">Tyto alba </w:t>
        </w:r>
      </w:ins>
      <w:ins w:id="413" w:author="Donald Prothero" w:date="2016-07-06T19:11:00Z">
        <w:r>
          <w:rPr>
            <w:rFonts w:ascii="Times New Roman" w:hAnsi="Times New Roman"/>
          </w:rPr>
          <w:t>(to come)</w:t>
        </w:r>
      </w:ins>
    </w:p>
    <w:p>
      <w:pPr>
        <w:pStyle w:val="Normal"/>
        <w:rPr>
          <w:rFonts w:ascii="Times New Roman" w:hAnsi="Times New Roman"/>
        </w:rPr>
      </w:pPr>
      <w:ins w:id="414" w:author="Donald Prothero" w:date="2016-07-06T19:10:00Z">
        <w:r>
          <w:rPr>
            <w:rFonts w:ascii="Times New Roman" w:hAnsi="Times New Roman"/>
          </w:rPr>
        </w:r>
      </w:ins>
    </w:p>
    <w:p>
      <w:pPr>
        <w:pStyle w:val="Normal"/>
        <w:rPr>
          <w:rFonts w:ascii="Times New Roman" w:hAnsi="Times New Roman"/>
          <w:ins w:id="416" w:author="Donald Prothero" w:date="2016-07-06T19:11:00Z"/>
        </w:rPr>
      </w:pPr>
      <w:ins w:id="415" w:author="Donald Prothero" w:date="2016-07-06T19:11:00Z">
        <w:r>
          <w:rPr>
            <w:rFonts w:ascii="Times New Roman" w:hAnsi="Times New Roman"/>
          </w:rPr>
        </w:r>
      </w:ins>
    </w:p>
    <w:p>
      <w:pPr>
        <w:pStyle w:val="Normal"/>
        <w:rPr>
          <w:rFonts w:ascii="Times New Roman" w:hAnsi="Times New Roman"/>
        </w:rPr>
      </w:pPr>
      <w:ins w:id="417" w:author="Donald Prothero" w:date="2016-07-06T19:10:00Z">
        <w:r>
          <w:rPr>
            <w:rFonts w:ascii="Times New Roman" w:hAnsi="Times New Roman"/>
          </w:rPr>
        </w:r>
      </w:ins>
    </w:p>
    <w:p>
      <w:pPr>
        <w:pStyle w:val="Normal"/>
        <w:rPr>
          <w:rFonts w:ascii="Times New Roman" w:hAnsi="Times New Roman"/>
        </w:rPr>
      </w:pPr>
      <w:ins w:id="418" w:author="Donald Prothero" w:date="2016-07-06T19:10:00Z">
        <w:r>
          <w:rPr>
            <w:rFonts w:ascii="Times New Roman" w:hAnsi="Times New Roman"/>
          </w:rPr>
        </w:r>
      </w:ins>
    </w:p>
    <w:p>
      <w:pPr>
        <w:pStyle w:val="Normal"/>
        <w:rPr>
          <w:rFonts w:ascii="Times New Roman" w:hAnsi="Times New Roman"/>
        </w:rPr>
      </w:pPr>
      <w:ins w:id="419" w:author="Donald Prothero" w:date="2016-07-06T19:10:00Z">
        <w:r>
          <w:rPr>
            <w:rFonts w:ascii="Times New Roman" w:hAnsi="Times New Roman"/>
          </w:rPr>
        </w:r>
      </w:ins>
    </w:p>
    <w:p>
      <w:pPr>
        <w:pStyle w:val="Normal"/>
        <w:rPr>
          <w:rFonts w:ascii="Times New Roman" w:hAnsi="Times New Roman"/>
        </w:rPr>
      </w:pPr>
      <w:ins w:id="420" w:author="Donald Prothero" w:date="2016-07-06T19:10:00Z">
        <w:r>
          <w:rPr>
            <w:rFonts w:ascii="Times New Roman" w:hAnsi="Times New Roman"/>
          </w:rPr>
          <w:t xml:space="preserve">Figure 2. Plots of individual TMTs (open diamonds) and the means (solid squares) against age of samples of </w:t>
        </w:r>
      </w:ins>
      <w:ins w:id="421" w:author="Donald Prothero" w:date="2016-07-06T19:12:00Z">
        <w:r>
          <w:rPr>
            <w:rFonts w:ascii="Times New Roman" w:hAnsi="Times New Roman"/>
            <w:i/>
          </w:rPr>
          <w:t>Tyto alba</w:t>
        </w:r>
      </w:ins>
      <w:ins w:id="422" w:author="Donald Prothero" w:date="2016-07-06T19:10:00Z">
        <w:r>
          <w:rPr>
            <w:rFonts w:ascii="Times New Roman" w:hAnsi="Times New Roman"/>
          </w:rPr>
          <w:t>. Age in ka is across the x-axis. A. Length. B. Robustness index (cross sectional area of the midshaft/ length).</w:t>
        </w:r>
      </w:ins>
    </w:p>
    <w:p>
      <w:pPr>
        <w:pStyle w:val="Normal"/>
        <w:rPr>
          <w:rFonts w:ascii="Times New Roman" w:hAnsi="Times New Roman"/>
        </w:rPr>
      </w:pPr>
      <w:ins w:id="423" w:author="Donald Prothero" w:date="2016-07-06T19:10:00Z">
        <w:r>
          <w:rPr>
            <w:rFonts w:ascii="Times New Roman" w:hAnsi="Times New Roman"/>
          </w:rPr>
        </w:r>
      </w:ins>
    </w:p>
    <w:p>
      <w:pPr>
        <w:pStyle w:val="Normal"/>
        <w:rPr>
          <w:rFonts w:ascii="Times New Roman" w:hAnsi="Times New Roman"/>
        </w:rPr>
      </w:pPr>
      <w:ins w:id="424" w:author="Donald Prothero" w:date="2016-07-06T19:10:00Z">
        <w:bookmarkStart w:id="1" w:name="_GoBack"/>
        <w:bookmarkStart w:id="2" w:name="_GoBack"/>
        <w:bookmarkEnd w:id="2"/>
        <w:r>
          <w:rPr>
            <w:rFonts w:ascii="Times New Roman" w:hAnsi="Times New Roman"/>
          </w:rPr>
        </w:r>
      </w:ins>
    </w:p>
    <w:p>
      <w:pPr>
        <w:pStyle w:val="Normal"/>
        <w:rPr>
          <w:rFonts w:ascii="Times New Roman" w:hAnsi="Times New Roman"/>
        </w:rPr>
      </w:pPr>
      <w:ins w:id="425" w:author="Donald Prothero" w:date="2016-07-06T19:10:00Z">
        <w:r>
          <w:rPr>
            <w:rFonts w:ascii="Times New Roman" w:hAnsi="Times New Roman"/>
          </w:rPr>
          <w:t xml:space="preserve">Figure 3. Plots of the measured and calculated dimensions of </w:t>
        </w:r>
      </w:ins>
      <w:ins w:id="426" w:author="Donald Prothero" w:date="2016-07-06T19:12:00Z">
        <w:r>
          <w:rPr>
            <w:rFonts w:ascii="Times New Roman" w:hAnsi="Times New Roman"/>
            <w:i/>
          </w:rPr>
          <w:t>Tyto alba</w:t>
        </w:r>
      </w:ins>
      <w:ins w:id="427" w:author="Donald Prothero" w:date="2016-07-06T19:10:00Z">
        <w:r>
          <w:rPr>
            <w:rFonts w:ascii="Times New Roman" w:hAnsi="Times New Roman"/>
          </w:rPr>
          <w:t xml:space="preserve"> TMTs through time. Open circles = individual specimens; solid circles = mean for each pit; error bars indicate variance (±1 SE). As is apparent from the statistical analysis (Table 3), all dimensions are best modeled by either undirected random walk or stasis.</w:t>
        </w:r>
      </w:ins>
    </w:p>
    <w:p>
      <w:pPr>
        <w:pStyle w:val="Normal"/>
        <w:tabs>
          <w:tab w:val="decimal" w:pos="3600" w:leader="none"/>
          <w:tab w:val="decimal" w:pos="5040" w:leader="none"/>
          <w:tab w:val="decimal" w:pos="6480" w:leader="none"/>
          <w:tab w:val="decimal" w:pos="7920" w:leader="none"/>
        </w:tabs>
        <w:spacing w:lineRule="auto" w:line="360"/>
        <w:rPr>
          <w:rFonts w:ascii="Times New Roman" w:hAnsi="Times New Roman"/>
          <w:color w:val="000000" w:themeColor="text1"/>
          <w:del w:id="431" w:author="Donald Prothero" w:date="2016-07-06T14:54:00Z"/>
          <w:szCs w:val="24"/>
        </w:rPr>
      </w:pPr>
      <w:ins w:id="428" w:author="Donald Prothero" w:date="2016-07-06T19:10:00Z">
        <w:r>
          <w:rPr>
            <w:rFonts w:ascii="Times New Roman" w:hAnsi="Times New Roman"/>
            <w:color w:val="000000" w:themeColor="text1"/>
            <w:szCs w:val="24"/>
          </w:rPr>
          <w:t xml:space="preserve">FIGURE  2. Plots of the measured and calculated dimensions of </w:t>
        </w:r>
      </w:ins>
      <w:ins w:id="429" w:author="Donald Prothero" w:date="2016-07-06T19:10:00Z">
        <w:r>
          <w:rPr>
            <w:rFonts w:ascii="Times New Roman" w:hAnsi="Times New Roman"/>
            <w:i/>
            <w:iCs/>
            <w:color w:val="000000" w:themeColor="text1"/>
            <w:szCs w:val="24"/>
          </w:rPr>
          <w:t xml:space="preserve">Coragyps </w:t>
        </w:r>
      </w:ins>
      <w:ins w:id="430" w:author="Donald Prothero" w:date="2016-07-06T19:10:00Z">
        <w:r>
          <w:rPr>
            <w:rFonts w:ascii="Times New Roman" w:hAnsi="Times New Roman"/>
            <w:color w:val="000000" w:themeColor="text1"/>
            <w:szCs w:val="24"/>
          </w:rPr>
          <w:t>TMTs through time. Grey open circles indicate individual specimens; solid black dots connected by lines indicate mean for each time sample; error bars indicate variance (</w:t>
        </w:r>
      </w:ins>
      <w:r>
        <w:rPr>
          <w:rFonts w:ascii="Times New Roman" w:hAnsi="Times New Roman"/>
          <w:color w:val="000000" w:themeColor="text1"/>
          <w:szCs w:val="24"/>
        </w:rPr>
        <w:t>±1 SE).</w:t>
      </w:r>
    </w:p>
    <w:p>
      <w:pPr>
        <w:pStyle w:val="Normal"/>
        <w:tabs>
          <w:tab w:val="decimal" w:pos="3600" w:leader="none"/>
          <w:tab w:val="decimal" w:pos="5040" w:leader="none"/>
          <w:tab w:val="decimal" w:pos="6480" w:leader="none"/>
          <w:tab w:val="decimal" w:pos="7920" w:leader="none"/>
        </w:tabs>
        <w:spacing w:lineRule="auto" w:line="360"/>
        <w:rPr>
          <w:rFonts w:ascii="Times New Roman" w:hAnsi="Times New Roman"/>
          <w:color w:val="000000" w:themeColor="text1"/>
          <w:ins w:id="433" w:author="Donald Prothero" w:date="2016-07-06T19:10:00Z"/>
          <w:szCs w:val="24"/>
        </w:rPr>
      </w:pPr>
      <w:ins w:id="432" w:author="Donald Prothero" w:date="2016-07-06T19:10:00Z">
        <w:r>
          <w:rPr/>
        </w:r>
      </w:ins>
    </w:p>
    <w:p>
      <w:pPr>
        <w:pStyle w:val="Normal"/>
        <w:tabs>
          <w:tab w:val="left" w:pos="360" w:leader="none"/>
        </w:tabs>
        <w:spacing w:lineRule="auto" w:line="48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16e1"/>
    <w:pPr>
      <w:widowControl/>
      <w:bidi w:val="0"/>
      <w:spacing w:lineRule="auto" w:line="240"/>
      <w:jc w:val="left"/>
    </w:pPr>
    <w:rPr>
      <w:rFonts w:ascii="Times" w:hAnsi="Times" w:eastAsia="Times" w:cs="Times New Roman"/>
      <w:color w:val="auto"/>
      <w:sz w:val="24"/>
      <w:szCs w:val="20"/>
      <w:lang w:val="en-US" w:eastAsia="en-US" w:bidi="ar-SA"/>
    </w:rPr>
  </w:style>
  <w:style w:type="paragraph" w:styleId="Heading1">
    <w:name w:val="Heading 1"/>
    <w:basedOn w:val="Normal"/>
    <w:next w:val="Normal"/>
    <w:link w:val="Heading1Char"/>
    <w:qFormat/>
    <w:rsid w:val="00ed4d77"/>
    <w:pPr>
      <w:keepNext/>
      <w:tabs>
        <w:tab w:val="left" w:pos="360" w:leader="none"/>
      </w:tabs>
      <w:spacing w:lineRule="auto" w:line="480"/>
      <w:jc w:val="center"/>
      <w:outlineLvl w:val="0"/>
    </w:pPr>
    <w:rPr>
      <w:rFonts w:ascii="Times New Roman" w:hAnsi="Times New Roman"/>
      <w:b/>
    </w:rPr>
  </w:style>
  <w:style w:type="paragraph" w:styleId="Heading2">
    <w:name w:val="Heading 2"/>
    <w:basedOn w:val="Normal"/>
    <w:next w:val="Normal"/>
    <w:link w:val="Heading2Char"/>
    <w:uiPriority w:val="9"/>
    <w:semiHidden/>
    <w:unhideWhenUsed/>
    <w:qFormat/>
    <w:rsid w:val="00ed4d77"/>
    <w:pPr>
      <w:keepNext/>
      <w:keepLines/>
      <w:spacing w:lineRule="auto" w:line="259" w:before="200" w:after="0"/>
      <w:outlineLvl w:val="1"/>
    </w:pPr>
    <w:rPr>
      <w:rFonts w:ascii="Calibri Light" w:hAnsi="Calibri Light" w:eastAsia="ＭＳ ゴシック"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TextBody"/>
    <w:qFormat/>
    <w:rsid w:val="009816e1"/>
    <w:rPr>
      <w:rFonts w:ascii="Times New Roman" w:hAnsi="Times New Roman" w:eastAsia="Times" w:cs="Times New Roman"/>
      <w:b/>
      <w:sz w:val="24"/>
      <w:szCs w:val="20"/>
    </w:rPr>
  </w:style>
  <w:style w:type="character" w:styleId="HeaderChar" w:customStyle="1">
    <w:name w:val="Header Char"/>
    <w:basedOn w:val="DefaultParagraphFont"/>
    <w:link w:val="Header"/>
    <w:uiPriority w:val="99"/>
    <w:qFormat/>
    <w:rsid w:val="00ce420c"/>
    <w:rPr>
      <w:rFonts w:ascii="Times" w:hAnsi="Times" w:eastAsia="Times" w:cs="Times New Roman"/>
      <w:sz w:val="24"/>
      <w:szCs w:val="20"/>
    </w:rPr>
  </w:style>
  <w:style w:type="character" w:styleId="FooterChar" w:customStyle="1">
    <w:name w:val="Footer Char"/>
    <w:basedOn w:val="DefaultParagraphFont"/>
    <w:link w:val="Footer"/>
    <w:uiPriority w:val="99"/>
    <w:qFormat/>
    <w:rsid w:val="00ce420c"/>
    <w:rPr>
      <w:rFonts w:ascii="Times" w:hAnsi="Times" w:eastAsia="Times" w:cs="Times New Roman"/>
      <w:sz w:val="24"/>
      <w:szCs w:val="20"/>
    </w:rPr>
  </w:style>
  <w:style w:type="character" w:styleId="BodyTextIndentChar" w:customStyle="1">
    <w:name w:val="Body Text Indent Char"/>
    <w:basedOn w:val="DefaultParagraphFont"/>
    <w:link w:val="TextBodyIndent"/>
    <w:uiPriority w:val="99"/>
    <w:semiHidden/>
    <w:qFormat/>
    <w:rsid w:val="00ed4d77"/>
    <w:rPr>
      <w:rFonts w:ascii="Times" w:hAnsi="Times" w:eastAsia="Times" w:cs="Times New Roman"/>
      <w:sz w:val="24"/>
      <w:szCs w:val="20"/>
    </w:rPr>
  </w:style>
  <w:style w:type="character" w:styleId="Heading1Char" w:customStyle="1">
    <w:name w:val="Heading 1 Char"/>
    <w:basedOn w:val="DefaultParagraphFont"/>
    <w:link w:val="Heading1"/>
    <w:qFormat/>
    <w:rsid w:val="00ed4d77"/>
    <w:rPr>
      <w:rFonts w:ascii="Times New Roman" w:hAnsi="Times New Roman" w:eastAsia="Times" w:cs="Times New Roman"/>
      <w:b/>
      <w:sz w:val="24"/>
      <w:szCs w:val="20"/>
    </w:rPr>
  </w:style>
  <w:style w:type="character" w:styleId="Heading2Char" w:customStyle="1">
    <w:name w:val="Heading 2 Char"/>
    <w:basedOn w:val="DefaultParagraphFont"/>
    <w:link w:val="Heading2"/>
    <w:uiPriority w:val="9"/>
    <w:semiHidden/>
    <w:qFormat/>
    <w:rsid w:val="00ed4d77"/>
    <w:rPr>
      <w:rFonts w:ascii="Calibri Light" w:hAnsi="Calibri Light" w:eastAsia="ＭＳ ゴシック" w:cs="" w:asciiTheme="majorHAnsi" w:cstheme="majorBidi" w:eastAsiaTheme="majorEastAsia" w:hAnsiTheme="majorHAnsi"/>
      <w:b/>
      <w:bCs/>
      <w:color w:val="5B9BD5" w:themeColor="accent1"/>
      <w:sz w:val="26"/>
      <w:szCs w:val="26"/>
    </w:rPr>
  </w:style>
  <w:style w:type="character" w:styleId="Appleconvertedspace" w:customStyle="1">
    <w:name w:val="apple-converted-space"/>
    <w:basedOn w:val="DefaultParagraphFont"/>
    <w:qFormat/>
    <w:rsid w:val="00ed4d77"/>
    <w:rPr/>
  </w:style>
  <w:style w:type="character" w:styleId="BalloonTextChar" w:customStyle="1">
    <w:name w:val="Balloon Text Char"/>
    <w:basedOn w:val="DefaultParagraphFont"/>
    <w:link w:val="BalloonText"/>
    <w:uiPriority w:val="99"/>
    <w:semiHidden/>
    <w:qFormat/>
    <w:rsid w:val="00ed4d77"/>
    <w:rPr>
      <w:rFonts w:ascii="Lucida Grande" w:hAnsi="Lucida Grande" w:eastAsia="Times" w:cs="Lucida Grande"/>
      <w:sz w:val="18"/>
      <w:szCs w:val="18"/>
    </w:rPr>
  </w:style>
  <w:style w:type="character" w:styleId="InternetLink" w:customStyle="1">
    <w:name w:val="Internet Link"/>
    <w:rPr>
      <w:color w:val="000080"/>
      <w:u w:val="single"/>
      <w:lang w:val="uz-Cyrl-UZ" w:eastAsia="uz-Cyrl-UZ" w:bidi="uz-Cyrl-UZ"/>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link w:val="BodyTextChar"/>
    <w:rsid w:val="009816e1"/>
    <w:pPr>
      <w:tabs>
        <w:tab w:val="left" w:pos="360" w:leader="none"/>
      </w:tabs>
      <w:spacing w:lineRule="auto" w:line="480"/>
      <w:jc w:val="center"/>
    </w:pPr>
    <w:rPr>
      <w:rFonts w:ascii="Times New Roman" w:hAnsi="Times New Roman"/>
      <w: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Header">
    <w:name w:val="Header"/>
    <w:basedOn w:val="Normal"/>
    <w:link w:val="HeaderChar"/>
    <w:uiPriority w:val="99"/>
    <w:unhideWhenUsed/>
    <w:rsid w:val="00ce420c"/>
    <w:pPr>
      <w:tabs>
        <w:tab w:val="center" w:pos="4680" w:leader="none"/>
        <w:tab w:val="right" w:pos="9360" w:leader="none"/>
      </w:tabs>
    </w:pPr>
    <w:rPr/>
  </w:style>
  <w:style w:type="paragraph" w:styleId="Footer">
    <w:name w:val="Footer"/>
    <w:basedOn w:val="Normal"/>
    <w:link w:val="FooterChar"/>
    <w:uiPriority w:val="99"/>
    <w:unhideWhenUsed/>
    <w:rsid w:val="00ce420c"/>
    <w:pPr>
      <w:tabs>
        <w:tab w:val="center" w:pos="4680" w:leader="none"/>
        <w:tab w:val="right" w:pos="9360" w:leader="none"/>
      </w:tabs>
    </w:pPr>
    <w:rPr/>
  </w:style>
  <w:style w:type="paragraph" w:styleId="TextBodyIndent" w:customStyle="1">
    <w:name w:val="Body Text Indent"/>
    <w:basedOn w:val="Normal"/>
    <w:link w:val="BodyTextIndentChar"/>
    <w:uiPriority w:val="99"/>
    <w:semiHidden/>
    <w:unhideWhenUsed/>
    <w:rsid w:val="00ed4d77"/>
    <w:pPr>
      <w:spacing w:before="0" w:after="120"/>
      <w:ind w:left="360" w:hanging="0"/>
    </w:pPr>
    <w:rPr/>
  </w:style>
  <w:style w:type="paragraph" w:styleId="BalloonText">
    <w:name w:val="Balloon Text"/>
    <w:basedOn w:val="Normal"/>
    <w:link w:val="BalloonTextChar"/>
    <w:uiPriority w:val="99"/>
    <w:semiHidden/>
    <w:unhideWhenUsed/>
    <w:qFormat/>
    <w:rsid w:val="00ed4d77"/>
    <w:pPr/>
    <w:rPr>
      <w:rFonts w:ascii="Lucida Grande" w:hAnsi="Lucida Grande" w:cs="Lucida Grande"/>
      <w:sz w:val="18"/>
      <w:szCs w:val="18"/>
    </w:rPr>
  </w:style>
  <w:style w:type="paragraph" w:styleId="TableContents" w:customStyle="1">
    <w:name w:val="Table Contents"/>
    <w:basedOn w:val="Normal"/>
    <w:qFormat/>
    <w:pPr/>
    <w:rPr>
      <w:rFonts w:ascii="Times New Roman" w:hAnsi="Times New Roman"/>
      <w:sz w:val="20"/>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ks.google.com/books?id=Rnz1c8olgWcC&amp;pg=PP20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LibreOffice/5.1.4.2$Windows_x86 LibreOffice_project/f99d75f39f1c57ebdd7ffc5f42867c12031db97a</Application>
  <Pages>17</Pages>
  <Words>4059</Words>
  <Characters>21851</Characters>
  <CharactersWithSpaces>25573</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2016-07-02T15:29:00Z</dcterms:created>
  <dc:creator>Ashish Ajmera</dc:creator>
  <dc:description/>
  <dc:language>en-US</dc:language>
  <cp:lastModifiedBy/>
  <dcterms:modified xsi:type="dcterms:W3CDTF">2016-08-12T17:41:45Z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