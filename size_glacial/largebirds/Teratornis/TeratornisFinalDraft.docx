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0BDD1" w14:textId="4E286CFE" w:rsidR="007F3C87" w:rsidRDefault="007F3C87" w:rsidP="007F3C87">
      <w:pPr>
        <w:pStyle w:val="BodyText"/>
      </w:pPr>
      <w:r>
        <w:t xml:space="preserve">STASIS IN </w:t>
      </w:r>
      <w:r w:rsidR="004A571E">
        <w:t>TERATORNS</w:t>
      </w:r>
      <w:r>
        <w:t xml:space="preserve"> FROM THE LA BREA TAR PITS DURING THE LAST GLACIAL-INTERGLACIAL CYCLE</w:t>
      </w:r>
    </w:p>
    <w:p w14:paraId="64AEB465" w14:textId="77777777" w:rsidR="007F3C87" w:rsidRDefault="007F3C87" w:rsidP="007F3C87">
      <w:pPr>
        <w:tabs>
          <w:tab w:val="left" w:pos="360"/>
        </w:tabs>
        <w:spacing w:line="480" w:lineRule="auto"/>
        <w:jc w:val="center"/>
        <w:rPr>
          <w:rFonts w:ascii="Times New Roman" w:hAnsi="Times New Roman"/>
        </w:rPr>
      </w:pPr>
    </w:p>
    <w:p w14:paraId="71979DFF" w14:textId="1AF1B706" w:rsidR="007F3C87" w:rsidRDefault="007F3C87" w:rsidP="00995BED">
      <w:pPr>
        <w:tabs>
          <w:tab w:val="left" w:pos="360"/>
        </w:tabs>
        <w:spacing w:line="480" w:lineRule="auto"/>
        <w:jc w:val="center"/>
        <w:rPr>
          <w:rFonts w:ascii="Times New Roman" w:hAnsi="Times New Roman"/>
          <w:szCs w:val="24"/>
          <w:vertAlign w:val="superscript"/>
        </w:rPr>
      </w:pPr>
      <w:del w:id="0" w:author="Donald Prothero" w:date="2016-06-24T10:24:00Z">
        <w:r w:rsidDel="00FC4E17">
          <w:rPr>
            <w:rFonts w:ascii="Times New Roman" w:hAnsi="Times New Roman"/>
          </w:rPr>
          <w:delText>MEENA MADAN</w:delText>
        </w:r>
        <w:r w:rsidRPr="007030D7" w:rsidDel="00FC4E17">
          <w:rPr>
            <w:rFonts w:ascii="Times New Roman" w:hAnsi="Times New Roman"/>
            <w:szCs w:val="24"/>
            <w:vertAlign w:val="superscript"/>
          </w:rPr>
          <w:delText>1</w:delText>
        </w:r>
      </w:del>
      <w:ins w:id="1" w:author="Donald Prothero" w:date="2016-06-24T10:24:00Z">
        <w:r w:rsidR="00FC4E17">
          <w:rPr>
            <w:rFonts w:ascii="Times New Roman" w:hAnsi="Times New Roman"/>
          </w:rPr>
          <w:t>PATRICK GILLESPY</w:t>
        </w:r>
        <w:r w:rsidR="00FC4E17" w:rsidRPr="00FC4E17">
          <w:rPr>
            <w:rFonts w:ascii="Times New Roman" w:hAnsi="Times New Roman"/>
            <w:szCs w:val="24"/>
            <w:vertAlign w:val="superscript"/>
          </w:rPr>
          <w:t>1</w:t>
        </w:r>
      </w:ins>
      <w:r w:rsidR="00995BED">
        <w:rPr>
          <w:rFonts w:ascii="Times New Roman" w:hAnsi="Times New Roman"/>
        </w:rPr>
        <w:t xml:space="preserve">, </w:t>
      </w:r>
      <w:r>
        <w:rPr>
          <w:rFonts w:ascii="Times New Roman" w:hAnsi="Times New Roman"/>
        </w:rPr>
        <w:t xml:space="preserve">DONALD R. </w:t>
      </w:r>
      <w:del w:id="2" w:author="Donald Prothero" w:date="2016-06-29T18:52:00Z">
        <w:r w:rsidDel="00B63ED1">
          <w:rPr>
            <w:rFonts w:ascii="Times New Roman" w:hAnsi="Times New Roman"/>
          </w:rPr>
          <w:delText>PROTHERO</w:delText>
        </w:r>
        <w:r w:rsidDel="00B63ED1">
          <w:rPr>
            <w:rFonts w:ascii="Times New Roman" w:hAnsi="Times New Roman"/>
            <w:vertAlign w:val="superscript"/>
          </w:rPr>
          <w:delText>2</w:delText>
        </w:r>
        <w:r w:rsidR="00995BED" w:rsidDel="00B63ED1">
          <w:rPr>
            <w:rFonts w:ascii="Times New Roman" w:hAnsi="Times New Roman"/>
          </w:rPr>
          <w:delText xml:space="preserve"> </w:delText>
        </w:r>
      </w:del>
      <w:ins w:id="3" w:author="Donald Prothero" w:date="2016-06-29T18:52:00Z">
        <w:r w:rsidR="00B63ED1">
          <w:rPr>
            <w:rFonts w:ascii="Times New Roman" w:hAnsi="Times New Roman"/>
          </w:rPr>
          <w:t>PROTHERO</w:t>
        </w:r>
        <w:r w:rsidR="00B63ED1">
          <w:rPr>
            <w:rFonts w:ascii="Times New Roman" w:hAnsi="Times New Roman"/>
            <w:vertAlign w:val="superscript"/>
          </w:rPr>
          <w:t>1, 2</w:t>
        </w:r>
        <w:r w:rsidR="00B63ED1">
          <w:rPr>
            <w:rFonts w:ascii="Times New Roman" w:hAnsi="Times New Roman"/>
          </w:rPr>
          <w:t xml:space="preserve"> </w:t>
        </w:r>
      </w:ins>
      <w:r w:rsidR="00995BED">
        <w:rPr>
          <w:rFonts w:ascii="Times New Roman" w:hAnsi="Times New Roman"/>
        </w:rPr>
        <w:t>AND VALERIE J. SYVERSON</w:t>
      </w:r>
      <w:r w:rsidR="00995BED" w:rsidRPr="00995BED">
        <w:rPr>
          <w:rFonts w:ascii="Times New Roman" w:hAnsi="Times New Roman"/>
          <w:szCs w:val="24"/>
          <w:vertAlign w:val="superscript"/>
        </w:rPr>
        <w:t>3</w:t>
      </w:r>
    </w:p>
    <w:p w14:paraId="2F2D9D73" w14:textId="77777777" w:rsidR="00995BED" w:rsidRDefault="00995BED" w:rsidP="00995BED">
      <w:pPr>
        <w:tabs>
          <w:tab w:val="left" w:pos="360"/>
        </w:tabs>
        <w:spacing w:line="480" w:lineRule="auto"/>
        <w:jc w:val="center"/>
        <w:rPr>
          <w:rFonts w:ascii="Times New Roman" w:hAnsi="Times New Roman"/>
        </w:rPr>
      </w:pPr>
    </w:p>
    <w:p w14:paraId="07AF735D" w14:textId="46072C68" w:rsidR="00AD1F4F" w:rsidRPr="00AD1F4F" w:rsidRDefault="007F3C87" w:rsidP="00AD1F4F">
      <w:pPr>
        <w:widowControl w:val="0"/>
        <w:autoSpaceDE w:val="0"/>
        <w:autoSpaceDN w:val="0"/>
        <w:adjustRightInd w:val="0"/>
        <w:spacing w:line="480" w:lineRule="auto"/>
        <w:jc w:val="center"/>
        <w:rPr>
          <w:rFonts w:ascii="Times New Roman" w:eastAsiaTheme="minorEastAsia" w:hAnsi="Times New Roman"/>
          <w:noProof w:val="0"/>
          <w:szCs w:val="24"/>
        </w:rPr>
      </w:pPr>
      <w:r>
        <w:rPr>
          <w:rFonts w:ascii="Times New Roman" w:hAnsi="Times New Roman"/>
          <w:vertAlign w:val="superscript"/>
        </w:rPr>
        <w:t>1</w:t>
      </w:r>
      <w:ins w:id="4" w:author="Donald Prothero" w:date="2016-06-24T10:24:00Z">
        <w:r w:rsidR="00B63ED1">
          <w:rPr>
            <w:rFonts w:ascii="Times New Roman" w:eastAsiaTheme="minorEastAsia" w:hAnsi="Times New Roman"/>
            <w:noProof w:val="0"/>
            <w:szCs w:val="24"/>
          </w:rPr>
          <w:t>Dept. Geological Sciences, California State Polytechnic University, Pomona, CA</w:t>
        </w:r>
      </w:ins>
      <w:ins w:id="5" w:author="Donald Prothero" w:date="2016-06-29T18:54:00Z">
        <w:r w:rsidR="00B63ED1">
          <w:rPr>
            <w:rFonts w:ascii="Times New Roman" w:eastAsiaTheme="minorEastAsia" w:hAnsi="Times New Roman"/>
            <w:noProof w:val="0"/>
            <w:szCs w:val="24"/>
          </w:rPr>
          <w:t xml:space="preserve"> 91678</w:t>
        </w:r>
      </w:ins>
      <w:del w:id="6" w:author="Donald Prothero" w:date="2016-06-24T10:24:00Z">
        <w:r w:rsidR="00AD1F4F" w:rsidRPr="00AD1F4F" w:rsidDel="00FC4E17">
          <w:rPr>
            <w:rFonts w:ascii="Times New Roman" w:eastAsiaTheme="minorEastAsia" w:hAnsi="Times New Roman"/>
            <w:noProof w:val="0"/>
            <w:szCs w:val="24"/>
          </w:rPr>
          <w:delText>School of Earth Sciences</w:delText>
        </w:r>
        <w:r w:rsidR="00AD1F4F" w:rsidDel="00FC4E17">
          <w:rPr>
            <w:rFonts w:ascii="Times New Roman" w:eastAsiaTheme="minorEastAsia" w:hAnsi="Times New Roman"/>
            <w:noProof w:val="0"/>
            <w:szCs w:val="24"/>
          </w:rPr>
          <w:delText xml:space="preserve">, </w:delText>
        </w:r>
        <w:r w:rsidR="00AD1F4F" w:rsidRPr="00AD1F4F" w:rsidDel="00FC4E17">
          <w:rPr>
            <w:rFonts w:ascii="Times New Roman" w:eastAsiaTheme="minorEastAsia" w:hAnsi="Times New Roman"/>
            <w:noProof w:val="0"/>
            <w:szCs w:val="24"/>
          </w:rPr>
          <w:delText>University of Bristol</w:delText>
        </w:r>
        <w:r w:rsidR="00AD1F4F" w:rsidDel="00FC4E17">
          <w:rPr>
            <w:rFonts w:ascii="Times New Roman" w:eastAsiaTheme="minorEastAsia" w:hAnsi="Times New Roman"/>
            <w:noProof w:val="0"/>
            <w:szCs w:val="24"/>
          </w:rPr>
          <w:delText xml:space="preserve">, </w:delText>
        </w:r>
        <w:r w:rsidR="00AD1F4F" w:rsidRPr="00AD1F4F" w:rsidDel="00FC4E17">
          <w:rPr>
            <w:rFonts w:ascii="Times New Roman" w:eastAsiaTheme="minorEastAsia" w:hAnsi="Times New Roman"/>
            <w:noProof w:val="0"/>
            <w:szCs w:val="24"/>
          </w:rPr>
          <w:delText>Bristol, BS8 1TQ</w:delText>
        </w:r>
        <w:r w:rsidR="00AD1F4F" w:rsidDel="00FC4E17">
          <w:rPr>
            <w:rFonts w:ascii="Times New Roman" w:eastAsiaTheme="minorEastAsia" w:hAnsi="Times New Roman"/>
            <w:noProof w:val="0"/>
            <w:szCs w:val="24"/>
          </w:rPr>
          <w:delText>, UK</w:delText>
        </w:r>
        <w:r w:rsidR="00995BED" w:rsidDel="00FC4E17">
          <w:rPr>
            <w:rFonts w:ascii="Times New Roman" w:eastAsiaTheme="minorEastAsia" w:hAnsi="Times New Roman"/>
            <w:noProof w:val="0"/>
            <w:szCs w:val="24"/>
          </w:rPr>
          <w:delText>; madanbabe24@gmail.com</w:delText>
        </w:r>
      </w:del>
      <w:del w:id="7" w:author="Donald Prothero" w:date="2016-06-29T18:51:00Z">
        <w:r w:rsidR="00B521D4" w:rsidDel="00B63ED1">
          <w:rPr>
            <w:rFonts w:ascii="Times New Roman" w:eastAsiaTheme="minorEastAsia" w:hAnsi="Times New Roman"/>
            <w:noProof w:val="0"/>
            <w:szCs w:val="24"/>
          </w:rPr>
          <w:delText>;</w:delText>
        </w:r>
      </w:del>
    </w:p>
    <w:p w14:paraId="60952BD5" w14:textId="19A36D40" w:rsidR="007F3C87" w:rsidRDefault="00AD1F4F" w:rsidP="007F3C87">
      <w:pPr>
        <w:tabs>
          <w:tab w:val="left" w:pos="360"/>
        </w:tabs>
        <w:spacing w:line="480" w:lineRule="auto"/>
        <w:jc w:val="center"/>
        <w:rPr>
          <w:rFonts w:ascii="Times New Roman" w:hAnsi="Times New Roman"/>
        </w:rPr>
      </w:pPr>
      <w:r>
        <w:rPr>
          <w:rFonts w:ascii="Times New Roman" w:hAnsi="Times New Roman"/>
          <w:vertAlign w:val="superscript"/>
        </w:rPr>
        <w:t>2</w:t>
      </w:r>
      <w:r w:rsidR="007F3C87">
        <w:rPr>
          <w:rFonts w:ascii="Times New Roman" w:hAnsi="Times New Roman"/>
        </w:rPr>
        <w:t>Natural History Museum of Los Angeles County, 900 Exposition Blvd., Los Angeles, CA 90007</w:t>
      </w:r>
      <w:r w:rsidR="00B521D4">
        <w:rPr>
          <w:rFonts w:ascii="Times New Roman" w:hAnsi="Times New Roman"/>
        </w:rPr>
        <w:t>;</w:t>
      </w:r>
    </w:p>
    <w:p w14:paraId="65294048" w14:textId="57434227" w:rsidR="00B42E78" w:rsidRDefault="00B42E78" w:rsidP="007F3C87">
      <w:pPr>
        <w:tabs>
          <w:tab w:val="left" w:pos="360"/>
        </w:tabs>
        <w:spacing w:line="480" w:lineRule="auto"/>
        <w:jc w:val="center"/>
        <w:rPr>
          <w:rFonts w:ascii="Times New Roman" w:hAnsi="Times New Roman"/>
        </w:rPr>
      </w:pPr>
      <w:r w:rsidRPr="00B42E78">
        <w:rPr>
          <w:rFonts w:ascii="Times New Roman" w:hAnsi="Times New Roman"/>
          <w:szCs w:val="24"/>
          <w:vertAlign w:val="superscript"/>
        </w:rPr>
        <w:t>3</w:t>
      </w:r>
      <w:r w:rsidRPr="00B42E78">
        <w:rPr>
          <w:rFonts w:ascii="Helvetica" w:eastAsiaTheme="minorEastAsia" w:hAnsi="Helvetica" w:cs="Helvetica"/>
          <w:i/>
          <w:iCs/>
          <w:noProof w:val="0"/>
          <w:sz w:val="22"/>
          <w:szCs w:val="22"/>
        </w:rPr>
        <w:t xml:space="preserve"> </w:t>
      </w:r>
      <w:ins w:id="8" w:author="Donald Prothero" w:date="2016-06-29T21:50:00Z">
        <w:r w:rsidR="00842313">
          <w:rPr>
            <w:rFonts w:ascii="Times New Roman" w:eastAsiaTheme="minorEastAsia" w:hAnsi="Times New Roman"/>
            <w:iCs/>
            <w:noProof w:val="0"/>
            <w:szCs w:val="24"/>
          </w:rPr>
          <w:t>Dept. Geological Sciences, University of Wisconsin, Madison, WI 00000</w:t>
        </w:r>
      </w:ins>
      <w:del w:id="9" w:author="Donald Prothero" w:date="2016-06-29T21:50:00Z">
        <w:r w:rsidDel="00842313">
          <w:rPr>
            <w:rFonts w:ascii="Times New Roman" w:eastAsiaTheme="minorEastAsia" w:hAnsi="Times New Roman"/>
            <w:iCs/>
            <w:noProof w:val="0"/>
            <w:szCs w:val="24"/>
          </w:rPr>
          <w:delText>University of Michigan M</w:delText>
        </w:r>
        <w:r w:rsidRPr="00B42E78" w:rsidDel="00842313">
          <w:rPr>
            <w:rFonts w:ascii="Times New Roman" w:eastAsiaTheme="minorEastAsia" w:hAnsi="Times New Roman"/>
            <w:iCs/>
            <w:noProof w:val="0"/>
            <w:szCs w:val="24"/>
          </w:rPr>
          <w:delText>useum of Paleontology</w:delText>
        </w:r>
        <w:r w:rsidDel="00842313">
          <w:rPr>
            <w:rFonts w:ascii="Times New Roman" w:eastAsiaTheme="minorEastAsia" w:hAnsi="Times New Roman"/>
            <w:iCs/>
            <w:noProof w:val="0"/>
            <w:szCs w:val="24"/>
          </w:rPr>
          <w:delText>,</w:delText>
        </w:r>
        <w:r w:rsidRPr="00B42E78" w:rsidDel="00842313">
          <w:rPr>
            <w:rFonts w:ascii="Times New Roman" w:eastAsiaTheme="minorEastAsia" w:hAnsi="Times New Roman"/>
            <w:iCs/>
            <w:noProof w:val="0"/>
            <w:szCs w:val="24"/>
          </w:rPr>
          <w:delText xml:space="preserve">  1109 Ged</w:delText>
        </w:r>
        <w:r w:rsidDel="00842313">
          <w:rPr>
            <w:rFonts w:ascii="Times New Roman" w:eastAsiaTheme="minorEastAsia" w:hAnsi="Times New Roman"/>
            <w:iCs/>
            <w:noProof w:val="0"/>
            <w:szCs w:val="24"/>
          </w:rPr>
          <w:delText>des Ave., Ann Arbor, MI  48109</w:delText>
        </w:r>
      </w:del>
    </w:p>
    <w:p w14:paraId="55BF6F4E" w14:textId="77777777" w:rsidR="007F3C87" w:rsidRDefault="007F3C87" w:rsidP="007F3C87">
      <w:pPr>
        <w:tabs>
          <w:tab w:val="left" w:pos="360"/>
        </w:tabs>
        <w:spacing w:line="480" w:lineRule="auto"/>
        <w:rPr>
          <w:rFonts w:ascii="Times New Roman" w:hAnsi="Times New Roman"/>
        </w:rPr>
      </w:pPr>
    </w:p>
    <w:p w14:paraId="2C1DF6E0" w14:textId="1C3F79B6" w:rsidR="007F3C87" w:rsidRDefault="007F3C87" w:rsidP="007F3C87">
      <w:pPr>
        <w:tabs>
          <w:tab w:val="left" w:pos="360"/>
        </w:tabs>
        <w:spacing w:line="480" w:lineRule="auto"/>
        <w:rPr>
          <w:rFonts w:ascii="Times New Roman" w:hAnsi="Times New Roman"/>
        </w:rPr>
      </w:pPr>
      <w:r>
        <w:rPr>
          <w:rFonts w:ascii="Times New Roman" w:hAnsi="Times New Roman"/>
          <w:b/>
        </w:rPr>
        <w:t>Abstract</w:t>
      </w:r>
      <w:r>
        <w:rPr>
          <w:rFonts w:ascii="Times New Roman" w:hAnsi="Times New Roman"/>
        </w:rPr>
        <w:t xml:space="preserve">—Conventional evolutionary biology </w:t>
      </w:r>
      <w:del w:id="10" w:author="Donald Prothero" w:date="2016-06-24T10:25:00Z">
        <w:r w:rsidDel="00FC4E17">
          <w:rPr>
            <w:rFonts w:ascii="Times New Roman" w:hAnsi="Times New Roman"/>
          </w:rPr>
          <w:delText xml:space="preserve">highlights </w:delText>
        </w:r>
      </w:del>
      <w:ins w:id="11" w:author="Donald Prothero" w:date="2016-06-24T10:25:00Z">
        <w:r w:rsidR="00FC4E17">
          <w:rPr>
            <w:rFonts w:ascii="Times New Roman" w:hAnsi="Times New Roman"/>
          </w:rPr>
          <w:t xml:space="preserve">suggests that birds evolve rapidly in response to climate change, as exemplified by </w:t>
        </w:r>
      </w:ins>
      <w:del w:id="12" w:author="Donald Prothero" w:date="2016-06-24T10:25:00Z">
        <w:r w:rsidDel="00FC4E17">
          <w:rPr>
            <w:rFonts w:ascii="Times New Roman" w:hAnsi="Times New Roman"/>
          </w:rPr>
          <w:delText xml:space="preserve">examples like </w:delText>
        </w:r>
      </w:del>
      <w:r>
        <w:rPr>
          <w:rFonts w:ascii="Times New Roman" w:hAnsi="Times New Roman"/>
        </w:rPr>
        <w:t>the Galapago</w:t>
      </w:r>
      <w:ins w:id="13" w:author="Donald Prothero" w:date="2016-06-29T18:54:00Z">
        <w:r w:rsidR="00B63ED1">
          <w:rPr>
            <w:rFonts w:ascii="Times New Roman" w:hAnsi="Times New Roman"/>
          </w:rPr>
          <w:t>s</w:t>
        </w:r>
      </w:ins>
      <w:r>
        <w:rPr>
          <w:rFonts w:ascii="Times New Roman" w:hAnsi="Times New Roman"/>
        </w:rPr>
        <w:t xml:space="preserve"> finches</w:t>
      </w:r>
      <w:ins w:id="14" w:author="Donald Prothero" w:date="2016-06-24T10:25:00Z">
        <w:r w:rsidR="00FC4E17">
          <w:rPr>
            <w:rFonts w:ascii="Times New Roman" w:hAnsi="Times New Roman"/>
          </w:rPr>
          <w:t xml:space="preserve">. However, previous studies of </w:t>
        </w:r>
      </w:ins>
      <w:ins w:id="15" w:author="Donald Prothero" w:date="2016-06-24T10:26:00Z">
        <w:r w:rsidR="00FC4E17">
          <w:rPr>
            <w:rFonts w:ascii="Times New Roman" w:hAnsi="Times New Roman"/>
          </w:rPr>
          <w:t xml:space="preserve">birds from Rancho La Brea tar pits showed no </w:t>
        </w:r>
      </w:ins>
      <w:ins w:id="16" w:author="Donald Prothero" w:date="2016-06-24T10:27:00Z">
        <w:r w:rsidR="00FC4E17">
          <w:rPr>
            <w:rFonts w:ascii="Times New Roman" w:hAnsi="Times New Roman"/>
          </w:rPr>
          <w:t xml:space="preserve">significant size or shape changes </w:t>
        </w:r>
      </w:ins>
      <w:ins w:id="17" w:author="Donald Prothero" w:date="2016-06-24T10:26:00Z">
        <w:r w:rsidR="00FC4E17">
          <w:rPr>
            <w:rFonts w:ascii="Times New Roman" w:hAnsi="Times New Roman"/>
          </w:rPr>
          <w:t xml:space="preserve">over the last glacial-interglacial cycle, despite </w:t>
        </w:r>
      </w:ins>
      <w:ins w:id="18" w:author="Donald Prothero" w:date="2016-06-24T10:27:00Z">
        <w:r w:rsidR="00FC4E17">
          <w:rPr>
            <w:rFonts w:ascii="Times New Roman" w:hAnsi="Times New Roman"/>
          </w:rPr>
          <w:t>significant climate changes during the last 35,000 years.</w:t>
        </w:r>
      </w:ins>
      <w:del w:id="19" w:author="Donald Prothero" w:date="2016-06-24T10:25:00Z">
        <w:r w:rsidDel="00FC4E17">
          <w:rPr>
            <w:rFonts w:ascii="Times New Roman" w:hAnsi="Times New Roman"/>
          </w:rPr>
          <w:delText>, which show rapid responses to climatic change.</w:delText>
        </w:r>
      </w:del>
      <w:r>
        <w:rPr>
          <w:rFonts w:ascii="Times New Roman" w:hAnsi="Times New Roman"/>
        </w:rPr>
        <w:t xml:space="preserve"> </w:t>
      </w:r>
      <w:commentRangeStart w:id="20"/>
      <w:r>
        <w:rPr>
          <w:rFonts w:ascii="Times New Roman" w:hAnsi="Times New Roman"/>
        </w:rPr>
        <w:t xml:space="preserve">We </w:t>
      </w:r>
      <w:r w:rsidR="00B521D4">
        <w:rPr>
          <w:rFonts w:ascii="Times New Roman" w:hAnsi="Times New Roman"/>
        </w:rPr>
        <w:t>studied</w:t>
      </w:r>
      <w:r>
        <w:rPr>
          <w:rFonts w:ascii="Times New Roman" w:hAnsi="Times New Roman"/>
        </w:rPr>
        <w:t xml:space="preserve"> the </w:t>
      </w:r>
      <w:del w:id="21" w:author="Donald Prothero" w:date="2016-06-24T10:27:00Z">
        <w:r w:rsidDel="00FC4E17">
          <w:rPr>
            <w:rFonts w:ascii="Times New Roman" w:hAnsi="Times New Roman"/>
          </w:rPr>
          <w:delText xml:space="preserve">sample of </w:delText>
        </w:r>
        <w:r w:rsidR="00CA3472" w:rsidDel="00FC4E17">
          <w:rPr>
            <w:rFonts w:ascii="Times New Roman" w:hAnsi="Times New Roman"/>
          </w:rPr>
          <w:delText>Teratorns</w:delText>
        </w:r>
      </w:del>
      <w:ins w:id="22" w:author="Donald Prothero" w:date="2016-06-24T10:27:00Z">
        <w:r w:rsidR="00FC4E17">
          <w:rPr>
            <w:rFonts w:ascii="Times New Roman" w:hAnsi="Times New Roman"/>
          </w:rPr>
          <w:t xml:space="preserve">largest birds at Rancho La Brea, </w:t>
        </w:r>
      </w:ins>
      <w:r>
        <w:rPr>
          <w:rFonts w:ascii="Times New Roman" w:hAnsi="Times New Roman"/>
        </w:rPr>
        <w:t xml:space="preserve"> </w:t>
      </w:r>
      <w:del w:id="23" w:author="Donald Prothero" w:date="2016-06-24T10:27:00Z">
        <w:r w:rsidDel="00FC4E17">
          <w:rPr>
            <w:rFonts w:ascii="Times New Roman" w:hAnsi="Times New Roman"/>
          </w:rPr>
          <w:delText>(</w:delText>
        </w:r>
      </w:del>
      <w:r w:rsidR="00CA3472">
        <w:rPr>
          <w:rFonts w:ascii="Times New Roman" w:hAnsi="Times New Roman"/>
          <w:i/>
        </w:rPr>
        <w:t>Teratornis merriami</w:t>
      </w:r>
      <w:ins w:id="24" w:author="Donald Prothero" w:date="2016-06-24T10:28:00Z">
        <w:r w:rsidR="00FC4E17">
          <w:rPr>
            <w:rFonts w:ascii="Times New Roman" w:hAnsi="Times New Roman"/>
          </w:rPr>
          <w:t xml:space="preserve">, </w:t>
        </w:r>
      </w:ins>
      <w:del w:id="25" w:author="Donald Prothero" w:date="2016-06-24T10:27:00Z">
        <w:r w:rsidDel="00FC4E17">
          <w:rPr>
            <w:rFonts w:ascii="Times New Roman" w:hAnsi="Times New Roman"/>
          </w:rPr>
          <w:delText xml:space="preserve">) </w:delText>
        </w:r>
      </w:del>
      <w:del w:id="26" w:author="Donald Prothero" w:date="2016-06-24T10:28:00Z">
        <w:r w:rsidDel="00FC4E17">
          <w:rPr>
            <w:rFonts w:ascii="Times New Roman" w:hAnsi="Times New Roman"/>
          </w:rPr>
          <w:delText>from the Page Museum collections</w:delText>
        </w:r>
        <w:r w:rsidR="00246BF3" w:rsidDel="00FC4E17">
          <w:rPr>
            <w:rFonts w:ascii="Times New Roman" w:hAnsi="Times New Roman"/>
          </w:rPr>
          <w:delText xml:space="preserve"> from Rancho La Brea</w:delText>
        </w:r>
        <w:r w:rsidDel="00FC4E17">
          <w:rPr>
            <w:rFonts w:ascii="Times New Roman" w:hAnsi="Times New Roman"/>
          </w:rPr>
          <w:delText xml:space="preserve"> </w:delText>
        </w:r>
      </w:del>
      <w:r>
        <w:rPr>
          <w:rFonts w:ascii="Times New Roman" w:hAnsi="Times New Roman"/>
        </w:rPr>
        <w:t xml:space="preserve">to determine if they showed size or shape changes in response to the </w:t>
      </w:r>
      <w:r w:rsidR="007030D7">
        <w:rPr>
          <w:rFonts w:ascii="Times New Roman" w:hAnsi="Times New Roman"/>
        </w:rPr>
        <w:t>climate</w:t>
      </w:r>
      <w:del w:id="27" w:author="Donald Prothero" w:date="2016-06-24T10:28:00Z">
        <w:r w:rsidR="007030D7" w:rsidDel="00FC4E17">
          <w:rPr>
            <w:rFonts w:ascii="Times New Roman" w:hAnsi="Times New Roman"/>
          </w:rPr>
          <w:delText xml:space="preserve"> changes of the last 35,000 years</w:delText>
        </w:r>
      </w:del>
      <w:r w:rsidR="00945262">
        <w:rPr>
          <w:rFonts w:ascii="Times New Roman" w:hAnsi="Times New Roman"/>
        </w:rPr>
        <w:t>.</w:t>
      </w:r>
      <w:commentRangeEnd w:id="20"/>
      <w:r w:rsidR="00CA3472">
        <w:rPr>
          <w:rStyle w:val="CommentReference"/>
        </w:rPr>
        <w:commentReference w:id="20"/>
      </w:r>
      <w:r w:rsidR="00945262">
        <w:rPr>
          <w:rFonts w:ascii="Times New Roman" w:hAnsi="Times New Roman"/>
        </w:rPr>
        <w:t xml:space="preserve"> </w:t>
      </w:r>
      <w:commentRangeStart w:id="28"/>
      <w:r>
        <w:rPr>
          <w:rFonts w:ascii="Times New Roman" w:hAnsi="Times New Roman"/>
        </w:rPr>
        <w:t xml:space="preserve">Even though </w:t>
      </w:r>
      <w:del w:id="29" w:author="Donald Prothero" w:date="2016-06-24T10:46:00Z">
        <w:r w:rsidR="00B521D4" w:rsidDel="00416610">
          <w:rPr>
            <w:rFonts w:ascii="Times New Roman" w:hAnsi="Times New Roman"/>
          </w:rPr>
          <w:delText xml:space="preserve">living </w:delText>
        </w:r>
        <w:r w:rsidR="007030D7" w:rsidRPr="00FC4E17" w:rsidDel="00416610">
          <w:rPr>
            <w:rFonts w:ascii="Times New Roman" w:hAnsi="Times New Roman"/>
            <w:strike/>
          </w:rPr>
          <w:delText>Great Horned Owls</w:delText>
        </w:r>
      </w:del>
      <w:ins w:id="30" w:author="Donald Prothero" w:date="2016-06-24T10:46:00Z">
        <w:r w:rsidR="00416610">
          <w:rPr>
            <w:rFonts w:ascii="Times New Roman" w:hAnsi="Times New Roman"/>
          </w:rPr>
          <w:t>teratorns seem</w:t>
        </w:r>
      </w:ins>
      <w:r w:rsidR="007030D7">
        <w:rPr>
          <w:rFonts w:ascii="Times New Roman" w:hAnsi="Times New Roman"/>
        </w:rPr>
        <w:t xml:space="preserve"> exhibit a weak</w:t>
      </w:r>
      <w:r>
        <w:rPr>
          <w:rFonts w:ascii="Times New Roman" w:hAnsi="Times New Roman"/>
        </w:rPr>
        <w:t xml:space="preserve"> Bergmann’s rule effect, with larger body sizes in colder climates, </w:t>
      </w:r>
      <w:r w:rsidR="005775A9">
        <w:rPr>
          <w:rFonts w:ascii="Times New Roman" w:hAnsi="Times New Roman"/>
        </w:rPr>
        <w:t xml:space="preserve">the </w:t>
      </w:r>
      <w:r w:rsidR="00B521D4">
        <w:rPr>
          <w:rFonts w:ascii="Times New Roman" w:hAnsi="Times New Roman"/>
        </w:rPr>
        <w:t xml:space="preserve">Rancho La Brea </w:t>
      </w:r>
      <w:ins w:id="31" w:author="Donald Prothero" w:date="2016-06-24T10:46:00Z">
        <w:r w:rsidR="00416610">
          <w:rPr>
            <w:rFonts w:ascii="Times New Roman" w:hAnsi="Times New Roman"/>
            <w:strike/>
          </w:rPr>
          <w:t xml:space="preserve">samples </w:t>
        </w:r>
      </w:ins>
      <w:del w:id="32" w:author="Donald Prothero" w:date="2016-06-24T10:46:00Z">
        <w:r w:rsidR="005775A9" w:rsidRPr="00FC4E17" w:rsidDel="00416610">
          <w:rPr>
            <w:rFonts w:ascii="Times New Roman" w:hAnsi="Times New Roman"/>
            <w:strike/>
          </w:rPr>
          <w:delText>owls</w:delText>
        </w:r>
        <w:r w:rsidR="005775A9" w:rsidDel="00416610">
          <w:rPr>
            <w:rFonts w:ascii="Times New Roman" w:hAnsi="Times New Roman"/>
          </w:rPr>
          <w:delText xml:space="preserve"> </w:delText>
        </w:r>
      </w:del>
      <w:r w:rsidR="005775A9">
        <w:rPr>
          <w:rFonts w:ascii="Times New Roman" w:hAnsi="Times New Roman"/>
        </w:rPr>
        <w:t>showed</w:t>
      </w:r>
      <w:r w:rsidR="00B521D4">
        <w:rPr>
          <w:rFonts w:ascii="Times New Roman" w:hAnsi="Times New Roman"/>
        </w:rPr>
        <w:t xml:space="preserve"> also</w:t>
      </w:r>
      <w:r w:rsidR="005775A9">
        <w:rPr>
          <w:rFonts w:ascii="Times New Roman" w:hAnsi="Times New Roman"/>
        </w:rPr>
        <w:t xml:space="preserve"> complete stasis over this interval, with </w:t>
      </w:r>
      <w:r w:rsidR="00B521D4">
        <w:rPr>
          <w:rFonts w:ascii="Times New Roman" w:hAnsi="Times New Roman"/>
        </w:rPr>
        <w:t xml:space="preserve">almost </w:t>
      </w:r>
      <w:r w:rsidR="005775A9">
        <w:rPr>
          <w:rFonts w:ascii="Times New Roman" w:hAnsi="Times New Roman"/>
        </w:rPr>
        <w:t xml:space="preserve">no statistically significant </w:t>
      </w:r>
      <w:r w:rsidR="00B521D4">
        <w:rPr>
          <w:rFonts w:ascii="Times New Roman" w:hAnsi="Times New Roman"/>
        </w:rPr>
        <w:t xml:space="preserve">changes in </w:t>
      </w:r>
      <w:r w:rsidR="005775A9">
        <w:rPr>
          <w:rFonts w:ascii="Times New Roman" w:hAnsi="Times New Roman"/>
        </w:rPr>
        <w:t xml:space="preserve">size or robustness even during the peak glacial interval at </w:t>
      </w:r>
      <w:r w:rsidR="00B521D4">
        <w:rPr>
          <w:rFonts w:ascii="Times New Roman" w:hAnsi="Times New Roman"/>
        </w:rPr>
        <w:t>18,000-</w:t>
      </w:r>
      <w:r w:rsidR="005775A9">
        <w:rPr>
          <w:rFonts w:ascii="Times New Roman" w:hAnsi="Times New Roman"/>
        </w:rPr>
        <w:t>20,000 years ago, when the climate at Rancho La Brea was dominated by coniferous forests and snowy winters.</w:t>
      </w:r>
      <w:commentRangeEnd w:id="28"/>
      <w:r w:rsidR="00CA3472">
        <w:rPr>
          <w:rStyle w:val="CommentReference"/>
        </w:rPr>
        <w:commentReference w:id="28"/>
      </w:r>
      <w:r w:rsidR="005775A9">
        <w:rPr>
          <w:rFonts w:ascii="Times New Roman" w:hAnsi="Times New Roman"/>
        </w:rPr>
        <w:t xml:space="preserve"> </w:t>
      </w:r>
      <w:r w:rsidR="007030D7">
        <w:rPr>
          <w:rFonts w:ascii="Times New Roman" w:hAnsi="Times New Roman"/>
        </w:rPr>
        <w:t>These results are consist</w:t>
      </w:r>
      <w:r w:rsidR="005775A9">
        <w:rPr>
          <w:rFonts w:ascii="Times New Roman" w:hAnsi="Times New Roman"/>
        </w:rPr>
        <w:t>ent</w:t>
      </w:r>
      <w:r w:rsidR="007030D7">
        <w:rPr>
          <w:rFonts w:ascii="Times New Roman" w:hAnsi="Times New Roman"/>
        </w:rPr>
        <w:t xml:space="preserve"> with earlier studies on </w:t>
      </w:r>
      <w:del w:id="33" w:author="Donald Prothero" w:date="2016-06-24T10:47:00Z">
        <w:r w:rsidR="007030D7" w:rsidDel="00416610">
          <w:rPr>
            <w:rFonts w:ascii="Times New Roman" w:hAnsi="Times New Roman"/>
          </w:rPr>
          <w:delText xml:space="preserve">La Brea </w:delText>
        </w:r>
        <w:r w:rsidR="00B521D4" w:rsidDel="00416610">
          <w:rPr>
            <w:rFonts w:ascii="Times New Roman" w:hAnsi="Times New Roman"/>
          </w:rPr>
          <w:delText>C</w:delText>
        </w:r>
        <w:r w:rsidR="007030D7" w:rsidDel="00416610">
          <w:rPr>
            <w:rFonts w:ascii="Times New Roman" w:hAnsi="Times New Roman"/>
          </w:rPr>
          <w:delText xml:space="preserve">ondors, </w:delText>
        </w:r>
        <w:r w:rsidR="00B521D4" w:rsidDel="00416610">
          <w:rPr>
            <w:rFonts w:ascii="Times New Roman" w:hAnsi="Times New Roman"/>
          </w:rPr>
          <w:delText>G</w:delText>
        </w:r>
        <w:r w:rsidR="007030D7" w:rsidDel="00416610">
          <w:rPr>
            <w:rFonts w:ascii="Times New Roman" w:hAnsi="Times New Roman"/>
          </w:rPr>
          <w:delText xml:space="preserve">olden </w:delText>
        </w:r>
        <w:r w:rsidR="00B521D4" w:rsidDel="00416610">
          <w:rPr>
            <w:rFonts w:ascii="Times New Roman" w:hAnsi="Times New Roman"/>
          </w:rPr>
          <w:delText>E</w:delText>
        </w:r>
        <w:r w:rsidR="007030D7" w:rsidDel="00416610">
          <w:rPr>
            <w:rFonts w:ascii="Times New Roman" w:hAnsi="Times New Roman"/>
          </w:rPr>
          <w:delText xml:space="preserve">agles, </w:delText>
        </w:r>
        <w:r w:rsidR="00B521D4" w:rsidDel="00416610">
          <w:rPr>
            <w:rFonts w:ascii="Times New Roman" w:hAnsi="Times New Roman"/>
          </w:rPr>
          <w:delText>B</w:delText>
        </w:r>
        <w:r w:rsidR="007030D7" w:rsidDel="00416610">
          <w:rPr>
            <w:rFonts w:ascii="Times New Roman" w:hAnsi="Times New Roman"/>
          </w:rPr>
          <w:delText xml:space="preserve">ald </w:delText>
        </w:r>
        <w:r w:rsidR="00B521D4" w:rsidDel="00416610">
          <w:rPr>
            <w:rFonts w:ascii="Times New Roman" w:hAnsi="Times New Roman"/>
          </w:rPr>
          <w:delText>E</w:delText>
        </w:r>
        <w:r w:rsidR="007030D7" w:rsidDel="00416610">
          <w:rPr>
            <w:rFonts w:ascii="Times New Roman" w:hAnsi="Times New Roman"/>
          </w:rPr>
          <w:delText xml:space="preserve">agles, </w:delText>
        </w:r>
        <w:r w:rsidR="00B521D4" w:rsidDel="00416610">
          <w:rPr>
            <w:rFonts w:ascii="Times New Roman" w:hAnsi="Times New Roman"/>
          </w:rPr>
          <w:delText>T</w:delText>
        </w:r>
        <w:r w:rsidR="007030D7" w:rsidDel="00416610">
          <w:rPr>
            <w:rFonts w:ascii="Times New Roman" w:hAnsi="Times New Roman"/>
          </w:rPr>
          <w:delText xml:space="preserve">urkeys, and </w:delText>
        </w:r>
        <w:r w:rsidR="00B521D4" w:rsidDel="00416610">
          <w:rPr>
            <w:rFonts w:ascii="Times New Roman" w:hAnsi="Times New Roman"/>
          </w:rPr>
          <w:delText>Caracaras.</w:delText>
        </w:r>
      </w:del>
      <w:ins w:id="34" w:author="Donald Prothero" w:date="2016-06-24T10:47:00Z">
        <w:r w:rsidR="00416610">
          <w:rPr>
            <w:rFonts w:ascii="Times New Roman" w:hAnsi="Times New Roman"/>
          </w:rPr>
          <w:t>all the other large birds at Rancho La Brea.</w:t>
        </w:r>
      </w:ins>
      <w:r w:rsidR="00B521D4">
        <w:rPr>
          <w:rFonts w:ascii="Times New Roman" w:hAnsi="Times New Roman"/>
        </w:rPr>
        <w:t xml:space="preserve"> </w:t>
      </w:r>
      <w:del w:id="35" w:author="Donald Prothero" w:date="2016-06-24T10:47:00Z">
        <w:r w:rsidR="00B521D4" w:rsidDel="00416610">
          <w:rPr>
            <w:rFonts w:ascii="Times New Roman" w:hAnsi="Times New Roman"/>
          </w:rPr>
          <w:delText xml:space="preserve">Apparently, </w:delText>
        </w:r>
        <w:r w:rsidR="005775A9" w:rsidDel="00416610">
          <w:rPr>
            <w:rFonts w:ascii="Times New Roman" w:hAnsi="Times New Roman"/>
          </w:rPr>
          <w:delText xml:space="preserve">many </w:delText>
        </w:r>
        <w:r w:rsidDel="00416610">
          <w:rPr>
            <w:rFonts w:ascii="Times New Roman" w:hAnsi="Times New Roman"/>
          </w:rPr>
          <w:delText xml:space="preserve">birds </w:delText>
        </w:r>
        <w:r w:rsidR="007030D7" w:rsidDel="00416610">
          <w:rPr>
            <w:rFonts w:ascii="Times New Roman" w:hAnsi="Times New Roman"/>
          </w:rPr>
          <w:delText>do not respond</w:delText>
        </w:r>
        <w:r w:rsidDel="00416610">
          <w:rPr>
            <w:rFonts w:ascii="Times New Roman" w:hAnsi="Times New Roman"/>
          </w:rPr>
          <w:delText xml:space="preserve"> to long-term changes in climate </w:delText>
        </w:r>
        <w:r w:rsidR="007030D7" w:rsidDel="00416610">
          <w:rPr>
            <w:rFonts w:ascii="Times New Roman" w:hAnsi="Times New Roman"/>
          </w:rPr>
          <w:delText>in a simple fashion</w:delText>
        </w:r>
        <w:r w:rsidR="005775A9" w:rsidDel="00416610">
          <w:rPr>
            <w:rFonts w:ascii="Times New Roman" w:hAnsi="Times New Roman"/>
          </w:rPr>
          <w:delText>, but are ecologically flexible and live in a wide range of habitats and climates without change in size or limb robustness.</w:delText>
        </w:r>
      </w:del>
      <w:ins w:id="36" w:author="Donald Prothero" w:date="2016-06-24T10:47:00Z">
        <w:r w:rsidR="00416610">
          <w:rPr>
            <w:rFonts w:ascii="Times New Roman" w:hAnsi="Times New Roman"/>
          </w:rPr>
          <w:t xml:space="preserve"> This suggests that the Galapagos finch model of rapid change in response to climate may not be appropriate for all birds.</w:t>
        </w:r>
      </w:ins>
    </w:p>
    <w:p w14:paraId="1494CCAA" w14:textId="77777777" w:rsidR="007F3C87" w:rsidRDefault="007F3C87" w:rsidP="007F3C87">
      <w:pPr>
        <w:tabs>
          <w:tab w:val="left" w:pos="360"/>
        </w:tabs>
        <w:spacing w:line="480" w:lineRule="auto"/>
        <w:rPr>
          <w:rFonts w:ascii="Times New Roman" w:hAnsi="Times New Roman"/>
        </w:rPr>
      </w:pPr>
    </w:p>
    <w:p w14:paraId="2B7C4EB4" w14:textId="77777777" w:rsidR="007F3C87" w:rsidRDefault="007F3C87" w:rsidP="007F3C87">
      <w:pPr>
        <w:pStyle w:val="Heading1"/>
      </w:pPr>
      <w:r>
        <w:t>INTRODUCTION</w:t>
      </w:r>
    </w:p>
    <w:p w14:paraId="5AE42B07" w14:textId="6901807A" w:rsidR="007F3C87" w:rsidRDefault="007F3C87" w:rsidP="007F3C87">
      <w:pPr>
        <w:tabs>
          <w:tab w:val="left" w:pos="360"/>
        </w:tabs>
        <w:spacing w:line="480" w:lineRule="auto"/>
        <w:rPr>
          <w:rFonts w:ascii="Times New Roman" w:hAnsi="Times New Roman"/>
        </w:rPr>
      </w:pPr>
      <w:r>
        <w:rPr>
          <w:rFonts w:ascii="Times New Roman" w:hAnsi="Times New Roman"/>
        </w:rPr>
        <w:tab/>
      </w:r>
      <w:r w:rsidR="00CA3472" w:rsidRPr="009F79B4">
        <w:rPr>
          <w:rFonts w:ascii="Times New Roman" w:eastAsia="Times New Roman" w:hAnsi="Times New Roman"/>
          <w:szCs w:val="24"/>
        </w:rPr>
        <w:t xml:space="preserve">Adaptive responses to climatic and environmental changes are common within conventional evolutionary biology thought. Such responses are made famous by Darwin’s Galapagos </w:t>
      </w:r>
      <w:del w:id="37" w:author="Donald Prothero" w:date="2016-06-29T18:55:00Z">
        <w:r w:rsidR="00CA3472" w:rsidRPr="009F79B4" w:rsidDel="00963DE5">
          <w:rPr>
            <w:rFonts w:ascii="Times New Roman" w:eastAsia="Times New Roman" w:hAnsi="Times New Roman"/>
            <w:szCs w:val="24"/>
          </w:rPr>
          <w:delText xml:space="preserve">Finches </w:delText>
        </w:r>
      </w:del>
      <w:ins w:id="38" w:author="Donald Prothero" w:date="2016-06-29T18:55:00Z">
        <w:r w:rsidR="00963DE5">
          <w:rPr>
            <w:rFonts w:ascii="Times New Roman" w:eastAsia="Times New Roman" w:hAnsi="Times New Roman"/>
            <w:szCs w:val="24"/>
          </w:rPr>
          <w:t>f</w:t>
        </w:r>
        <w:r w:rsidR="00963DE5" w:rsidRPr="009F79B4">
          <w:rPr>
            <w:rFonts w:ascii="Times New Roman" w:eastAsia="Times New Roman" w:hAnsi="Times New Roman"/>
            <w:szCs w:val="24"/>
          </w:rPr>
          <w:t xml:space="preserve">inches </w:t>
        </w:r>
      </w:ins>
      <w:r w:rsidR="00CA3472" w:rsidRPr="009F79B4">
        <w:rPr>
          <w:rFonts w:ascii="Times New Roman" w:eastAsia="Times New Roman" w:hAnsi="Times New Roman"/>
          <w:szCs w:val="24"/>
        </w:rPr>
        <w:t xml:space="preserve">and can be observed as responses to </w:t>
      </w:r>
      <w:r w:rsidR="00467203">
        <w:rPr>
          <w:rFonts w:ascii="Times New Roman" w:eastAsia="Times New Roman" w:hAnsi="Times New Roman"/>
          <w:szCs w:val="24"/>
        </w:rPr>
        <w:t xml:space="preserve">climatic </w:t>
      </w:r>
      <w:r w:rsidR="00CA3472" w:rsidRPr="009F79B4">
        <w:rPr>
          <w:rFonts w:ascii="Times New Roman" w:eastAsia="Times New Roman" w:hAnsi="Times New Roman"/>
          <w:szCs w:val="24"/>
        </w:rPr>
        <w:t>changes</w:t>
      </w:r>
      <w:r w:rsidR="00467203">
        <w:rPr>
          <w:rFonts w:ascii="Times New Roman" w:eastAsia="Times New Roman" w:hAnsi="Times New Roman"/>
          <w:szCs w:val="24"/>
        </w:rPr>
        <w:t>,</w:t>
      </w:r>
      <w:r w:rsidR="00CA3472" w:rsidRPr="009F79B4">
        <w:rPr>
          <w:rFonts w:ascii="Times New Roman" w:eastAsia="Times New Roman" w:hAnsi="Times New Roman"/>
          <w:szCs w:val="24"/>
        </w:rPr>
        <w:t xml:space="preserve"> such as competition and drought</w:t>
      </w:r>
      <w:r w:rsidR="00467203">
        <w:rPr>
          <w:rFonts w:ascii="Times New Roman" w:eastAsia="Times New Roman" w:hAnsi="Times New Roman"/>
          <w:szCs w:val="24"/>
        </w:rPr>
        <w:t xml:space="preserve"> </w:t>
      </w:r>
      <w:commentRangeStart w:id="39"/>
      <w:del w:id="40" w:author="Donald Prothero" w:date="2016-06-24T10:48:00Z">
        <w:r w:rsidR="00246BF3" w:rsidRPr="00FC4E17" w:rsidDel="00416610">
          <w:rPr>
            <w:rFonts w:ascii="Times New Roman" w:hAnsi="Times New Roman"/>
            <w:strike/>
          </w:rPr>
          <w:delText>Conventional evolutionary biology  has long featured examples of adaptive response</w:delText>
        </w:r>
        <w:r w:rsidR="0079200A" w:rsidRPr="00FC4E17" w:rsidDel="00416610">
          <w:rPr>
            <w:rFonts w:ascii="Times New Roman" w:hAnsi="Times New Roman"/>
            <w:strike/>
          </w:rPr>
          <w:delText>s</w:delText>
        </w:r>
        <w:r w:rsidR="00246BF3" w:rsidRPr="00FC4E17" w:rsidDel="00416610">
          <w:rPr>
            <w:rFonts w:ascii="Times New Roman" w:hAnsi="Times New Roman"/>
            <w:strike/>
          </w:rPr>
          <w:delText xml:space="preserve"> to climatic change, especially in birds such as the Galapagos finches</w:delText>
        </w:r>
        <w:r w:rsidDel="00416610">
          <w:rPr>
            <w:rFonts w:ascii="Times New Roman" w:hAnsi="Times New Roman"/>
          </w:rPr>
          <w:delText xml:space="preserve"> </w:delText>
        </w:r>
      </w:del>
      <w:r>
        <w:rPr>
          <w:rFonts w:ascii="Times New Roman" w:hAnsi="Times New Roman"/>
        </w:rPr>
        <w:t xml:space="preserve">(Weiner, 1995; Grant and Weiner, 1999; </w:t>
      </w:r>
      <w:r w:rsidR="00A930C0">
        <w:rPr>
          <w:rFonts w:ascii="Times New Roman" w:hAnsi="Times New Roman"/>
        </w:rPr>
        <w:t xml:space="preserve">Grant and Grant, 2006; </w:t>
      </w:r>
      <w:r>
        <w:rPr>
          <w:rFonts w:ascii="Times New Roman" w:hAnsi="Times New Roman"/>
        </w:rPr>
        <w:t>Grant and Grant, 2007).</w:t>
      </w:r>
      <w:commentRangeEnd w:id="39"/>
      <w:r w:rsidR="00CA3472">
        <w:rPr>
          <w:rStyle w:val="CommentReference"/>
        </w:rPr>
        <w:commentReference w:id="39"/>
      </w:r>
      <w:r>
        <w:rPr>
          <w:rFonts w:ascii="Times New Roman" w:hAnsi="Times New Roman"/>
        </w:rPr>
        <w:t xml:space="preserve"> </w:t>
      </w:r>
      <w:r w:rsidR="00246BF3">
        <w:rPr>
          <w:rFonts w:ascii="Times New Roman" w:hAnsi="Times New Roman"/>
        </w:rPr>
        <w:t>There are numerous other</w:t>
      </w:r>
      <w:r w:rsidR="00B42E78">
        <w:rPr>
          <w:rFonts w:ascii="Times New Roman" w:hAnsi="Times New Roman"/>
        </w:rPr>
        <w:t xml:space="preserve"> demonstrated instances of</w:t>
      </w:r>
      <w:r>
        <w:rPr>
          <w:rFonts w:ascii="Times New Roman" w:hAnsi="Times New Roman"/>
        </w:rPr>
        <w:t xml:space="preserve"> microevolutionary change in </w:t>
      </w:r>
      <w:r w:rsidR="0079200A">
        <w:rPr>
          <w:rFonts w:ascii="Times New Roman" w:hAnsi="Times New Roman"/>
        </w:rPr>
        <w:t>modern</w:t>
      </w:r>
      <w:r>
        <w:rPr>
          <w:rFonts w:ascii="Times New Roman" w:hAnsi="Times New Roman"/>
        </w:rPr>
        <w:t xml:space="preserve"> birds, such as Siberian </w:t>
      </w:r>
      <w:r w:rsidR="005529F5">
        <w:rPr>
          <w:rFonts w:ascii="Times New Roman" w:hAnsi="Times New Roman"/>
        </w:rPr>
        <w:t>W</w:t>
      </w:r>
      <w:r>
        <w:rPr>
          <w:rFonts w:ascii="Times New Roman" w:hAnsi="Times New Roman"/>
        </w:rPr>
        <w:t xml:space="preserve">arblers, English </w:t>
      </w:r>
      <w:r w:rsidR="005529F5">
        <w:rPr>
          <w:rFonts w:ascii="Times New Roman" w:hAnsi="Times New Roman"/>
        </w:rPr>
        <w:t>S</w:t>
      </w:r>
      <w:r>
        <w:rPr>
          <w:rFonts w:ascii="Times New Roman" w:hAnsi="Times New Roman"/>
        </w:rPr>
        <w:t xml:space="preserve">parrows, </w:t>
      </w:r>
      <w:r w:rsidR="005529F5">
        <w:rPr>
          <w:rFonts w:ascii="Times New Roman" w:hAnsi="Times New Roman"/>
        </w:rPr>
        <w:t>C</w:t>
      </w:r>
      <w:r>
        <w:rPr>
          <w:rFonts w:ascii="Times New Roman" w:hAnsi="Times New Roman"/>
        </w:rPr>
        <w:t xml:space="preserve">uckoos, </w:t>
      </w:r>
      <w:r w:rsidR="005529F5">
        <w:rPr>
          <w:rFonts w:ascii="Times New Roman" w:hAnsi="Times New Roman"/>
        </w:rPr>
        <w:t>C</w:t>
      </w:r>
      <w:r>
        <w:rPr>
          <w:rFonts w:ascii="Times New Roman" w:hAnsi="Times New Roman"/>
        </w:rPr>
        <w:t xml:space="preserve">owbirds, </w:t>
      </w:r>
      <w:r w:rsidR="005529F5">
        <w:rPr>
          <w:rFonts w:ascii="Times New Roman" w:hAnsi="Times New Roman"/>
        </w:rPr>
        <w:t>R</w:t>
      </w:r>
      <w:r>
        <w:rPr>
          <w:rFonts w:ascii="Times New Roman" w:hAnsi="Times New Roman"/>
        </w:rPr>
        <w:t>ed-</w:t>
      </w:r>
      <w:r w:rsidR="005529F5">
        <w:rPr>
          <w:rFonts w:ascii="Times New Roman" w:hAnsi="Times New Roman"/>
        </w:rPr>
        <w:t>W</w:t>
      </w:r>
      <w:r>
        <w:rPr>
          <w:rFonts w:ascii="Times New Roman" w:hAnsi="Times New Roman"/>
        </w:rPr>
        <w:t xml:space="preserve">inged </w:t>
      </w:r>
      <w:r w:rsidR="005529F5">
        <w:rPr>
          <w:rFonts w:ascii="Times New Roman" w:hAnsi="Times New Roman"/>
        </w:rPr>
        <w:t>B</w:t>
      </w:r>
      <w:r>
        <w:rPr>
          <w:rFonts w:ascii="Times New Roman" w:hAnsi="Times New Roman"/>
        </w:rPr>
        <w:t>lackbirds, and many others</w:t>
      </w:r>
      <w:r w:rsidR="00246BF3">
        <w:rPr>
          <w:rFonts w:ascii="Times New Roman" w:hAnsi="Times New Roman"/>
        </w:rPr>
        <w:t xml:space="preserve"> (Weiner, 199</w:t>
      </w:r>
      <w:r w:rsidR="005775A9">
        <w:rPr>
          <w:rFonts w:ascii="Times New Roman" w:hAnsi="Times New Roman"/>
        </w:rPr>
        <w:t>5</w:t>
      </w:r>
      <w:r w:rsidR="00246BF3">
        <w:rPr>
          <w:rFonts w:ascii="Times New Roman" w:hAnsi="Times New Roman"/>
        </w:rPr>
        <w:t>)</w:t>
      </w:r>
      <w:r>
        <w:rPr>
          <w:rFonts w:ascii="Times New Roman" w:hAnsi="Times New Roman"/>
        </w:rPr>
        <w:t xml:space="preserve">. </w:t>
      </w:r>
      <w:r w:rsidR="005369AB">
        <w:rPr>
          <w:rFonts w:ascii="Times New Roman" w:hAnsi="Times New Roman"/>
        </w:rPr>
        <w:t>These studies all suggest that</w:t>
      </w:r>
      <w:r w:rsidR="00B42E78">
        <w:rPr>
          <w:rFonts w:ascii="Times New Roman" w:hAnsi="Times New Roman"/>
        </w:rPr>
        <w:t xml:space="preserve"> body size and robustness in</w:t>
      </w:r>
      <w:r w:rsidR="005369AB">
        <w:rPr>
          <w:rFonts w:ascii="Times New Roman" w:hAnsi="Times New Roman"/>
        </w:rPr>
        <w:t xml:space="preserve"> birds are highly responsive to environmental and climatic changes.</w:t>
      </w:r>
    </w:p>
    <w:p w14:paraId="7E538B00" w14:textId="3BABD84C" w:rsidR="007F3C87" w:rsidRDefault="007F3C87" w:rsidP="007F3C87">
      <w:pPr>
        <w:tabs>
          <w:tab w:val="left" w:pos="360"/>
        </w:tabs>
        <w:spacing w:line="480" w:lineRule="auto"/>
        <w:rPr>
          <w:rFonts w:ascii="Times New Roman" w:hAnsi="Times New Roman"/>
        </w:rPr>
      </w:pPr>
      <w:r>
        <w:rPr>
          <w:rFonts w:ascii="Times New Roman" w:hAnsi="Times New Roman"/>
        </w:rPr>
        <w:tab/>
      </w:r>
      <w:r w:rsidR="0079200A">
        <w:rPr>
          <w:rFonts w:ascii="Times New Roman" w:hAnsi="Times New Roman"/>
        </w:rPr>
        <w:t>But f</w:t>
      </w:r>
      <w:r w:rsidR="005369AB">
        <w:rPr>
          <w:rFonts w:ascii="Times New Roman" w:hAnsi="Times New Roman"/>
        </w:rPr>
        <w:t xml:space="preserve">or </w:t>
      </w:r>
      <w:del w:id="41" w:author="Donald Prothero" w:date="2016-06-24T10:48:00Z">
        <w:r w:rsidR="005369AB" w:rsidDel="00416610">
          <w:rPr>
            <w:rFonts w:ascii="Times New Roman" w:hAnsi="Times New Roman"/>
          </w:rPr>
          <w:delText xml:space="preserve">43 </w:delText>
        </w:r>
      </w:del>
      <w:ins w:id="42" w:author="Donald Prothero" w:date="2016-06-24T10:48:00Z">
        <w:r w:rsidR="00416610">
          <w:rPr>
            <w:rFonts w:ascii="Times New Roman" w:hAnsi="Times New Roman"/>
          </w:rPr>
          <w:t xml:space="preserve">44 </w:t>
        </w:r>
      </w:ins>
      <w:r w:rsidR="005369AB">
        <w:rPr>
          <w:rFonts w:ascii="Times New Roman" w:hAnsi="Times New Roman"/>
        </w:rPr>
        <w:t>years now, paleontologists have become aware of the prevalence of stasis among fossil populations over long time intervals</w:t>
      </w:r>
      <w:r>
        <w:rPr>
          <w:rFonts w:ascii="Times New Roman" w:hAnsi="Times New Roman"/>
        </w:rPr>
        <w:t xml:space="preserve"> (Eldredge and Gould, 1972;</w:t>
      </w:r>
      <w:r w:rsidR="005369AB">
        <w:rPr>
          <w:rFonts w:ascii="Times New Roman" w:hAnsi="Times New Roman"/>
        </w:rPr>
        <w:t xml:space="preserve"> Eldredge, 1999; Gould, 2002). From this perspective, </w:t>
      </w:r>
      <w:r w:rsidR="00982780">
        <w:rPr>
          <w:rFonts w:ascii="Times New Roman" w:hAnsi="Times New Roman"/>
        </w:rPr>
        <w:t>it seems</w:t>
      </w:r>
      <w:r w:rsidR="005369AB">
        <w:rPr>
          <w:rFonts w:ascii="Times New Roman" w:hAnsi="Times New Roman"/>
        </w:rPr>
        <w:t xml:space="preserve"> that the</w:t>
      </w:r>
      <w:r>
        <w:rPr>
          <w:rFonts w:ascii="Times New Roman" w:hAnsi="Times New Roman"/>
        </w:rPr>
        <w:t xml:space="preserve"> short-term examples of small-scale change </w:t>
      </w:r>
      <w:r w:rsidR="00982780">
        <w:rPr>
          <w:rFonts w:ascii="Times New Roman" w:hAnsi="Times New Roman"/>
        </w:rPr>
        <w:t xml:space="preserve">may not be </w:t>
      </w:r>
      <w:r w:rsidR="005369AB">
        <w:rPr>
          <w:rFonts w:ascii="Times New Roman" w:hAnsi="Times New Roman"/>
        </w:rPr>
        <w:t>very important to large-scale</w:t>
      </w:r>
      <w:r>
        <w:rPr>
          <w:rFonts w:ascii="Times New Roman" w:hAnsi="Times New Roman"/>
        </w:rPr>
        <w:t xml:space="preserve"> macroevolution. </w:t>
      </w:r>
      <w:r w:rsidR="0079200A">
        <w:rPr>
          <w:rFonts w:ascii="Times New Roman" w:hAnsi="Times New Roman"/>
        </w:rPr>
        <w:t>Most fossil metazoans show evolutionary</w:t>
      </w:r>
      <w:r>
        <w:rPr>
          <w:rFonts w:ascii="Times New Roman" w:hAnsi="Times New Roman"/>
        </w:rPr>
        <w:t xml:space="preserve"> stasis over</w:t>
      </w:r>
      <w:r w:rsidR="0079200A">
        <w:rPr>
          <w:rFonts w:ascii="Times New Roman" w:hAnsi="Times New Roman"/>
        </w:rPr>
        <w:t xml:space="preserve"> timescales of</w:t>
      </w:r>
      <w:r>
        <w:rPr>
          <w:rFonts w:ascii="Times New Roman" w:hAnsi="Times New Roman"/>
        </w:rPr>
        <w:t xml:space="preserve"> millions of years (Jackson and Cheetham, 1999; Gould, 2002; Jablonski, 2000, 2008; Geary, 2009; Princehouse, 2009; Hallam, 2009; </w:t>
      </w:r>
      <w:r w:rsidR="00ED67C6">
        <w:rPr>
          <w:rFonts w:ascii="Times New Roman" w:hAnsi="Times New Roman"/>
        </w:rPr>
        <w:t xml:space="preserve">Sepkoski and </w:t>
      </w:r>
      <w:r>
        <w:rPr>
          <w:rFonts w:ascii="Times New Roman" w:hAnsi="Times New Roman"/>
        </w:rPr>
        <w:t>Ruse</w:t>
      </w:r>
      <w:r>
        <w:rPr>
          <w:rFonts w:ascii="Times New Roman" w:hAnsi="Times New Roman"/>
          <w:smallCaps/>
        </w:rPr>
        <w:t>, 20</w:t>
      </w:r>
      <w:r>
        <w:rPr>
          <w:rFonts w:ascii="Times New Roman" w:hAnsi="Times New Roman"/>
        </w:rPr>
        <w:t xml:space="preserve">09). </w:t>
      </w:r>
      <w:r w:rsidR="0079200A">
        <w:rPr>
          <w:rFonts w:ascii="Times New Roman" w:hAnsi="Times New Roman"/>
        </w:rPr>
        <w:t>There is abundant evidence</w:t>
      </w:r>
      <w:r>
        <w:rPr>
          <w:rFonts w:ascii="Times New Roman" w:hAnsi="Times New Roman"/>
        </w:rPr>
        <w:t xml:space="preserve"> (e.g., Coope, 1979; Davis, 1983; Bennett, 1990; Prothero and Heaton, 1996; Prothero, 1999</w:t>
      </w:r>
      <w:r w:rsidR="00982780">
        <w:rPr>
          <w:rFonts w:ascii="Times New Roman" w:hAnsi="Times New Roman"/>
        </w:rPr>
        <w:t>; Prothero et al., 2012</w:t>
      </w:r>
      <w:r>
        <w:rPr>
          <w:rFonts w:ascii="Times New Roman" w:hAnsi="Times New Roman"/>
        </w:rPr>
        <w:t xml:space="preserve">) </w:t>
      </w:r>
      <w:r w:rsidR="0079200A">
        <w:rPr>
          <w:rFonts w:ascii="Times New Roman" w:hAnsi="Times New Roman"/>
        </w:rPr>
        <w:t>of stasis during periods of climatic change and stress, which should be intervals of morphological</w:t>
      </w:r>
      <w:r w:rsidR="00963357">
        <w:rPr>
          <w:rFonts w:ascii="Times New Roman" w:hAnsi="Times New Roman"/>
        </w:rPr>
        <w:t xml:space="preserve"> change according to conventiona</w:t>
      </w:r>
      <w:r w:rsidR="0079200A">
        <w:rPr>
          <w:rFonts w:ascii="Times New Roman" w:hAnsi="Times New Roman"/>
        </w:rPr>
        <w:t>l evolutionary biology.</w:t>
      </w:r>
    </w:p>
    <w:p w14:paraId="66086892" w14:textId="536466C1" w:rsidR="007F3C87" w:rsidRDefault="007F3C87" w:rsidP="007F3C87">
      <w:pPr>
        <w:tabs>
          <w:tab w:val="left" w:pos="360"/>
        </w:tabs>
        <w:spacing w:line="480" w:lineRule="auto"/>
        <w:rPr>
          <w:rFonts w:ascii="Times New Roman" w:hAnsi="Times New Roman"/>
        </w:rPr>
      </w:pPr>
      <w:r>
        <w:rPr>
          <w:rFonts w:ascii="Times New Roman" w:hAnsi="Times New Roman"/>
        </w:rPr>
        <w:tab/>
        <w:t xml:space="preserve">The Rancho La Brea (RLB) </w:t>
      </w:r>
      <w:r w:rsidR="0079200A">
        <w:rPr>
          <w:rFonts w:ascii="Times New Roman" w:hAnsi="Times New Roman"/>
        </w:rPr>
        <w:t>tar pits</w:t>
      </w:r>
      <w:r w:rsidR="009D2FA9">
        <w:rPr>
          <w:rFonts w:ascii="Times New Roman" w:hAnsi="Times New Roman"/>
        </w:rPr>
        <w:t xml:space="preserve"> </w:t>
      </w:r>
      <w:r w:rsidR="009D2FA9" w:rsidRPr="009F79B4">
        <w:rPr>
          <w:rFonts w:ascii="Times New Roman" w:hAnsi="Times New Roman"/>
          <w:szCs w:val="24"/>
        </w:rPr>
        <w:t>trapped and preserved numerous floral and faunal specimens from a variety of time intervals</w:t>
      </w:r>
      <w:r w:rsidR="00007DE0">
        <w:rPr>
          <w:rFonts w:ascii="Times New Roman" w:hAnsi="Times New Roman"/>
          <w:szCs w:val="24"/>
        </w:rPr>
        <w:t xml:space="preserve"> and</w:t>
      </w:r>
      <w:r w:rsidR="0079200A">
        <w:rPr>
          <w:rFonts w:ascii="Times New Roman" w:hAnsi="Times New Roman"/>
        </w:rPr>
        <w:t xml:space="preserve"> are a perfect place to test the hypothesis of short-term change in response to climate on timescales of thousands of years. </w:t>
      </w:r>
      <w:r w:rsidR="000572AA" w:rsidRPr="009F79B4">
        <w:rPr>
          <w:rFonts w:ascii="Times New Roman" w:eastAsia="Times New Roman" w:hAnsi="Times New Roman"/>
          <w:szCs w:val="24"/>
        </w:rPr>
        <w:t xml:space="preserve">The RLB tar pits house </w:t>
      </w:r>
      <w:r w:rsidR="000572AA" w:rsidRPr="009F79B4">
        <w:rPr>
          <w:rFonts w:ascii="Times New Roman" w:eastAsia="Times New Roman" w:hAnsi="Times New Roman"/>
          <w:szCs w:val="24"/>
        </w:rPr>
        <w:lastRenderedPageBreak/>
        <w:t>large samples of fossil birds numbering nearly 250,000 bird specimens representing 139 species, of which 23 bird species are extinct</w:t>
      </w:r>
      <w:ins w:id="43" w:author="Donald Prothero" w:date="2016-06-24T10:48:00Z">
        <w:r w:rsidR="00416610">
          <w:rPr>
            <w:rFonts w:ascii="Times New Roman" w:hAnsi="Times New Roman"/>
          </w:rPr>
          <w:t xml:space="preserve"> (Howard, 1962). </w:t>
        </w:r>
      </w:ins>
      <w:del w:id="44" w:author="Donald Prothero" w:date="2016-06-24T10:48:00Z">
        <w:r w:rsidR="000572AA" w:rsidDel="00416610">
          <w:rPr>
            <w:rFonts w:ascii="Times New Roman" w:eastAsia="Times New Roman" w:hAnsi="Times New Roman"/>
            <w:szCs w:val="24"/>
          </w:rPr>
          <w:delText>.</w:delText>
        </w:r>
        <w:r w:rsidR="000572AA" w:rsidDel="00416610">
          <w:rPr>
            <w:rFonts w:ascii="Times New Roman" w:hAnsi="Times New Roman"/>
          </w:rPr>
          <w:delText xml:space="preserve"> </w:delText>
        </w:r>
        <w:commentRangeStart w:id="45"/>
        <w:r w:rsidR="0079200A" w:rsidRPr="00FC4E17" w:rsidDel="00416610">
          <w:rPr>
            <w:rFonts w:ascii="Times New Roman" w:hAnsi="Times New Roman"/>
            <w:strike/>
          </w:rPr>
          <w:delText>The tar pits produce a huge sample of fossil</w:delText>
        </w:r>
        <w:r w:rsidRPr="00FC4E17" w:rsidDel="00416610">
          <w:rPr>
            <w:rFonts w:ascii="Times New Roman" w:hAnsi="Times New Roman"/>
            <w:strike/>
          </w:rPr>
          <w:delText xml:space="preserve"> birds with over 85,000 individual bones representing at least 133 species (including 19 extinct species)(Howard, 1962).</w:delText>
        </w:r>
        <w:commentRangeEnd w:id="45"/>
        <w:r w:rsidR="000572AA" w:rsidRPr="00FC4E17" w:rsidDel="00416610">
          <w:rPr>
            <w:rStyle w:val="CommentReference"/>
            <w:strike/>
          </w:rPr>
          <w:commentReference w:id="45"/>
        </w:r>
        <w:r w:rsidDel="00416610">
          <w:rPr>
            <w:rFonts w:ascii="Times New Roman" w:hAnsi="Times New Roman"/>
          </w:rPr>
          <w:delText xml:space="preserve"> </w:delText>
        </w:r>
      </w:del>
      <w:commentRangeStart w:id="46"/>
      <w:r>
        <w:rPr>
          <w:rFonts w:ascii="Times New Roman" w:hAnsi="Times New Roman"/>
        </w:rPr>
        <w:t>The</w:t>
      </w:r>
      <w:r w:rsidR="0079200A">
        <w:rPr>
          <w:rFonts w:ascii="Times New Roman" w:hAnsi="Times New Roman"/>
        </w:rPr>
        <w:t xml:space="preserve"> tar pits were particularly suited for trapping and preserving </w:t>
      </w:r>
      <w:r>
        <w:rPr>
          <w:rFonts w:ascii="Times New Roman" w:hAnsi="Times New Roman"/>
        </w:rPr>
        <w:t xml:space="preserve">delicate bird bones, </w:t>
      </w:r>
      <w:r w:rsidR="000572AA">
        <w:rPr>
          <w:rFonts w:ascii="Times New Roman" w:hAnsi="Times New Roman"/>
        </w:rPr>
        <w:t xml:space="preserve">typically resulting in </w:t>
      </w:r>
      <w:r w:rsidR="0079200A">
        <w:rPr>
          <w:rFonts w:ascii="Times New Roman" w:hAnsi="Times New Roman"/>
        </w:rPr>
        <w:t xml:space="preserve">large samples of many bones from a variety of time intervals </w:t>
      </w:r>
      <w:r>
        <w:rPr>
          <w:rFonts w:ascii="Times New Roman" w:hAnsi="Times New Roman"/>
        </w:rPr>
        <w:t>(Akersten et al., 1983; Stock and Harris, 1992; Friscia</w:t>
      </w:r>
      <w:r>
        <w:rPr>
          <w:rFonts w:ascii="Times New Roman" w:hAnsi="Times New Roman"/>
          <w:smallCaps/>
        </w:rPr>
        <w:t xml:space="preserve"> </w:t>
      </w:r>
      <w:r>
        <w:rPr>
          <w:rFonts w:ascii="Times New Roman" w:hAnsi="Times New Roman"/>
        </w:rPr>
        <w:t>et al</w:t>
      </w:r>
      <w:r>
        <w:rPr>
          <w:rFonts w:ascii="Times New Roman" w:hAnsi="Times New Roman"/>
          <w:smallCaps/>
        </w:rPr>
        <w:t>., 2008</w:t>
      </w:r>
      <w:r>
        <w:rPr>
          <w:rFonts w:ascii="Times New Roman" w:hAnsi="Times New Roman"/>
        </w:rPr>
        <w:t>).</w:t>
      </w:r>
      <w:commentRangeEnd w:id="46"/>
      <w:r w:rsidR="000572AA">
        <w:rPr>
          <w:rStyle w:val="CommentReference"/>
        </w:rPr>
        <w:commentReference w:id="46"/>
      </w:r>
      <w:r>
        <w:rPr>
          <w:rFonts w:ascii="Times New Roman" w:hAnsi="Times New Roman"/>
        </w:rPr>
        <w:t xml:space="preserve"> </w:t>
      </w:r>
      <w:r w:rsidR="000572AA" w:rsidRPr="009F79B4">
        <w:rPr>
          <w:rFonts w:ascii="Times New Roman" w:hAnsi="Times New Roman"/>
          <w:szCs w:val="24"/>
        </w:rPr>
        <w:t>Recent radiocarbon dating of pits has been conducted and allowed for more accurate estimates of dates (</w:t>
      </w:r>
      <w:r w:rsidR="000572AA">
        <w:rPr>
          <w:rFonts w:ascii="Times New Roman" w:hAnsi="Times New Roman"/>
          <w:szCs w:val="24"/>
        </w:rPr>
        <w:t xml:space="preserve">Marcus and Berger, 1984; </w:t>
      </w:r>
      <w:r w:rsidR="000572AA" w:rsidRPr="009F79B4">
        <w:rPr>
          <w:rFonts w:ascii="Times New Roman" w:hAnsi="Times New Roman"/>
          <w:szCs w:val="24"/>
        </w:rPr>
        <w:t>O’Keefe et al., 2009) along with the temporal sequences of the deposits</w:t>
      </w:r>
      <w:r w:rsidR="008E684A">
        <w:rPr>
          <w:rFonts w:ascii="Times New Roman" w:hAnsi="Times New Roman"/>
          <w:szCs w:val="24"/>
        </w:rPr>
        <w:t>,</w:t>
      </w:r>
      <w:r w:rsidR="000572AA">
        <w:rPr>
          <w:rFonts w:ascii="Times New Roman" w:hAnsi="Times New Roman"/>
        </w:rPr>
        <w:t xml:space="preserve"> </w:t>
      </w:r>
      <w:r w:rsidR="008E684A" w:rsidRPr="009F79B4">
        <w:rPr>
          <w:rFonts w:ascii="Times New Roman" w:hAnsi="Times New Roman"/>
          <w:szCs w:val="24"/>
        </w:rPr>
        <w:t>allowing for correlation to climatic cycles during certain parts of the late Pleistocene</w:t>
      </w:r>
      <w:r w:rsidR="008E684A">
        <w:rPr>
          <w:rFonts w:ascii="Times New Roman" w:hAnsi="Times New Roman"/>
          <w:szCs w:val="24"/>
        </w:rPr>
        <w:t>.</w:t>
      </w:r>
      <w:r w:rsidR="008E684A">
        <w:rPr>
          <w:rFonts w:ascii="Times New Roman" w:hAnsi="Times New Roman"/>
        </w:rPr>
        <w:t xml:space="preserve"> </w:t>
      </w:r>
      <w:commentRangeStart w:id="47"/>
      <w:del w:id="48" w:author="Donald Prothero" w:date="2016-06-24T10:49:00Z">
        <w:r w:rsidR="0079200A" w:rsidRPr="00FC4E17" w:rsidDel="00C10DC8">
          <w:rPr>
            <w:rFonts w:ascii="Times New Roman" w:hAnsi="Times New Roman"/>
            <w:strike/>
          </w:rPr>
          <w:delText>Many of the pits have also been radiocarbon dated</w:delText>
        </w:r>
        <w:r w:rsidRPr="00FC4E17" w:rsidDel="00C10DC8">
          <w:rPr>
            <w:rFonts w:ascii="Times New Roman" w:hAnsi="Times New Roman"/>
            <w:strike/>
          </w:rPr>
          <w:delText xml:space="preserve"> (Marcus and Berger, 1984; O’Keefe et al., 2009), so</w:delText>
        </w:r>
        <w:r w:rsidR="0079200A" w:rsidRPr="00FC4E17" w:rsidDel="00C10DC8">
          <w:rPr>
            <w:rFonts w:ascii="Times New Roman" w:hAnsi="Times New Roman"/>
            <w:strike/>
          </w:rPr>
          <w:delText xml:space="preserve"> we known the temporal sequence of the pits, and which ones correspond to certain parts of the late Pleistocene climatic </w:delText>
        </w:r>
        <w:r w:rsidR="00982780" w:rsidRPr="00FC4E17" w:rsidDel="00C10DC8">
          <w:rPr>
            <w:rFonts w:ascii="Times New Roman" w:hAnsi="Times New Roman"/>
            <w:strike/>
          </w:rPr>
          <w:delText>cycles</w:delText>
        </w:r>
        <w:r w:rsidR="0079200A" w:rsidRPr="00FC4E17" w:rsidDel="00C10DC8">
          <w:rPr>
            <w:rFonts w:ascii="Times New Roman" w:hAnsi="Times New Roman"/>
            <w:strike/>
          </w:rPr>
          <w:delText>.</w:delText>
        </w:r>
        <w:commentRangeEnd w:id="47"/>
        <w:r w:rsidR="000572AA" w:rsidRPr="00FC4E17" w:rsidDel="00C10DC8">
          <w:rPr>
            <w:rStyle w:val="CommentReference"/>
            <w:strike/>
          </w:rPr>
          <w:commentReference w:id="47"/>
        </w:r>
        <w:r w:rsidR="0079200A" w:rsidDel="00C10DC8">
          <w:rPr>
            <w:rFonts w:ascii="Times New Roman" w:hAnsi="Times New Roman"/>
          </w:rPr>
          <w:delText xml:space="preserve"> </w:delText>
        </w:r>
      </w:del>
      <w:del w:id="49" w:author="Donald Prothero" w:date="2016-06-29T18:56:00Z">
        <w:r w:rsidR="00856741" w:rsidDel="00963DE5">
          <w:rPr>
            <w:rFonts w:ascii="Times New Roman" w:hAnsi="Times New Roman"/>
          </w:rPr>
          <w:delText>Before radiocarbon dating, the age of pits was merely guesswork, or they were given a sequence based on “trends” in size between pits</w:delText>
        </w:r>
        <w:r w:rsidDel="00963DE5">
          <w:rPr>
            <w:rFonts w:ascii="Times New Roman" w:hAnsi="Times New Roman"/>
          </w:rPr>
          <w:delText xml:space="preserve"> (Menard, 1947; Nigra and Lance, 1947)</w:delText>
        </w:r>
        <w:r w:rsidR="00856741" w:rsidDel="00963DE5">
          <w:rPr>
            <w:rFonts w:ascii="Times New Roman" w:hAnsi="Times New Roman"/>
          </w:rPr>
          <w:delText xml:space="preserve"> that have not proven to be real (Madan et al., 2011; Prothero et al., 2012)</w:delText>
        </w:r>
        <w:r w:rsidDel="00963DE5">
          <w:rPr>
            <w:rFonts w:ascii="Times New Roman" w:hAnsi="Times New Roman"/>
          </w:rPr>
          <w:delText xml:space="preserve">. </w:delText>
        </w:r>
      </w:del>
    </w:p>
    <w:p w14:paraId="6BA0A6B1" w14:textId="4F0D4E3B" w:rsidR="007F3C87" w:rsidRDefault="007F3C87" w:rsidP="007F3C87">
      <w:pPr>
        <w:tabs>
          <w:tab w:val="left" w:pos="360"/>
        </w:tabs>
        <w:spacing w:line="480" w:lineRule="auto"/>
        <w:rPr>
          <w:rFonts w:ascii="Times New Roman" w:hAnsi="Times New Roman"/>
        </w:rPr>
      </w:pPr>
      <w:r>
        <w:rPr>
          <w:rFonts w:ascii="Times New Roman" w:hAnsi="Times New Roman"/>
        </w:rPr>
        <w:tab/>
      </w:r>
      <w:r w:rsidR="00856741">
        <w:rPr>
          <w:rFonts w:ascii="Times New Roman" w:hAnsi="Times New Roman"/>
        </w:rPr>
        <w:t>The RLB tar pits also preserve the climatic record in southern California at the time they formed, based</w:t>
      </w:r>
      <w:r w:rsidR="00963357">
        <w:rPr>
          <w:rFonts w:ascii="Times New Roman" w:hAnsi="Times New Roman"/>
        </w:rPr>
        <w:t xml:space="preserve"> upon</w:t>
      </w:r>
      <w:r>
        <w:rPr>
          <w:rFonts w:ascii="Times New Roman" w:hAnsi="Times New Roman"/>
        </w:rPr>
        <w:t xml:space="preserve"> data from </w:t>
      </w:r>
      <w:r w:rsidR="00EE601D">
        <w:rPr>
          <w:rFonts w:ascii="Times New Roman" w:hAnsi="Times New Roman"/>
        </w:rPr>
        <w:t>gastropods (</w:t>
      </w:r>
      <w:r>
        <w:rPr>
          <w:rFonts w:ascii="Times New Roman" w:hAnsi="Times New Roman"/>
        </w:rPr>
        <w:t>snails</w:t>
      </w:r>
      <w:r w:rsidR="00EE601D">
        <w:rPr>
          <w:rFonts w:ascii="Times New Roman" w:hAnsi="Times New Roman"/>
        </w:rPr>
        <w:t>)</w:t>
      </w:r>
      <w:r>
        <w:rPr>
          <w:rFonts w:ascii="Times New Roman" w:hAnsi="Times New Roman"/>
        </w:rPr>
        <w:t>, pollen, plant</w:t>
      </w:r>
      <w:r w:rsidR="00B10A5D">
        <w:rPr>
          <w:rFonts w:ascii="Times New Roman" w:hAnsi="Times New Roman"/>
        </w:rPr>
        <w:t xml:space="preserve"> macro</w:t>
      </w:r>
      <w:r>
        <w:rPr>
          <w:rFonts w:ascii="Times New Roman" w:hAnsi="Times New Roman"/>
        </w:rPr>
        <w:t xml:space="preserve">fossils, and oxygen isotopes (Warter, 1976; Coltrain et al., 2004; Ward et al., 2005). </w:t>
      </w:r>
      <w:r w:rsidR="00856741">
        <w:rPr>
          <w:rFonts w:ascii="Times New Roman" w:hAnsi="Times New Roman"/>
        </w:rPr>
        <w:t xml:space="preserve">The best record of this time interval comes from </w:t>
      </w:r>
      <w:r>
        <w:rPr>
          <w:rFonts w:ascii="Times New Roman" w:hAnsi="Times New Roman"/>
        </w:rPr>
        <w:t xml:space="preserve">deep-sea cores drilled just offshore in the California </w:t>
      </w:r>
      <w:r w:rsidR="00856741">
        <w:rPr>
          <w:rFonts w:ascii="Times New Roman" w:hAnsi="Times New Roman"/>
        </w:rPr>
        <w:t>continental shelf</w:t>
      </w:r>
      <w:r>
        <w:rPr>
          <w:rFonts w:ascii="Times New Roman" w:hAnsi="Times New Roman"/>
        </w:rPr>
        <w:t xml:space="preserve">. </w:t>
      </w:r>
      <w:r w:rsidR="00856741">
        <w:rPr>
          <w:rFonts w:ascii="Times New Roman" w:hAnsi="Times New Roman"/>
        </w:rPr>
        <w:t>Based on pollen grains analyzed by</w:t>
      </w:r>
      <w:r>
        <w:rPr>
          <w:rFonts w:ascii="Times New Roman" w:hAnsi="Times New Roman"/>
        </w:rPr>
        <w:t xml:space="preserve"> Heusser (1998), </w:t>
      </w:r>
      <w:r w:rsidR="00856741">
        <w:rPr>
          <w:rFonts w:ascii="Times New Roman" w:hAnsi="Times New Roman"/>
        </w:rPr>
        <w:t>there was a change</w:t>
      </w:r>
      <w:r>
        <w:rPr>
          <w:rFonts w:ascii="Times New Roman" w:hAnsi="Times New Roman"/>
        </w:rPr>
        <w:t xml:space="preserve"> from oak and chaparral vegetation </w:t>
      </w:r>
      <w:r w:rsidR="00982780">
        <w:rPr>
          <w:rFonts w:ascii="Times New Roman" w:hAnsi="Times New Roman"/>
        </w:rPr>
        <w:t>about</w:t>
      </w:r>
      <w:r>
        <w:rPr>
          <w:rFonts w:ascii="Times New Roman" w:hAnsi="Times New Roman"/>
        </w:rPr>
        <w:t xml:space="preserve"> 59 ka to pine-juniper-cypress woodlands </w:t>
      </w:r>
      <w:r w:rsidR="00982780">
        <w:rPr>
          <w:rFonts w:ascii="Times New Roman" w:hAnsi="Times New Roman"/>
        </w:rPr>
        <w:t>at</w:t>
      </w:r>
      <w:r>
        <w:rPr>
          <w:rFonts w:ascii="Times New Roman" w:hAnsi="Times New Roman"/>
        </w:rPr>
        <w:t xml:space="preserve"> 24 ka, then to a closed-cone juniper-ponderosa forest with abundant winter snow during the last glacial maximum (24-14 ka). During the glacial-interglacial transition from 14 to 10 ka, the landscape returned to dominant oak-chaparral and coastal sageb</w:t>
      </w:r>
      <w:r w:rsidR="00856741">
        <w:rPr>
          <w:rFonts w:ascii="Times New Roman" w:hAnsi="Times New Roman"/>
        </w:rPr>
        <w:t>rush with pulses of alder. I</w:t>
      </w:r>
      <w:r>
        <w:rPr>
          <w:rFonts w:ascii="Times New Roman" w:hAnsi="Times New Roman"/>
        </w:rPr>
        <w:t xml:space="preserve">n the past 10,000 years, the region has been vegetated by the modern assemblage of oak-chaparral-herbaceous vegetation. </w:t>
      </w:r>
      <w:r w:rsidR="00856741">
        <w:rPr>
          <w:rFonts w:ascii="Times New Roman" w:hAnsi="Times New Roman"/>
        </w:rPr>
        <w:t xml:space="preserve">According to oxygen and carbon isotopic analysis (Coltrain et al., </w:t>
      </w:r>
      <w:r>
        <w:rPr>
          <w:rFonts w:ascii="Times New Roman" w:hAnsi="Times New Roman"/>
        </w:rPr>
        <w:t>2004)</w:t>
      </w:r>
      <w:r w:rsidR="00982780">
        <w:rPr>
          <w:rFonts w:ascii="Times New Roman" w:hAnsi="Times New Roman"/>
        </w:rPr>
        <w:t>,</w:t>
      </w:r>
      <w:r>
        <w:rPr>
          <w:rFonts w:ascii="Times New Roman" w:hAnsi="Times New Roman"/>
        </w:rPr>
        <w:t xml:space="preserve"> </w:t>
      </w:r>
      <w:r w:rsidR="00856741">
        <w:rPr>
          <w:rFonts w:ascii="Times New Roman" w:hAnsi="Times New Roman"/>
        </w:rPr>
        <w:t>there was</w:t>
      </w:r>
      <w:r>
        <w:rPr>
          <w:rFonts w:ascii="Times New Roman" w:hAnsi="Times New Roman"/>
        </w:rPr>
        <w:t xml:space="preserve"> increased seasonal aridity during the last interglacial and previous glacial.</w:t>
      </w:r>
    </w:p>
    <w:p w14:paraId="0D27C599" w14:textId="4065E964" w:rsidR="007F3C87" w:rsidRDefault="007F3C87" w:rsidP="007F3C87">
      <w:pPr>
        <w:tabs>
          <w:tab w:val="left" w:pos="360"/>
        </w:tabs>
        <w:spacing w:line="480" w:lineRule="auto"/>
        <w:rPr>
          <w:rFonts w:ascii="Times New Roman" w:hAnsi="Times New Roman"/>
        </w:rPr>
      </w:pPr>
      <w:r>
        <w:rPr>
          <w:rFonts w:ascii="Times New Roman" w:hAnsi="Times New Roman"/>
        </w:rPr>
        <w:tab/>
      </w:r>
      <w:commentRangeStart w:id="50"/>
      <w:r>
        <w:rPr>
          <w:rFonts w:ascii="Times New Roman" w:hAnsi="Times New Roman"/>
        </w:rPr>
        <w:t xml:space="preserve">So how did climatic and </w:t>
      </w:r>
      <w:r w:rsidR="00815B40">
        <w:rPr>
          <w:rFonts w:ascii="Times New Roman" w:hAnsi="Times New Roman"/>
        </w:rPr>
        <w:t>floral</w:t>
      </w:r>
      <w:r w:rsidR="004021F7">
        <w:rPr>
          <w:rFonts w:ascii="Times New Roman" w:hAnsi="Times New Roman"/>
        </w:rPr>
        <w:t xml:space="preserve"> </w:t>
      </w:r>
      <w:r>
        <w:rPr>
          <w:rFonts w:ascii="Times New Roman" w:hAnsi="Times New Roman"/>
        </w:rPr>
        <w:t>change</w:t>
      </w:r>
      <w:r w:rsidR="004021F7">
        <w:rPr>
          <w:rFonts w:ascii="Times New Roman" w:hAnsi="Times New Roman"/>
        </w:rPr>
        <w:t>s</w:t>
      </w:r>
      <w:r w:rsidR="00856741">
        <w:rPr>
          <w:rFonts w:ascii="Times New Roman" w:hAnsi="Times New Roman"/>
        </w:rPr>
        <w:t xml:space="preserve"> affect the birds at RLB, including </w:t>
      </w:r>
      <w:del w:id="51" w:author="Donald Prothero" w:date="2016-06-29T18:56:00Z">
        <w:r w:rsidR="009A2736" w:rsidDel="00963DE5">
          <w:rPr>
            <w:rFonts w:ascii="Times New Roman" w:hAnsi="Times New Roman"/>
          </w:rPr>
          <w:delText>Teratorns</w:delText>
        </w:r>
      </w:del>
      <w:ins w:id="52" w:author="Donald Prothero" w:date="2016-06-29T18:56:00Z">
        <w:r w:rsidR="00963DE5">
          <w:rPr>
            <w:rFonts w:ascii="Times New Roman" w:hAnsi="Times New Roman"/>
          </w:rPr>
          <w:t>teratorns</w:t>
        </w:r>
      </w:ins>
      <w:r>
        <w:rPr>
          <w:rFonts w:ascii="Times New Roman" w:hAnsi="Times New Roman"/>
        </w:rPr>
        <w:t xml:space="preserve">? </w:t>
      </w:r>
      <w:commentRangeEnd w:id="50"/>
      <w:r w:rsidR="004021F7">
        <w:rPr>
          <w:rStyle w:val="CommentReference"/>
        </w:rPr>
        <w:commentReference w:id="50"/>
      </w:r>
      <w:r w:rsidR="00806494">
        <w:rPr>
          <w:rFonts w:ascii="Times New Roman" w:hAnsi="Times New Roman"/>
        </w:rPr>
        <w:t>Ecogeographic trends</w:t>
      </w:r>
      <w:r w:rsidR="00856741">
        <w:rPr>
          <w:rFonts w:ascii="Times New Roman" w:hAnsi="Times New Roman"/>
        </w:rPr>
        <w:t xml:space="preserve"> </w:t>
      </w:r>
      <w:commentRangeStart w:id="53"/>
      <w:r w:rsidR="00856741">
        <w:rPr>
          <w:rFonts w:ascii="Times New Roman" w:hAnsi="Times New Roman"/>
        </w:rPr>
        <w:t xml:space="preserve">might </w:t>
      </w:r>
      <w:r w:rsidR="00806494">
        <w:rPr>
          <w:rFonts w:ascii="Times New Roman" w:hAnsi="Times New Roman"/>
        </w:rPr>
        <w:t xml:space="preserve">be </w:t>
      </w:r>
      <w:r w:rsidR="00856741">
        <w:rPr>
          <w:rFonts w:ascii="Times New Roman" w:hAnsi="Times New Roman"/>
        </w:rPr>
        <w:t>expect</w:t>
      </w:r>
      <w:r w:rsidR="00806494">
        <w:rPr>
          <w:rFonts w:ascii="Times New Roman" w:hAnsi="Times New Roman"/>
        </w:rPr>
        <w:t xml:space="preserve">ed that are </w:t>
      </w:r>
      <w:r w:rsidR="00B42E78">
        <w:rPr>
          <w:rFonts w:ascii="Times New Roman" w:hAnsi="Times New Roman"/>
        </w:rPr>
        <w:t>consistent with</w:t>
      </w:r>
      <w:r>
        <w:rPr>
          <w:rFonts w:ascii="Times New Roman" w:hAnsi="Times New Roman"/>
        </w:rPr>
        <w:t xml:space="preserve"> Bergmann’s rule of larger body size in colder climates </w:t>
      </w:r>
      <w:r w:rsidR="00856741">
        <w:rPr>
          <w:rFonts w:ascii="Times New Roman" w:hAnsi="Times New Roman"/>
        </w:rPr>
        <w:t>at the times when</w:t>
      </w:r>
      <w:r>
        <w:rPr>
          <w:rFonts w:ascii="Times New Roman" w:hAnsi="Times New Roman"/>
        </w:rPr>
        <w:t xml:space="preserve"> Rancho La Brea </w:t>
      </w:r>
      <w:r w:rsidR="00856741">
        <w:rPr>
          <w:rFonts w:ascii="Times New Roman" w:hAnsi="Times New Roman"/>
        </w:rPr>
        <w:t>was at its coldest and snowiest about</w:t>
      </w:r>
      <w:r w:rsidR="00B521D4">
        <w:rPr>
          <w:rFonts w:ascii="Times New Roman" w:hAnsi="Times New Roman"/>
        </w:rPr>
        <w:t xml:space="preserve"> </w:t>
      </w:r>
      <w:r w:rsidR="00B521D4">
        <w:rPr>
          <w:rFonts w:ascii="Times New Roman" w:hAnsi="Times New Roman"/>
        </w:rPr>
        <w:lastRenderedPageBreak/>
        <w:t>18,000-2</w:t>
      </w:r>
      <w:r>
        <w:rPr>
          <w:rFonts w:ascii="Times New Roman" w:hAnsi="Times New Roman"/>
        </w:rPr>
        <w:t>0,000 years ago during the last glacial maximum.</w:t>
      </w:r>
      <w:commentRangeEnd w:id="53"/>
      <w:r w:rsidR="00806494">
        <w:rPr>
          <w:rStyle w:val="CommentReference"/>
        </w:rPr>
        <w:commentReference w:id="53"/>
      </w:r>
      <w:r>
        <w:rPr>
          <w:rFonts w:ascii="Times New Roman" w:hAnsi="Times New Roman"/>
        </w:rPr>
        <w:t xml:space="preserve"> The</w:t>
      </w:r>
      <w:r w:rsidR="00856741">
        <w:rPr>
          <w:rFonts w:ascii="Times New Roman" w:hAnsi="Times New Roman"/>
        </w:rPr>
        <w:t xml:space="preserve"> most common bird at RLB, the</w:t>
      </w:r>
      <w:r>
        <w:rPr>
          <w:rFonts w:ascii="Times New Roman" w:hAnsi="Times New Roman"/>
        </w:rPr>
        <w:t xml:space="preserve"> </w:t>
      </w:r>
      <w:r w:rsidR="00B10A5D">
        <w:rPr>
          <w:rFonts w:ascii="Times New Roman" w:hAnsi="Times New Roman"/>
        </w:rPr>
        <w:t>G</w:t>
      </w:r>
      <w:r>
        <w:rPr>
          <w:rFonts w:ascii="Times New Roman" w:hAnsi="Times New Roman"/>
        </w:rPr>
        <w:t xml:space="preserve">olden </w:t>
      </w:r>
      <w:r w:rsidR="00B10A5D">
        <w:rPr>
          <w:rFonts w:ascii="Times New Roman" w:hAnsi="Times New Roman"/>
        </w:rPr>
        <w:t>E</w:t>
      </w:r>
      <w:r>
        <w:rPr>
          <w:rFonts w:ascii="Times New Roman" w:hAnsi="Times New Roman"/>
        </w:rPr>
        <w:t>agle (</w:t>
      </w:r>
      <w:r>
        <w:rPr>
          <w:rFonts w:ascii="Times New Roman" w:hAnsi="Times New Roman"/>
          <w:i/>
        </w:rPr>
        <w:t>Aquila chrysaetos</w:t>
      </w:r>
      <w:r>
        <w:rPr>
          <w:rFonts w:ascii="Times New Roman" w:hAnsi="Times New Roman"/>
        </w:rPr>
        <w:t>) shows considerable clinal variation</w:t>
      </w:r>
      <w:r w:rsidR="00B42E78">
        <w:rPr>
          <w:rFonts w:ascii="Times New Roman" w:hAnsi="Times New Roman"/>
        </w:rPr>
        <w:t xml:space="preserve"> today</w:t>
      </w:r>
      <w:r>
        <w:rPr>
          <w:rFonts w:ascii="Times New Roman" w:hAnsi="Times New Roman"/>
        </w:rPr>
        <w:t xml:space="preserve">, with larger-bodied subspecies in the high latitudes in both Siberia and North America (Brown, 1968; Johnsgard, 1990). </w:t>
      </w:r>
      <w:r w:rsidR="00806494">
        <w:rPr>
          <w:rFonts w:ascii="Times New Roman" w:hAnsi="Times New Roman"/>
        </w:rPr>
        <w:t xml:space="preserve">However, </w:t>
      </w:r>
      <w:r>
        <w:rPr>
          <w:rFonts w:ascii="Times New Roman" w:hAnsi="Times New Roman"/>
        </w:rPr>
        <w:t>Molina and Prothero (</w:t>
      </w:r>
      <w:r w:rsidR="00856741">
        <w:rPr>
          <w:rFonts w:ascii="Times New Roman" w:hAnsi="Times New Roman"/>
        </w:rPr>
        <w:t>2011</w:t>
      </w:r>
      <w:r>
        <w:rPr>
          <w:rFonts w:ascii="Times New Roman" w:hAnsi="Times New Roman"/>
        </w:rPr>
        <w:t xml:space="preserve">) </w:t>
      </w:r>
      <w:r w:rsidR="00856741">
        <w:rPr>
          <w:rFonts w:ascii="Times New Roman" w:hAnsi="Times New Roman"/>
        </w:rPr>
        <w:t>analyzed the large RLB sample of golden eagles, and found no indication of</w:t>
      </w:r>
      <w:r>
        <w:rPr>
          <w:rFonts w:ascii="Times New Roman" w:hAnsi="Times New Roman"/>
        </w:rPr>
        <w:t xml:space="preserve"> larger body sizes during the peak glacial interval at </w:t>
      </w:r>
      <w:r w:rsidR="00B521D4">
        <w:rPr>
          <w:rFonts w:ascii="Times New Roman" w:hAnsi="Times New Roman"/>
        </w:rPr>
        <w:t>18-20 ka</w:t>
      </w:r>
      <w:r>
        <w:rPr>
          <w:rFonts w:ascii="Times New Roman" w:hAnsi="Times New Roman"/>
        </w:rPr>
        <w:t xml:space="preserve"> years ago</w:t>
      </w:r>
      <w:r w:rsidR="00856741">
        <w:rPr>
          <w:rFonts w:ascii="Times New Roman" w:hAnsi="Times New Roman"/>
        </w:rPr>
        <w:t xml:space="preserve">. </w:t>
      </w:r>
      <w:r>
        <w:rPr>
          <w:rFonts w:ascii="Times New Roman" w:hAnsi="Times New Roman"/>
        </w:rPr>
        <w:t>Syverson and Prothero (2010)</w:t>
      </w:r>
      <w:r w:rsidR="00856741">
        <w:rPr>
          <w:rFonts w:ascii="Times New Roman" w:hAnsi="Times New Roman"/>
        </w:rPr>
        <w:t xml:space="preserve"> found no size differences </w:t>
      </w:r>
      <w:r>
        <w:rPr>
          <w:rFonts w:ascii="Times New Roman" w:hAnsi="Times New Roman"/>
        </w:rPr>
        <w:t>in the third most common bird,</w:t>
      </w:r>
      <w:r w:rsidR="00856741">
        <w:rPr>
          <w:rFonts w:ascii="Times New Roman" w:hAnsi="Times New Roman"/>
        </w:rPr>
        <w:t xml:space="preserve"> the extinct </w:t>
      </w:r>
      <w:r w:rsidR="004B75E4">
        <w:rPr>
          <w:rFonts w:ascii="Times New Roman" w:hAnsi="Times New Roman"/>
        </w:rPr>
        <w:t xml:space="preserve">California </w:t>
      </w:r>
      <w:r w:rsidR="00B10A5D">
        <w:rPr>
          <w:rFonts w:ascii="Times New Roman" w:hAnsi="Times New Roman"/>
        </w:rPr>
        <w:t>C</w:t>
      </w:r>
      <w:r w:rsidR="00856741">
        <w:rPr>
          <w:rFonts w:ascii="Times New Roman" w:hAnsi="Times New Roman"/>
        </w:rPr>
        <w:t>ondor</w:t>
      </w:r>
      <w:r>
        <w:rPr>
          <w:rFonts w:ascii="Times New Roman" w:hAnsi="Times New Roman"/>
        </w:rPr>
        <w:t xml:space="preserve"> </w:t>
      </w:r>
      <w:r>
        <w:rPr>
          <w:rFonts w:ascii="Times New Roman" w:hAnsi="Times New Roman"/>
          <w:i/>
        </w:rPr>
        <w:t>Gymnogyps amplus</w:t>
      </w:r>
      <w:r>
        <w:rPr>
          <w:rFonts w:ascii="Times New Roman" w:hAnsi="Times New Roman"/>
        </w:rPr>
        <w:t xml:space="preserve">. </w:t>
      </w:r>
      <w:r w:rsidR="004B75E4">
        <w:rPr>
          <w:rFonts w:ascii="Times New Roman" w:hAnsi="Times New Roman"/>
        </w:rPr>
        <w:t xml:space="preserve">Fragomeni and Prothero (2011) found no significant size or robustness changes in the second most common bird, the </w:t>
      </w:r>
      <w:r w:rsidR="00C61D40">
        <w:rPr>
          <w:rFonts w:ascii="Times New Roman" w:hAnsi="Times New Roman"/>
        </w:rPr>
        <w:t xml:space="preserve">extinct California </w:t>
      </w:r>
      <w:r w:rsidR="00B10A5D">
        <w:rPr>
          <w:rFonts w:ascii="Times New Roman" w:hAnsi="Times New Roman"/>
        </w:rPr>
        <w:t>T</w:t>
      </w:r>
      <w:r w:rsidR="00C61D40">
        <w:rPr>
          <w:rFonts w:ascii="Times New Roman" w:hAnsi="Times New Roman"/>
        </w:rPr>
        <w:t>urkey (</w:t>
      </w:r>
      <w:r w:rsidR="00C61D40">
        <w:rPr>
          <w:rFonts w:ascii="Times New Roman" w:hAnsi="Times New Roman"/>
          <w:i/>
        </w:rPr>
        <w:t>Meleagris californica</w:t>
      </w:r>
      <w:r w:rsidR="00C61D40">
        <w:rPr>
          <w:rFonts w:ascii="Times New Roman" w:hAnsi="Times New Roman"/>
        </w:rPr>
        <w:t xml:space="preserve">), </w:t>
      </w:r>
      <w:r w:rsidR="00B521D4">
        <w:rPr>
          <w:rFonts w:ascii="Times New Roman" w:hAnsi="Times New Roman"/>
        </w:rPr>
        <w:t>n</w:t>
      </w:r>
      <w:r w:rsidR="00C61D40">
        <w:rPr>
          <w:rFonts w:ascii="Times New Roman" w:hAnsi="Times New Roman"/>
        </w:rPr>
        <w:t xml:space="preserve">or the La Brea </w:t>
      </w:r>
      <w:r w:rsidR="00B10A5D">
        <w:rPr>
          <w:rFonts w:ascii="Times New Roman" w:hAnsi="Times New Roman"/>
        </w:rPr>
        <w:t>C</w:t>
      </w:r>
      <w:r w:rsidR="00C61D40">
        <w:rPr>
          <w:rFonts w:ascii="Times New Roman" w:hAnsi="Times New Roman"/>
        </w:rPr>
        <w:t>aracara (</w:t>
      </w:r>
      <w:r w:rsidR="00C61D40">
        <w:rPr>
          <w:rFonts w:ascii="Times New Roman" w:hAnsi="Times New Roman"/>
          <w:i/>
        </w:rPr>
        <w:t>Caracara plancus prelutosus</w:t>
      </w:r>
      <w:r w:rsidR="00C61D40">
        <w:rPr>
          <w:rFonts w:ascii="Times New Roman" w:hAnsi="Times New Roman"/>
        </w:rPr>
        <w:t xml:space="preserve">), </w:t>
      </w:r>
      <w:r w:rsidR="00B10A5D">
        <w:rPr>
          <w:rFonts w:ascii="Times New Roman" w:hAnsi="Times New Roman"/>
        </w:rPr>
        <w:t>n</w:t>
      </w:r>
      <w:r w:rsidR="00C61D40">
        <w:rPr>
          <w:rFonts w:ascii="Times New Roman" w:hAnsi="Times New Roman"/>
        </w:rPr>
        <w:t xml:space="preserve">or the </w:t>
      </w:r>
      <w:r w:rsidR="00B10A5D">
        <w:rPr>
          <w:rFonts w:ascii="Times New Roman" w:hAnsi="Times New Roman"/>
        </w:rPr>
        <w:t>B</w:t>
      </w:r>
      <w:r w:rsidR="00C61D40">
        <w:rPr>
          <w:rFonts w:ascii="Times New Roman" w:hAnsi="Times New Roman"/>
        </w:rPr>
        <w:t xml:space="preserve">ald </w:t>
      </w:r>
      <w:r w:rsidR="00B10A5D">
        <w:rPr>
          <w:rFonts w:ascii="Times New Roman" w:hAnsi="Times New Roman"/>
        </w:rPr>
        <w:t>E</w:t>
      </w:r>
      <w:r w:rsidR="00C61D40">
        <w:rPr>
          <w:rFonts w:ascii="Times New Roman" w:hAnsi="Times New Roman"/>
        </w:rPr>
        <w:t>agle (</w:t>
      </w:r>
      <w:r w:rsidR="00C61D40">
        <w:rPr>
          <w:rFonts w:ascii="Times New Roman" w:hAnsi="Times New Roman"/>
          <w:i/>
        </w:rPr>
        <w:t>Haliaeetus leucocephalus</w:t>
      </w:r>
      <w:r w:rsidR="00C61D40">
        <w:rPr>
          <w:rFonts w:ascii="Times New Roman" w:hAnsi="Times New Roman"/>
        </w:rPr>
        <w:t>).</w:t>
      </w:r>
      <w:r w:rsidR="009C1031">
        <w:rPr>
          <w:rFonts w:ascii="Times New Roman" w:hAnsi="Times New Roman"/>
        </w:rPr>
        <w:t xml:space="preserve"> These are among the five most common birds in the RLB collections and </w:t>
      </w:r>
      <w:r w:rsidR="00B10A5D">
        <w:rPr>
          <w:rFonts w:ascii="Times New Roman" w:hAnsi="Times New Roman"/>
        </w:rPr>
        <w:t>all of them exhibit morphological</w:t>
      </w:r>
      <w:r w:rsidR="009C1031">
        <w:rPr>
          <w:rFonts w:ascii="Times New Roman" w:hAnsi="Times New Roman"/>
        </w:rPr>
        <w:t xml:space="preserve"> stasis for the entire late Pleistocene.</w:t>
      </w:r>
    </w:p>
    <w:p w14:paraId="4C8FFEAB" w14:textId="31B93CA1" w:rsidR="009C1031" w:rsidRDefault="009C1031" w:rsidP="007F3C87">
      <w:pPr>
        <w:tabs>
          <w:tab w:val="left" w:pos="360"/>
        </w:tabs>
        <w:spacing w:line="480" w:lineRule="auto"/>
        <w:rPr>
          <w:rFonts w:ascii="Times New Roman" w:hAnsi="Times New Roman"/>
        </w:rPr>
      </w:pPr>
      <w:r>
        <w:rPr>
          <w:rFonts w:ascii="Times New Roman" w:hAnsi="Times New Roman"/>
        </w:rPr>
        <w:tab/>
      </w:r>
      <w:commentRangeStart w:id="54"/>
      <w:r>
        <w:rPr>
          <w:rFonts w:ascii="Times New Roman" w:hAnsi="Times New Roman"/>
        </w:rPr>
        <w:t xml:space="preserve">What about other common birds? For this study, </w:t>
      </w:r>
      <w:r w:rsidR="00B521D4">
        <w:rPr>
          <w:rFonts w:ascii="Times New Roman" w:hAnsi="Times New Roman"/>
        </w:rPr>
        <w:t xml:space="preserve">we examined </w:t>
      </w:r>
      <w:r>
        <w:rPr>
          <w:rFonts w:ascii="Times New Roman" w:hAnsi="Times New Roman"/>
        </w:rPr>
        <w:t xml:space="preserve">the </w:t>
      </w:r>
      <w:ins w:id="55" w:author="Donald Prothero" w:date="2016-06-24T11:24:00Z">
        <w:r w:rsidR="00D45804">
          <w:rPr>
            <w:rFonts w:ascii="Times New Roman" w:hAnsi="Times New Roman"/>
          </w:rPr>
          <w:t xml:space="preserve">La Brea </w:t>
        </w:r>
      </w:ins>
      <w:del w:id="56" w:author="Donald Prothero" w:date="2016-06-29T18:56:00Z">
        <w:r w:rsidR="009A2736" w:rsidDel="00963DE5">
          <w:rPr>
            <w:rFonts w:ascii="Times New Roman" w:hAnsi="Times New Roman"/>
          </w:rPr>
          <w:delText>Teratorn</w:delText>
        </w:r>
      </w:del>
      <w:ins w:id="57" w:author="Donald Prothero" w:date="2016-06-29T18:56:00Z">
        <w:r w:rsidR="00963DE5">
          <w:rPr>
            <w:rFonts w:ascii="Times New Roman" w:hAnsi="Times New Roman"/>
          </w:rPr>
          <w:t>teratorn</w:t>
        </w:r>
      </w:ins>
      <w:r w:rsidR="009A2736">
        <w:rPr>
          <w:rFonts w:ascii="Times New Roman" w:hAnsi="Times New Roman"/>
        </w:rPr>
        <w:t xml:space="preserve">, </w:t>
      </w:r>
      <w:r w:rsidR="009A2736">
        <w:rPr>
          <w:rFonts w:ascii="Times New Roman" w:hAnsi="Times New Roman"/>
          <w:i/>
        </w:rPr>
        <w:t xml:space="preserve">Teratornis </w:t>
      </w:r>
      <w:r w:rsidR="009A2736">
        <w:rPr>
          <w:i/>
          <w:iCs/>
        </w:rPr>
        <w:t>merriami</w:t>
      </w:r>
      <w:r w:rsidR="009A2736">
        <w:rPr>
          <w:iCs/>
        </w:rPr>
        <w:t xml:space="preserve">, because </w:t>
      </w:r>
      <w:r w:rsidR="000B6B0D">
        <w:rPr>
          <w:iCs/>
        </w:rPr>
        <w:t>about</w:t>
      </w:r>
      <w:r w:rsidR="009A2736">
        <w:rPr>
          <w:iCs/>
        </w:rPr>
        <w:t xml:space="preserve"> </w:t>
      </w:r>
      <w:r w:rsidR="000B6B0D">
        <w:rPr>
          <w:iCs/>
        </w:rPr>
        <w:t>105</w:t>
      </w:r>
      <w:r w:rsidR="009A2736">
        <w:rPr>
          <w:iCs/>
        </w:rPr>
        <w:t xml:space="preserve"> individuals have been found in the RLB pits</w:t>
      </w:r>
      <w:r>
        <w:rPr>
          <w:rFonts w:ascii="Times New Roman" w:hAnsi="Times New Roman"/>
        </w:rPr>
        <w:t xml:space="preserve">, </w:t>
      </w:r>
      <w:r w:rsidR="00EE601D">
        <w:rPr>
          <w:rFonts w:ascii="Times New Roman" w:hAnsi="Times New Roman"/>
        </w:rPr>
        <w:t xml:space="preserve">originally described by Miller (1909), </w:t>
      </w:r>
      <w:r>
        <w:rPr>
          <w:rFonts w:ascii="Times New Roman" w:hAnsi="Times New Roman"/>
        </w:rPr>
        <w:t>allowing for statistical analysis.</w:t>
      </w:r>
      <w:commentRangeEnd w:id="54"/>
      <w:r w:rsidR="009A2736">
        <w:rPr>
          <w:rStyle w:val="CommentReference"/>
        </w:rPr>
        <w:commentReference w:id="54"/>
      </w:r>
      <w:r w:rsidR="00A64C4F">
        <w:rPr>
          <w:rFonts w:ascii="Times New Roman" w:hAnsi="Times New Roman"/>
        </w:rPr>
        <w:t xml:space="preserve"> </w:t>
      </w:r>
      <w:r w:rsidR="00114169">
        <w:rPr>
          <w:rFonts w:ascii="Times New Roman" w:hAnsi="Times New Roman"/>
          <w:i/>
        </w:rPr>
        <w:t>T</w:t>
      </w:r>
      <w:r w:rsidR="00114169" w:rsidRPr="000C5CC7">
        <w:rPr>
          <w:rFonts w:ascii="Times New Roman" w:hAnsi="Times New Roman"/>
          <w:i/>
        </w:rPr>
        <w:t>. merriami</w:t>
      </w:r>
      <w:r w:rsidR="00114169">
        <w:rPr>
          <w:rFonts w:ascii="Times New Roman" w:hAnsi="Times New Roman"/>
        </w:rPr>
        <w:t xml:space="preserve"> </w:t>
      </w:r>
      <w:r w:rsidR="00114169" w:rsidRPr="000C5CC7">
        <w:rPr>
          <w:rFonts w:ascii="Times New Roman" w:hAnsi="Times New Roman"/>
        </w:rPr>
        <w:t>tended</w:t>
      </w:r>
      <w:r w:rsidR="00114169">
        <w:rPr>
          <w:rFonts w:ascii="Times New Roman" w:hAnsi="Times New Roman"/>
        </w:rPr>
        <w:t xml:space="preserve"> to be a large</w:t>
      </w:r>
      <w:ins w:id="58" w:author="Donald Prothero" w:date="2016-06-29T18:57:00Z">
        <w:r w:rsidR="00963DE5">
          <w:rPr>
            <w:rFonts w:ascii="Times New Roman" w:hAnsi="Times New Roman"/>
          </w:rPr>
          <w:t>-</w:t>
        </w:r>
      </w:ins>
      <w:del w:id="59" w:author="Donald Prothero" w:date="2016-06-29T18:57:00Z">
        <w:r w:rsidR="00114169" w:rsidDel="00963DE5">
          <w:rPr>
            <w:rFonts w:ascii="Times New Roman" w:hAnsi="Times New Roman"/>
          </w:rPr>
          <w:delText xml:space="preserve">r </w:delText>
        </w:r>
      </w:del>
      <w:r w:rsidR="00114169">
        <w:rPr>
          <w:rFonts w:ascii="Times New Roman" w:hAnsi="Times New Roman"/>
        </w:rPr>
        <w:t>bodied raptorial bird, having much in common with New World Vultures and storks, and is estimated to have weighed around 13.7 kg (Campbell and Tonni, 1983)</w:t>
      </w:r>
      <w:ins w:id="60" w:author="Donald Prothero" w:date="2016-06-24T11:23:00Z">
        <w:r w:rsidR="00D45804">
          <w:rPr>
            <w:rFonts w:ascii="Times New Roman" w:hAnsi="Times New Roman"/>
          </w:rPr>
          <w:t xml:space="preserve"> with a wingspan of 3.5-3.8 meters (11.5-12.5 feet). A</w:t>
        </w:r>
        <w:r w:rsidR="00963DE5">
          <w:rPr>
            <w:rFonts w:ascii="Times New Roman" w:hAnsi="Times New Roman"/>
          </w:rPr>
          <w:t xml:space="preserve">nother </w:t>
        </w:r>
        <w:r w:rsidR="00D45804">
          <w:rPr>
            <w:rFonts w:ascii="Times New Roman" w:hAnsi="Times New Roman"/>
          </w:rPr>
          <w:t xml:space="preserve">species of </w:t>
        </w:r>
        <w:r w:rsidR="00D45804" w:rsidRPr="00D45804">
          <w:rPr>
            <w:rFonts w:ascii="Times New Roman" w:hAnsi="Times New Roman"/>
            <w:i/>
          </w:rPr>
          <w:t>Teratornis, T. woodburnensis</w:t>
        </w:r>
        <w:r w:rsidR="00D45804">
          <w:rPr>
            <w:rFonts w:ascii="Times New Roman" w:hAnsi="Times New Roman"/>
          </w:rPr>
          <w:t xml:space="preserve">, </w:t>
        </w:r>
      </w:ins>
      <w:ins w:id="61" w:author="Donald Prothero" w:date="2016-06-24T11:24:00Z">
        <w:r w:rsidR="00D45804">
          <w:rPr>
            <w:rFonts w:ascii="Times New Roman" w:hAnsi="Times New Roman"/>
          </w:rPr>
          <w:t xml:space="preserve">was recovered from Legion Park, near Woodburn, Oregon, </w:t>
        </w:r>
      </w:ins>
      <w:ins w:id="62" w:author="Donald Prothero" w:date="2016-06-24T11:25:00Z">
        <w:r w:rsidR="00D45804">
          <w:rPr>
            <w:rFonts w:ascii="Times New Roman" w:hAnsi="Times New Roman"/>
          </w:rPr>
          <w:t>dated to about 11,000-12,000 years ago</w:t>
        </w:r>
      </w:ins>
      <w:ins w:id="63" w:author="Donald Prothero" w:date="2016-06-24T11:26:00Z">
        <w:r w:rsidR="0010025F">
          <w:rPr>
            <w:rFonts w:ascii="Times New Roman" w:hAnsi="Times New Roman"/>
          </w:rPr>
          <w:t xml:space="preserve"> (Campbell and Stenger</w:t>
        </w:r>
        <w:r w:rsidR="00D45804">
          <w:rPr>
            <w:rFonts w:ascii="Times New Roman" w:hAnsi="Times New Roman"/>
          </w:rPr>
          <w:t>, 2002)</w:t>
        </w:r>
      </w:ins>
      <w:ins w:id="64" w:author="Donald Prothero" w:date="2016-06-24T11:25:00Z">
        <w:r w:rsidR="00D45804">
          <w:rPr>
            <w:rFonts w:ascii="Times New Roman" w:hAnsi="Times New Roman"/>
          </w:rPr>
          <w:t>. It was slightly larger, with a wingspan over 4 meter</w:t>
        </w:r>
      </w:ins>
      <w:ins w:id="65" w:author="Donald Prothero" w:date="2016-06-24T11:26:00Z">
        <w:r w:rsidR="00D45804">
          <w:rPr>
            <w:rFonts w:ascii="Times New Roman" w:hAnsi="Times New Roman"/>
          </w:rPr>
          <w:t>s</w:t>
        </w:r>
      </w:ins>
      <w:ins w:id="66" w:author="Donald Prothero" w:date="2016-06-24T11:25:00Z">
        <w:r w:rsidR="00D45804">
          <w:rPr>
            <w:rFonts w:ascii="Times New Roman" w:hAnsi="Times New Roman"/>
          </w:rPr>
          <w:t xml:space="preserve"> (14 feet), suggesting that there was some Bergmann’s rule effect at least 11,000-12,000 years ago.</w:t>
        </w:r>
      </w:ins>
      <w:ins w:id="67" w:author="Donald Prothero" w:date="2016-06-24T11:24:00Z">
        <w:r w:rsidR="00D45804">
          <w:rPr>
            <w:rFonts w:ascii="Times New Roman" w:hAnsi="Times New Roman"/>
          </w:rPr>
          <w:t xml:space="preserve"> </w:t>
        </w:r>
      </w:ins>
      <w:del w:id="68" w:author="Donald Prothero" w:date="2016-06-24T11:23:00Z">
        <w:r w:rsidR="00114169" w:rsidDel="00D45804">
          <w:rPr>
            <w:rFonts w:ascii="Times New Roman" w:hAnsi="Times New Roman"/>
          </w:rPr>
          <w:delText>.</w:delText>
        </w:r>
      </w:del>
    </w:p>
    <w:p w14:paraId="49D42445" w14:textId="77777777" w:rsidR="007F3C87" w:rsidRDefault="007F3C87" w:rsidP="007F3C87">
      <w:pPr>
        <w:tabs>
          <w:tab w:val="left" w:pos="360"/>
        </w:tabs>
        <w:spacing w:line="480" w:lineRule="auto"/>
        <w:rPr>
          <w:rFonts w:ascii="Times New Roman" w:hAnsi="Times New Roman"/>
        </w:rPr>
      </w:pPr>
    </w:p>
    <w:p w14:paraId="6A8052EA" w14:textId="77777777" w:rsidR="007F3C87" w:rsidRDefault="007F3C87" w:rsidP="007F3C87">
      <w:pPr>
        <w:pStyle w:val="Heading1"/>
      </w:pPr>
      <w:r>
        <w:lastRenderedPageBreak/>
        <w:t>METHODS</w:t>
      </w:r>
    </w:p>
    <w:p w14:paraId="57F9D1C5" w14:textId="50FDAE43" w:rsidR="007F3C87" w:rsidRDefault="007F3C87" w:rsidP="007F3C87">
      <w:pPr>
        <w:tabs>
          <w:tab w:val="left" w:pos="360"/>
        </w:tabs>
        <w:spacing w:line="480" w:lineRule="auto"/>
        <w:rPr>
          <w:rFonts w:ascii="Times New Roman" w:hAnsi="Times New Roman"/>
        </w:rPr>
      </w:pPr>
      <w:r>
        <w:rPr>
          <w:rFonts w:ascii="Times New Roman" w:hAnsi="Times New Roman"/>
        </w:rPr>
        <w:tab/>
      </w:r>
      <w:r w:rsidR="00E21294">
        <w:rPr>
          <w:rFonts w:ascii="Times New Roman" w:hAnsi="Times New Roman"/>
        </w:rPr>
        <w:t xml:space="preserve">We studied </w:t>
      </w:r>
      <w:del w:id="69" w:author="Donald Prothero" w:date="2016-06-24T11:26:00Z">
        <w:r w:rsidR="006F3FFF" w:rsidDel="00915750">
          <w:rPr>
            <w:rFonts w:ascii="Times New Roman" w:hAnsi="Times New Roman"/>
          </w:rPr>
          <w:delText>a moderate</w:delText>
        </w:r>
      </w:del>
      <w:ins w:id="70" w:author="Donald Prothero" w:date="2016-06-24T11:26:00Z">
        <w:r w:rsidR="00915750">
          <w:rPr>
            <w:rFonts w:ascii="Times New Roman" w:hAnsi="Times New Roman"/>
          </w:rPr>
          <w:t>the largest known</w:t>
        </w:r>
      </w:ins>
      <w:r w:rsidR="00E21294">
        <w:rPr>
          <w:rFonts w:ascii="Times New Roman" w:hAnsi="Times New Roman"/>
        </w:rPr>
        <w:t xml:space="preserve"> sample of</w:t>
      </w:r>
      <w:r w:rsidR="006F3FFF">
        <w:rPr>
          <w:rFonts w:ascii="Times New Roman" w:hAnsi="Times New Roman"/>
        </w:rPr>
        <w:t xml:space="preserve"> </w:t>
      </w:r>
      <w:r w:rsidR="006F3FFF">
        <w:rPr>
          <w:rFonts w:ascii="Times New Roman" w:hAnsi="Times New Roman"/>
          <w:i/>
        </w:rPr>
        <w:t>Teratornis</w:t>
      </w:r>
      <w:r w:rsidR="006F3FFF">
        <w:rPr>
          <w:rFonts w:ascii="Times New Roman" w:hAnsi="Times New Roman"/>
        </w:rPr>
        <w:t xml:space="preserve"> in the </w:t>
      </w:r>
      <w:del w:id="71" w:author="Donald Prothero" w:date="2016-06-29T18:58:00Z">
        <w:r w:rsidR="006F3FFF" w:rsidDel="00963DE5">
          <w:rPr>
            <w:rFonts w:ascii="Times New Roman" w:hAnsi="Times New Roman"/>
          </w:rPr>
          <w:delText>Page Museum</w:delText>
        </w:r>
      </w:del>
      <w:ins w:id="72" w:author="Donald Prothero" w:date="2016-06-29T18:58:00Z">
        <w:r w:rsidR="00963DE5">
          <w:rPr>
            <w:rFonts w:ascii="Times New Roman" w:hAnsi="Times New Roman"/>
          </w:rPr>
          <w:t>La Brea Tar Pits Museum</w:t>
        </w:r>
      </w:ins>
      <w:r w:rsidR="006F3FFF">
        <w:rPr>
          <w:rFonts w:ascii="Times New Roman" w:hAnsi="Times New Roman"/>
        </w:rPr>
        <w:t xml:space="preserve"> collections, </w:t>
      </w:r>
      <w:del w:id="73" w:author="Donald Prothero" w:date="2016-06-24T11:27:00Z">
        <w:r w:rsidR="006F3FFF" w:rsidDel="00915750">
          <w:rPr>
            <w:rFonts w:ascii="Times New Roman" w:hAnsi="Times New Roman"/>
          </w:rPr>
          <w:delText xml:space="preserve">numbering </w:delText>
        </w:r>
      </w:del>
      <w:ins w:id="74" w:author="Donald Prothero" w:date="2016-06-24T11:27:00Z">
        <w:r w:rsidR="00915750">
          <w:rPr>
            <w:rFonts w:ascii="Times New Roman" w:hAnsi="Times New Roman"/>
          </w:rPr>
          <w:t xml:space="preserve">with a minimum of </w:t>
        </w:r>
      </w:ins>
      <w:r w:rsidR="006F3FFF">
        <w:rPr>
          <w:rFonts w:ascii="Times New Roman" w:hAnsi="Times New Roman"/>
        </w:rPr>
        <w:t>63 individuals, which were found in pits ranging from 9 ka to 37 ka.</w:t>
      </w:r>
      <w:r>
        <w:rPr>
          <w:rFonts w:ascii="Times New Roman" w:hAnsi="Times New Roman"/>
        </w:rPr>
        <w:t xml:space="preserve"> </w:t>
      </w:r>
      <w:r w:rsidR="00E21294">
        <w:rPr>
          <w:rFonts w:ascii="Times New Roman" w:hAnsi="Times New Roman"/>
        </w:rPr>
        <w:t xml:space="preserve"> </w:t>
      </w:r>
      <w:r w:rsidR="006F3FFF">
        <w:rPr>
          <w:rStyle w:val="CommentReference"/>
        </w:rPr>
        <w:commentReference w:id="75"/>
      </w:r>
    </w:p>
    <w:p w14:paraId="25F14896" w14:textId="11D9FE2C" w:rsidR="007F3C87" w:rsidRDefault="007F3C87" w:rsidP="007F3C87">
      <w:pPr>
        <w:tabs>
          <w:tab w:val="left" w:pos="360"/>
        </w:tabs>
        <w:spacing w:line="480" w:lineRule="auto"/>
        <w:rPr>
          <w:rFonts w:ascii="Times New Roman" w:hAnsi="Times New Roman"/>
        </w:rPr>
      </w:pPr>
      <w:r>
        <w:rPr>
          <w:rFonts w:ascii="Times New Roman" w:hAnsi="Times New Roman"/>
        </w:rPr>
        <w:tab/>
      </w:r>
      <w:commentRangeStart w:id="76"/>
      <w:r>
        <w:rPr>
          <w:rFonts w:ascii="Times New Roman" w:hAnsi="Times New Roman"/>
        </w:rPr>
        <w:t>We measured the tarsometatarsus (TMT)</w:t>
      </w:r>
      <w:r w:rsidR="006F3FFF" w:rsidRPr="006F3FFF">
        <w:rPr>
          <w:rFonts w:ascii="Times New Roman" w:hAnsi="Times New Roman"/>
          <w:szCs w:val="24"/>
        </w:rPr>
        <w:t xml:space="preserve"> </w:t>
      </w:r>
      <w:r w:rsidR="006F3FFF" w:rsidRPr="009F79B4">
        <w:rPr>
          <w:rFonts w:ascii="Times New Roman" w:hAnsi="Times New Roman"/>
          <w:szCs w:val="24"/>
        </w:rPr>
        <w:t>because these are among the most robust elements in the bird skeleton, being less prone to breaking or de</w:t>
      </w:r>
      <w:r w:rsidR="006F3FFF">
        <w:rPr>
          <w:rFonts w:ascii="Times New Roman" w:hAnsi="Times New Roman"/>
          <w:szCs w:val="24"/>
        </w:rPr>
        <w:t>forming (Fragomeni and Prothero,</w:t>
      </w:r>
      <w:r w:rsidR="006F3FFF" w:rsidRPr="009F79B4">
        <w:rPr>
          <w:rFonts w:ascii="Times New Roman" w:hAnsi="Times New Roman"/>
          <w:szCs w:val="24"/>
        </w:rPr>
        <w:t xml:space="preserve"> 2011). </w:t>
      </w:r>
      <w:r w:rsidR="006F3FFF">
        <w:rPr>
          <w:rFonts w:ascii="Times New Roman" w:hAnsi="Times New Roman"/>
          <w:szCs w:val="24"/>
        </w:rPr>
        <w:t>While tibiotarsus measurements have been shown to scale well with body mass in birds, they are often susceptible to breakage, making most measurements difficult to record precisely (Field et al., 2013)</w:t>
      </w:r>
      <w:r>
        <w:rPr>
          <w:rFonts w:ascii="Times New Roman" w:hAnsi="Times New Roman"/>
        </w:rPr>
        <w:t>.</w:t>
      </w:r>
      <w:commentRangeEnd w:id="76"/>
      <w:r w:rsidR="006F3FFF">
        <w:rPr>
          <w:rStyle w:val="CommentReference"/>
        </w:rPr>
        <w:commentReference w:id="76"/>
      </w:r>
      <w:r>
        <w:rPr>
          <w:rFonts w:ascii="Times New Roman" w:hAnsi="Times New Roman"/>
        </w:rPr>
        <w:t xml:space="preserve"> </w:t>
      </w:r>
      <w:r w:rsidR="00A64C4F">
        <w:rPr>
          <w:rFonts w:ascii="Times New Roman" w:hAnsi="Times New Roman"/>
        </w:rPr>
        <w:t>Studies of</w:t>
      </w:r>
      <w:r>
        <w:rPr>
          <w:rFonts w:ascii="Times New Roman" w:hAnsi="Times New Roman"/>
        </w:rPr>
        <w:t xml:space="preserve"> the La Brea condor (Syverson and Prothero, 2010</w:t>
      </w:r>
      <w:r w:rsidR="00B4117F">
        <w:rPr>
          <w:rFonts w:ascii="Times New Roman" w:hAnsi="Times New Roman"/>
        </w:rPr>
        <w:t>) demonstrated no differences</w:t>
      </w:r>
      <w:r>
        <w:rPr>
          <w:rFonts w:ascii="Times New Roman" w:hAnsi="Times New Roman"/>
        </w:rPr>
        <w:t xml:space="preserve"> between the trends shown by the TMT measurements and those of the other parts of the skeleton, </w:t>
      </w:r>
      <w:r w:rsidR="00B4117F">
        <w:rPr>
          <w:rFonts w:ascii="Times New Roman" w:hAnsi="Times New Roman"/>
        </w:rPr>
        <w:t>so the TMT is a good proxy for body size, and has been widely used by ornithologists and paleo-ornithologists for just that reason.</w:t>
      </w:r>
      <w:r>
        <w:rPr>
          <w:rFonts w:ascii="Times New Roman" w:hAnsi="Times New Roman"/>
        </w:rPr>
        <w:t xml:space="preserve"> </w:t>
      </w:r>
    </w:p>
    <w:p w14:paraId="57433A1B" w14:textId="2A57C189" w:rsidR="007F3C87" w:rsidRDefault="007F3C87" w:rsidP="00B4117F">
      <w:pPr>
        <w:tabs>
          <w:tab w:val="left" w:pos="360"/>
        </w:tabs>
        <w:spacing w:line="480" w:lineRule="auto"/>
        <w:rPr>
          <w:rFonts w:ascii="Times New Roman" w:hAnsi="Times New Roman"/>
        </w:rPr>
      </w:pPr>
      <w:r>
        <w:rPr>
          <w:rFonts w:ascii="Times New Roman" w:hAnsi="Times New Roman"/>
        </w:rPr>
        <w:tab/>
        <w:t xml:space="preserve">Only </w:t>
      </w:r>
      <w:r w:rsidR="00982780">
        <w:rPr>
          <w:rFonts w:ascii="Times New Roman" w:hAnsi="Times New Roman"/>
        </w:rPr>
        <w:t>complete</w:t>
      </w:r>
      <w:r>
        <w:rPr>
          <w:rFonts w:ascii="Times New Roman" w:hAnsi="Times New Roman"/>
        </w:rPr>
        <w:t xml:space="preserve">, undeformed adult TMTs were </w:t>
      </w:r>
      <w:r w:rsidR="00B4117F">
        <w:rPr>
          <w:rFonts w:ascii="Times New Roman" w:hAnsi="Times New Roman"/>
        </w:rPr>
        <w:t>measured, so that there were no artifacts due to breakage or ontogeny</w:t>
      </w:r>
      <w:r>
        <w:rPr>
          <w:rFonts w:ascii="Times New Roman" w:hAnsi="Times New Roman"/>
        </w:rPr>
        <w:t xml:space="preserve">. </w:t>
      </w:r>
      <w:r w:rsidR="00B4117F">
        <w:rPr>
          <w:rFonts w:ascii="Times New Roman" w:hAnsi="Times New Roman"/>
        </w:rPr>
        <w:t>We measured specimens</w:t>
      </w:r>
      <w:r>
        <w:rPr>
          <w:rFonts w:ascii="Times New Roman" w:hAnsi="Times New Roman"/>
        </w:rPr>
        <w:t xml:space="preserve"> with digital metric </w:t>
      </w:r>
      <w:commentRangeStart w:id="77"/>
      <w:r>
        <w:rPr>
          <w:rFonts w:ascii="Times New Roman" w:hAnsi="Times New Roman"/>
        </w:rPr>
        <w:t>calipers</w:t>
      </w:r>
      <w:commentRangeEnd w:id="77"/>
      <w:r w:rsidR="000F520B">
        <w:rPr>
          <w:rStyle w:val="CommentReference"/>
        </w:rPr>
        <w:commentReference w:id="77"/>
      </w:r>
      <w:r>
        <w:rPr>
          <w:rFonts w:ascii="Times New Roman" w:hAnsi="Times New Roman"/>
        </w:rPr>
        <w:t xml:space="preserve">. </w:t>
      </w:r>
      <w:r w:rsidR="00B4117F">
        <w:rPr>
          <w:rFonts w:ascii="Times New Roman" w:hAnsi="Times New Roman"/>
        </w:rPr>
        <w:t>Three dimensions were measured (Fig. 1): maximum shaft length between the longest proximal-distal e</w:t>
      </w:r>
      <w:r w:rsidR="00B53A20">
        <w:rPr>
          <w:rFonts w:ascii="Times New Roman" w:hAnsi="Times New Roman"/>
        </w:rPr>
        <w:t>nds of the TMT; midshaft antero</w:t>
      </w:r>
      <w:r w:rsidR="00B4117F">
        <w:rPr>
          <w:rFonts w:ascii="Times New Roman" w:hAnsi="Times New Roman"/>
        </w:rPr>
        <w:t>posterior thickness of the TMT; and midshaft transverse width of the TMT.</w:t>
      </w:r>
      <w:r>
        <w:rPr>
          <w:rFonts w:ascii="Times New Roman" w:hAnsi="Times New Roman"/>
        </w:rPr>
        <w:t xml:space="preserve"> Unlike the fossil mammal collection</w:t>
      </w:r>
      <w:r w:rsidR="00B4117F">
        <w:rPr>
          <w:rFonts w:ascii="Times New Roman" w:hAnsi="Times New Roman"/>
        </w:rPr>
        <w:t xml:space="preserve">s in the </w:t>
      </w:r>
      <w:del w:id="78" w:author="Donald Prothero" w:date="2016-06-29T18:58:00Z">
        <w:r w:rsidR="00B4117F" w:rsidDel="00963DE5">
          <w:rPr>
            <w:rFonts w:ascii="Times New Roman" w:hAnsi="Times New Roman"/>
          </w:rPr>
          <w:delText>Page Museum</w:delText>
        </w:r>
      </w:del>
      <w:ins w:id="79" w:author="Donald Prothero" w:date="2016-06-29T18:58:00Z">
        <w:r w:rsidR="00963DE5">
          <w:rPr>
            <w:rFonts w:ascii="Times New Roman" w:hAnsi="Times New Roman"/>
          </w:rPr>
          <w:t>La Brea Tar Pits Museum</w:t>
        </w:r>
      </w:ins>
      <w:r>
        <w:rPr>
          <w:rFonts w:ascii="Times New Roman" w:hAnsi="Times New Roman"/>
        </w:rPr>
        <w:t>, bird fossils are not separated in</w:t>
      </w:r>
      <w:r w:rsidR="00B4117F">
        <w:rPr>
          <w:rFonts w:ascii="Times New Roman" w:hAnsi="Times New Roman"/>
        </w:rPr>
        <w:t xml:space="preserve"> the trays or in</w:t>
      </w:r>
      <w:r>
        <w:rPr>
          <w:rFonts w:ascii="Times New Roman" w:hAnsi="Times New Roman"/>
        </w:rPr>
        <w:t xml:space="preserve"> the drawers by pit,</w:t>
      </w:r>
      <w:r w:rsidR="00B4117F">
        <w:rPr>
          <w:rFonts w:ascii="Times New Roman" w:hAnsi="Times New Roman"/>
        </w:rPr>
        <w:t xml:space="preserve"> but mixed together</w:t>
      </w:r>
      <w:r w:rsidR="00982780">
        <w:rPr>
          <w:rFonts w:ascii="Times New Roman" w:hAnsi="Times New Roman"/>
        </w:rPr>
        <w:t xml:space="preserve"> with samples from</w:t>
      </w:r>
      <w:r w:rsidR="00B521D4">
        <w:rPr>
          <w:rFonts w:ascii="Times New Roman" w:hAnsi="Times New Roman"/>
        </w:rPr>
        <w:t xml:space="preserve"> all the</w:t>
      </w:r>
      <w:r w:rsidR="00982780">
        <w:rPr>
          <w:rFonts w:ascii="Times New Roman" w:hAnsi="Times New Roman"/>
        </w:rPr>
        <w:t xml:space="preserve"> different pits</w:t>
      </w:r>
      <w:r w:rsidR="00B4117F">
        <w:rPr>
          <w:rFonts w:ascii="Times New Roman" w:hAnsi="Times New Roman"/>
        </w:rPr>
        <w:t>,</w:t>
      </w:r>
      <w:r>
        <w:rPr>
          <w:rFonts w:ascii="Times New Roman" w:hAnsi="Times New Roman"/>
        </w:rPr>
        <w:t xml:space="preserve"> so </w:t>
      </w:r>
      <w:r w:rsidR="00B4117F">
        <w:rPr>
          <w:rFonts w:ascii="Times New Roman" w:hAnsi="Times New Roman"/>
        </w:rPr>
        <w:t xml:space="preserve">we searched the </w:t>
      </w:r>
      <w:r w:rsidR="00982780">
        <w:rPr>
          <w:rFonts w:ascii="Times New Roman" w:hAnsi="Times New Roman"/>
        </w:rPr>
        <w:t xml:space="preserve">Excel </w:t>
      </w:r>
      <w:r w:rsidR="00B4117F">
        <w:rPr>
          <w:rFonts w:ascii="Times New Roman" w:hAnsi="Times New Roman"/>
        </w:rPr>
        <w:t xml:space="preserve">database for all RLB birds </w:t>
      </w:r>
      <w:r w:rsidR="00B521D4">
        <w:rPr>
          <w:rFonts w:ascii="Times New Roman" w:hAnsi="Times New Roman"/>
        </w:rPr>
        <w:t>by</w:t>
      </w:r>
      <w:r w:rsidR="00B4117F">
        <w:rPr>
          <w:rFonts w:ascii="Times New Roman" w:hAnsi="Times New Roman"/>
        </w:rPr>
        <w:t xml:space="preserve"> the pit number first. This was to avoid measuring specimens from</w:t>
      </w:r>
      <w:r>
        <w:rPr>
          <w:rFonts w:ascii="Times New Roman" w:hAnsi="Times New Roman"/>
        </w:rPr>
        <w:t xml:space="preserve"> pits like Pit 16, which has problematic</w:t>
      </w:r>
      <w:r w:rsidR="00982780">
        <w:rPr>
          <w:rFonts w:ascii="Times New Roman" w:hAnsi="Times New Roman"/>
        </w:rPr>
        <w:t>, widely scattered</w:t>
      </w:r>
      <w:r>
        <w:rPr>
          <w:rFonts w:ascii="Times New Roman" w:hAnsi="Times New Roman"/>
        </w:rPr>
        <w:t xml:space="preserve"> radiocarbon ages (Marcus and Berger, 1984; O’Keefe et al., 2009), and so could not be used in our study. </w:t>
      </w:r>
      <w:r w:rsidR="00B4117F">
        <w:rPr>
          <w:rFonts w:ascii="Times New Roman" w:hAnsi="Times New Roman"/>
        </w:rPr>
        <w:t>For unknown reasons,</w:t>
      </w:r>
      <w:r>
        <w:rPr>
          <w:rFonts w:ascii="Times New Roman" w:hAnsi="Times New Roman"/>
        </w:rPr>
        <w:t xml:space="preserve"> Pit 16 produces a high percentage of the bird bones from RLB</w:t>
      </w:r>
      <w:r w:rsidR="00B4117F">
        <w:rPr>
          <w:rFonts w:ascii="Times New Roman" w:hAnsi="Times New Roman"/>
        </w:rPr>
        <w:t xml:space="preserve"> (Howard, 1962)</w:t>
      </w:r>
      <w:r>
        <w:rPr>
          <w:rFonts w:ascii="Times New Roman" w:hAnsi="Times New Roman"/>
        </w:rPr>
        <w:t xml:space="preserve">, </w:t>
      </w:r>
      <w:r w:rsidR="00B4117F">
        <w:rPr>
          <w:rFonts w:ascii="Times New Roman" w:hAnsi="Times New Roman"/>
        </w:rPr>
        <w:t>but the dating is too poor to be used in a temporal sequence study like this.</w:t>
      </w:r>
      <w:r w:rsidR="00B6712F">
        <w:rPr>
          <w:rFonts w:ascii="Times New Roman" w:hAnsi="Times New Roman"/>
        </w:rPr>
        <w:t xml:space="preserve"> </w:t>
      </w:r>
      <w:commentRangeStart w:id="80"/>
      <w:r w:rsidR="00B4117F">
        <w:rPr>
          <w:rFonts w:ascii="Times New Roman" w:hAnsi="Times New Roman"/>
        </w:rPr>
        <w:t xml:space="preserve"> </w:t>
      </w:r>
      <w:commentRangeEnd w:id="80"/>
      <w:r w:rsidR="00B6712F">
        <w:rPr>
          <w:rStyle w:val="CommentReference"/>
        </w:rPr>
        <w:commentReference w:id="80"/>
      </w:r>
    </w:p>
    <w:p w14:paraId="4918FF4A" w14:textId="5EF713D9" w:rsidR="007F3C87" w:rsidRDefault="007F3C87" w:rsidP="007F3C87">
      <w:pPr>
        <w:tabs>
          <w:tab w:val="left" w:pos="360"/>
        </w:tabs>
        <w:spacing w:line="480" w:lineRule="auto"/>
        <w:rPr>
          <w:rFonts w:ascii="Times New Roman" w:hAnsi="Times New Roman"/>
        </w:rPr>
      </w:pPr>
      <w:r>
        <w:rPr>
          <w:rFonts w:ascii="Times New Roman" w:hAnsi="Times New Roman"/>
        </w:rPr>
        <w:lastRenderedPageBreak/>
        <w:tab/>
        <w:t xml:space="preserve">Once the pit dates had been </w:t>
      </w:r>
      <w:r w:rsidR="00B4117F">
        <w:rPr>
          <w:rFonts w:ascii="Times New Roman" w:hAnsi="Times New Roman"/>
        </w:rPr>
        <w:t xml:space="preserve">added </w:t>
      </w:r>
      <w:r>
        <w:rPr>
          <w:rFonts w:ascii="Times New Roman" w:hAnsi="Times New Roman"/>
        </w:rPr>
        <w:t>to the spreadsheet, we perfor</w:t>
      </w:r>
      <w:r w:rsidR="006832E7">
        <w:rPr>
          <w:rFonts w:ascii="Times New Roman" w:hAnsi="Times New Roman"/>
        </w:rPr>
        <w:t xml:space="preserve">med basic statistical analysis using </w:t>
      </w:r>
      <w:r w:rsidR="00B53A20">
        <w:rPr>
          <w:rFonts w:ascii="Times New Roman" w:hAnsi="Times New Roman"/>
        </w:rPr>
        <w:t>Excel</w:t>
      </w:r>
      <w:r w:rsidR="006832E7">
        <w:rPr>
          <w:rFonts w:ascii="Times New Roman" w:hAnsi="Times New Roman"/>
        </w:rPr>
        <w:t xml:space="preserve"> </w:t>
      </w:r>
      <w:r w:rsidR="00B53A20">
        <w:rPr>
          <w:rFonts w:ascii="Times New Roman" w:hAnsi="Times New Roman"/>
        </w:rPr>
        <w:t xml:space="preserve">and R </w:t>
      </w:r>
      <w:r w:rsidR="006832E7">
        <w:rPr>
          <w:rFonts w:ascii="Times New Roman" w:hAnsi="Times New Roman"/>
        </w:rPr>
        <w:t xml:space="preserve">for </w:t>
      </w:r>
      <w:r>
        <w:rPr>
          <w:rFonts w:ascii="Times New Roman" w:hAnsi="Times New Roman"/>
        </w:rPr>
        <w:t xml:space="preserve">each sample for a well-dated pit. We then tested the samples for normality using the Shapiro-Wilk method. </w:t>
      </w:r>
      <w:r w:rsidR="00B53A20">
        <w:rPr>
          <w:rFonts w:ascii="Times New Roman" w:hAnsi="Times New Roman"/>
        </w:rPr>
        <w:t>Since most of the data were non-parametric, we</w:t>
      </w:r>
      <w:r>
        <w:rPr>
          <w:rFonts w:ascii="Times New Roman" w:hAnsi="Times New Roman"/>
        </w:rPr>
        <w:t xml:space="preserve"> used the Kruskal-Wallis test to determine whether each sample was </w:t>
      </w:r>
      <w:r w:rsidR="00B53A20">
        <w:rPr>
          <w:rFonts w:ascii="Times New Roman" w:hAnsi="Times New Roman"/>
        </w:rPr>
        <w:t>from the pooled mean of all other measurements. Time-series measurements were also fit to evolutionary models (directional random walk, unidirectional random walk, and stasis) in R using the paleoTS package</w:t>
      </w:r>
      <w:r>
        <w:rPr>
          <w:rFonts w:ascii="Times New Roman" w:hAnsi="Times New Roman"/>
        </w:rPr>
        <w:t>.</w:t>
      </w:r>
    </w:p>
    <w:p w14:paraId="5F069FC9" w14:textId="77777777" w:rsidR="007F3C87" w:rsidRDefault="007F3C87" w:rsidP="007F3C87">
      <w:pPr>
        <w:tabs>
          <w:tab w:val="left" w:pos="360"/>
        </w:tabs>
        <w:spacing w:line="480" w:lineRule="auto"/>
        <w:rPr>
          <w:rFonts w:ascii="Times New Roman" w:hAnsi="Times New Roman"/>
        </w:rPr>
      </w:pPr>
    </w:p>
    <w:p w14:paraId="1C2CBD0F" w14:textId="77777777" w:rsidR="007F3C87" w:rsidRDefault="007F3C87" w:rsidP="007F3C87">
      <w:pPr>
        <w:pStyle w:val="Heading1"/>
      </w:pPr>
      <w:commentRangeStart w:id="81"/>
      <w:r>
        <w:t>RESULTS</w:t>
      </w:r>
    </w:p>
    <w:p w14:paraId="73986C8B" w14:textId="2309446D" w:rsidR="00A22077" w:rsidRDefault="007F3C87" w:rsidP="007F3C87">
      <w:pPr>
        <w:tabs>
          <w:tab w:val="left" w:pos="360"/>
        </w:tabs>
        <w:spacing w:line="480" w:lineRule="auto"/>
        <w:rPr>
          <w:rFonts w:ascii="Times New Roman" w:hAnsi="Times New Roman"/>
        </w:rPr>
      </w:pPr>
      <w:r>
        <w:rPr>
          <w:rFonts w:ascii="Times New Roman" w:hAnsi="Times New Roman"/>
        </w:rPr>
        <w:tab/>
        <w:t xml:space="preserve">The basic statistics of the </w:t>
      </w:r>
      <w:r w:rsidR="000A13D5">
        <w:rPr>
          <w:rFonts w:ascii="Times New Roman" w:hAnsi="Times New Roman"/>
          <w:i/>
        </w:rPr>
        <w:t xml:space="preserve">Teratonis </w:t>
      </w:r>
      <w:r>
        <w:rPr>
          <w:rFonts w:ascii="Times New Roman" w:hAnsi="Times New Roman"/>
        </w:rPr>
        <w:t>TMT sample are shown in Table 1. All of the samples that were large enough for the test were</w:t>
      </w:r>
      <w:r w:rsidR="00B53A20">
        <w:rPr>
          <w:rFonts w:ascii="Times New Roman" w:hAnsi="Times New Roman"/>
        </w:rPr>
        <w:t xml:space="preserve"> not</w:t>
      </w:r>
      <w:r>
        <w:rPr>
          <w:rFonts w:ascii="Times New Roman" w:hAnsi="Times New Roman"/>
        </w:rPr>
        <w:t xml:space="preserve"> normally distributed, using a Shapiro-Wilk test for normality. Thus, the different pit samples were then compared to see if they were significantly different </w:t>
      </w:r>
      <w:r w:rsidR="00B53A20">
        <w:rPr>
          <w:rFonts w:ascii="Times New Roman" w:hAnsi="Times New Roman"/>
        </w:rPr>
        <w:t>from the pooled sample mean using the Kruskal-Wallis test</w:t>
      </w:r>
      <w:r>
        <w:rPr>
          <w:rFonts w:ascii="Times New Roman" w:hAnsi="Times New Roman"/>
        </w:rPr>
        <w:t xml:space="preserve">. In </w:t>
      </w:r>
      <w:r w:rsidR="00A22077">
        <w:rPr>
          <w:rFonts w:ascii="Times New Roman" w:hAnsi="Times New Roman"/>
        </w:rPr>
        <w:t>most</w:t>
      </w:r>
      <w:r>
        <w:rPr>
          <w:rFonts w:ascii="Times New Roman" w:hAnsi="Times New Roman"/>
        </w:rPr>
        <w:t xml:space="preserve"> case (Table 2), the differences were not significant</w:t>
      </w:r>
      <w:r w:rsidR="00A22077">
        <w:rPr>
          <w:rFonts w:ascii="Times New Roman" w:hAnsi="Times New Roman"/>
        </w:rPr>
        <w:t>, using the jackknife method (p &gt; 0.05)</w:t>
      </w:r>
      <w:r>
        <w:rPr>
          <w:rFonts w:ascii="Times New Roman" w:hAnsi="Times New Roman"/>
        </w:rPr>
        <w:t>. This is apparent in a plot of any of the dimensions (Fig</w:t>
      </w:r>
      <w:r w:rsidR="00B521D4">
        <w:rPr>
          <w:rFonts w:ascii="Times New Roman" w:hAnsi="Times New Roman"/>
        </w:rPr>
        <w:t>s</w:t>
      </w:r>
      <w:r>
        <w:rPr>
          <w:rFonts w:ascii="Times New Roman" w:hAnsi="Times New Roman"/>
        </w:rPr>
        <w:t xml:space="preserve">. </w:t>
      </w:r>
      <w:r w:rsidR="00982780">
        <w:rPr>
          <w:rFonts w:ascii="Times New Roman" w:hAnsi="Times New Roman"/>
        </w:rPr>
        <w:t>2</w:t>
      </w:r>
      <w:r w:rsidR="00B521D4">
        <w:rPr>
          <w:rFonts w:ascii="Times New Roman" w:hAnsi="Times New Roman"/>
        </w:rPr>
        <w:t>, 3</w:t>
      </w:r>
      <w:r>
        <w:rPr>
          <w:rFonts w:ascii="Times New Roman" w:hAnsi="Times New Roman"/>
        </w:rPr>
        <w:t>) against age. Although</w:t>
      </w:r>
      <w:r w:rsidR="00982780">
        <w:rPr>
          <w:rFonts w:ascii="Times New Roman" w:hAnsi="Times New Roman"/>
        </w:rPr>
        <w:t xml:space="preserve"> the values of</w:t>
      </w:r>
      <w:r>
        <w:rPr>
          <w:rFonts w:ascii="Times New Roman" w:hAnsi="Times New Roman"/>
        </w:rPr>
        <w:t xml:space="preserve"> individual </w:t>
      </w:r>
      <w:r w:rsidR="00982780">
        <w:rPr>
          <w:rFonts w:ascii="Times New Roman" w:hAnsi="Times New Roman"/>
        </w:rPr>
        <w:t>specimens</w:t>
      </w:r>
      <w:r>
        <w:rPr>
          <w:rFonts w:ascii="Times New Roman" w:hAnsi="Times New Roman"/>
        </w:rPr>
        <w:t xml:space="preserve"> flu</w:t>
      </w:r>
      <w:r w:rsidR="00982780">
        <w:rPr>
          <w:rFonts w:ascii="Times New Roman" w:hAnsi="Times New Roman"/>
        </w:rPr>
        <w:t>ctuate around the mean in Figure</w:t>
      </w:r>
      <w:r w:rsidR="00B521D4">
        <w:rPr>
          <w:rFonts w:ascii="Times New Roman" w:hAnsi="Times New Roman"/>
        </w:rPr>
        <w:t>s</w:t>
      </w:r>
      <w:r w:rsidR="00982780">
        <w:rPr>
          <w:rFonts w:ascii="Times New Roman" w:hAnsi="Times New Roman"/>
        </w:rPr>
        <w:t xml:space="preserve"> 2</w:t>
      </w:r>
      <w:r w:rsidR="00B521D4">
        <w:rPr>
          <w:rFonts w:ascii="Times New Roman" w:hAnsi="Times New Roman"/>
        </w:rPr>
        <w:t xml:space="preserve"> and 3</w:t>
      </w:r>
      <w:r>
        <w:rPr>
          <w:rFonts w:ascii="Times New Roman" w:hAnsi="Times New Roman"/>
        </w:rPr>
        <w:t>,</w:t>
      </w:r>
      <w:r w:rsidR="00A22077">
        <w:rPr>
          <w:rFonts w:ascii="Times New Roman" w:hAnsi="Times New Roman"/>
        </w:rPr>
        <w:t xml:space="preserve"> in most cases</w:t>
      </w:r>
      <w:r>
        <w:rPr>
          <w:rFonts w:ascii="Times New Roman" w:hAnsi="Times New Roman"/>
        </w:rPr>
        <w:t xml:space="preserve"> there are no statistically significant differences between samples of adjacent ages. </w:t>
      </w:r>
    </w:p>
    <w:p w14:paraId="573ED835" w14:textId="3931F193" w:rsidR="00A22077" w:rsidRDefault="00A22077" w:rsidP="007F3C87">
      <w:pPr>
        <w:tabs>
          <w:tab w:val="left" w:pos="360"/>
        </w:tabs>
        <w:spacing w:line="480" w:lineRule="auto"/>
        <w:rPr>
          <w:rFonts w:ascii="Times New Roman" w:hAnsi="Times New Roman"/>
        </w:rPr>
      </w:pPr>
      <w:r>
        <w:rPr>
          <w:rFonts w:ascii="Times New Roman" w:hAnsi="Times New Roman"/>
        </w:rPr>
        <w:tab/>
        <w:t>The main exceptions to this generality are the samples at 21 ka</w:t>
      </w:r>
      <w:r w:rsidR="000761F7">
        <w:rPr>
          <w:rFonts w:ascii="Times New Roman" w:hAnsi="Times New Roman"/>
        </w:rPr>
        <w:t xml:space="preserve"> (Table 2, Fig. 2), which appear to be significantly different in length and midshaft area, but not in</w:t>
      </w:r>
      <w:r w:rsidR="00B521D4">
        <w:rPr>
          <w:rFonts w:ascii="Times New Roman" w:hAnsi="Times New Roman"/>
        </w:rPr>
        <w:t xml:space="preserve"> the</w:t>
      </w:r>
      <w:r w:rsidR="000761F7">
        <w:rPr>
          <w:rFonts w:ascii="Times New Roman" w:hAnsi="Times New Roman"/>
        </w:rPr>
        <w:t xml:space="preserve"> other variables. However, the sample at 18 ka, which is closer to the peak of the last glacial maximum</w:t>
      </w:r>
      <w:r w:rsidR="00B521D4">
        <w:rPr>
          <w:rFonts w:ascii="Times New Roman" w:hAnsi="Times New Roman"/>
        </w:rPr>
        <w:t>,</w:t>
      </w:r>
      <w:r w:rsidR="000761F7">
        <w:rPr>
          <w:rFonts w:ascii="Times New Roman" w:hAnsi="Times New Roman"/>
        </w:rPr>
        <w:t xml:space="preserve"> does not show this same trend, so the results at 21 ka do not lend strong support to the idea that the </w:t>
      </w:r>
      <w:r w:rsidR="00B521D4" w:rsidRPr="00FC4E17">
        <w:rPr>
          <w:rFonts w:ascii="Times New Roman" w:hAnsi="Times New Roman"/>
          <w:strike/>
        </w:rPr>
        <w:t>owls</w:t>
      </w:r>
      <w:r w:rsidR="000761F7">
        <w:rPr>
          <w:rFonts w:ascii="Times New Roman" w:hAnsi="Times New Roman"/>
        </w:rPr>
        <w:t xml:space="preserve"> </w:t>
      </w:r>
      <w:r w:rsidR="00B521D4">
        <w:rPr>
          <w:rFonts w:ascii="Times New Roman" w:hAnsi="Times New Roman"/>
        </w:rPr>
        <w:t>were</w:t>
      </w:r>
      <w:r w:rsidR="000761F7">
        <w:rPr>
          <w:rFonts w:ascii="Times New Roman" w:hAnsi="Times New Roman"/>
        </w:rPr>
        <w:t xml:space="preserve"> uniformly larger in all dimensions during the cold of the last glacial maximum.</w:t>
      </w:r>
    </w:p>
    <w:p w14:paraId="1C03063F" w14:textId="13819590" w:rsidR="000761F7" w:rsidRDefault="000761F7" w:rsidP="007F3C87">
      <w:pPr>
        <w:tabs>
          <w:tab w:val="left" w:pos="360"/>
        </w:tabs>
        <w:spacing w:line="480" w:lineRule="auto"/>
        <w:rPr>
          <w:rFonts w:ascii="Times New Roman" w:hAnsi="Times New Roman"/>
        </w:rPr>
      </w:pPr>
      <w:r>
        <w:rPr>
          <w:rFonts w:ascii="Times New Roman" w:hAnsi="Times New Roman"/>
        </w:rPr>
        <w:tab/>
        <w:t>The sample at 14 ka gave significantly different results in the midshaft width and depth dimensions, but not in the other</w:t>
      </w:r>
      <w:r w:rsidR="00B521D4">
        <w:rPr>
          <w:rFonts w:ascii="Times New Roman" w:hAnsi="Times New Roman"/>
        </w:rPr>
        <w:t xml:space="preserve"> dimension</w:t>
      </w:r>
      <w:r>
        <w:rPr>
          <w:rFonts w:ascii="Times New Roman" w:hAnsi="Times New Roman"/>
        </w:rPr>
        <w:t>s, espe</w:t>
      </w:r>
      <w:r w:rsidR="00B521D4">
        <w:rPr>
          <w:rFonts w:ascii="Times New Roman" w:hAnsi="Times New Roman"/>
        </w:rPr>
        <w:t xml:space="preserve">cially not in the midshaft area. This </w:t>
      </w:r>
      <w:r>
        <w:rPr>
          <w:rFonts w:ascii="Times New Roman" w:hAnsi="Times New Roman"/>
        </w:rPr>
        <w:t xml:space="preserve">is </w:t>
      </w:r>
      <w:r>
        <w:rPr>
          <w:rFonts w:ascii="Times New Roman" w:hAnsi="Times New Roman"/>
        </w:rPr>
        <w:lastRenderedPageBreak/>
        <w:t xml:space="preserve">surprising since it is the product of width </w:t>
      </w:r>
      <w:r w:rsidR="00B521D4">
        <w:rPr>
          <w:rFonts w:ascii="Times New Roman" w:hAnsi="Times New Roman"/>
        </w:rPr>
        <w:t>times</w:t>
      </w:r>
      <w:r>
        <w:rPr>
          <w:rFonts w:ascii="Times New Roman" w:hAnsi="Times New Roman"/>
        </w:rPr>
        <w:t xml:space="preserve"> depth. This</w:t>
      </w:r>
      <w:r w:rsidR="00B521D4">
        <w:rPr>
          <w:rFonts w:ascii="Times New Roman" w:hAnsi="Times New Roman"/>
        </w:rPr>
        <w:t xml:space="preserve"> odd result</w:t>
      </w:r>
      <w:r>
        <w:rPr>
          <w:rFonts w:ascii="Times New Roman" w:hAnsi="Times New Roman"/>
        </w:rPr>
        <w:t xml:space="preserve"> is probably a statistical artifact of the fact that the 14 ka sample (Pit 4) is by far the largest in the study (Fig. 2). </w:t>
      </w:r>
    </w:p>
    <w:p w14:paraId="4D9DF297" w14:textId="5E5D1AAB" w:rsidR="000761F7" w:rsidRDefault="000761F7" w:rsidP="007F3C87">
      <w:pPr>
        <w:tabs>
          <w:tab w:val="left" w:pos="360"/>
        </w:tabs>
        <w:spacing w:line="480" w:lineRule="auto"/>
        <w:rPr>
          <w:rFonts w:ascii="Times New Roman" w:hAnsi="Times New Roman"/>
        </w:rPr>
      </w:pPr>
      <w:r>
        <w:rPr>
          <w:rFonts w:ascii="Times New Roman" w:hAnsi="Times New Roman"/>
        </w:rPr>
        <w:tab/>
        <w:t>The only other significant results were the lengths of the two Holocene samples (</w:t>
      </w:r>
      <w:r w:rsidR="00B521D4">
        <w:rPr>
          <w:rFonts w:ascii="Times New Roman" w:hAnsi="Times New Roman"/>
        </w:rPr>
        <w:t xml:space="preserve">Pit 10 at </w:t>
      </w:r>
      <w:r>
        <w:rPr>
          <w:rFonts w:ascii="Times New Roman" w:hAnsi="Times New Roman"/>
        </w:rPr>
        <w:t>9 ka</w:t>
      </w:r>
      <w:r w:rsidR="000A13D5">
        <w:rPr>
          <w:rStyle w:val="CommentReference"/>
        </w:rPr>
        <w:commentReference w:id="82"/>
      </w:r>
      <w:r>
        <w:rPr>
          <w:rFonts w:ascii="Times New Roman" w:hAnsi="Times New Roman"/>
        </w:rPr>
        <w:t>), but this</w:t>
      </w:r>
      <w:r w:rsidR="00B521D4">
        <w:rPr>
          <w:rFonts w:ascii="Times New Roman" w:hAnsi="Times New Roman"/>
        </w:rPr>
        <w:t xml:space="preserve"> difference</w:t>
      </w:r>
      <w:r>
        <w:rPr>
          <w:rFonts w:ascii="Times New Roman" w:hAnsi="Times New Roman"/>
        </w:rPr>
        <w:t xml:space="preserve"> appeared only in the length and midshaft depth dimensions of both samples, and in the area and robustness of the 9 ka</w:t>
      </w:r>
      <w:r w:rsidR="00B521D4">
        <w:rPr>
          <w:rFonts w:ascii="Times New Roman" w:hAnsi="Times New Roman"/>
        </w:rPr>
        <w:t xml:space="preserve"> sample</w:t>
      </w:r>
      <w:r>
        <w:rPr>
          <w:rFonts w:ascii="Times New Roman" w:hAnsi="Times New Roman"/>
        </w:rPr>
        <w:t>.</w:t>
      </w:r>
      <w:r w:rsidR="004B0982">
        <w:rPr>
          <w:rFonts w:ascii="Times New Roman" w:hAnsi="Times New Roman"/>
        </w:rPr>
        <w:t xml:space="preserve"> This </w:t>
      </w:r>
      <w:r w:rsidR="00B521D4">
        <w:rPr>
          <w:rFonts w:ascii="Times New Roman" w:hAnsi="Times New Roman"/>
        </w:rPr>
        <w:t>reduced size can be seen</w:t>
      </w:r>
      <w:r w:rsidR="004B0982">
        <w:rPr>
          <w:rFonts w:ascii="Times New Roman" w:hAnsi="Times New Roman"/>
        </w:rPr>
        <w:t xml:space="preserve"> in the plots (Fig. 2), and is consistent with the general trend in size reduction of many mammals and birds in the Holocene (as seen in California Condors by Syverson and Prothero, 2010).</w:t>
      </w:r>
    </w:p>
    <w:p w14:paraId="7B5DB685" w14:textId="0D0A2D2D" w:rsidR="007F3C87" w:rsidRDefault="004B0982" w:rsidP="007F3C87">
      <w:pPr>
        <w:tabs>
          <w:tab w:val="left" w:pos="360"/>
        </w:tabs>
        <w:spacing w:line="480" w:lineRule="auto"/>
        <w:rPr>
          <w:rFonts w:ascii="Times New Roman" w:hAnsi="Times New Roman"/>
        </w:rPr>
      </w:pPr>
      <w:r>
        <w:rPr>
          <w:rFonts w:ascii="Times New Roman" w:hAnsi="Times New Roman"/>
        </w:rPr>
        <w:tab/>
      </w:r>
      <w:r w:rsidR="007F3C87">
        <w:rPr>
          <w:rFonts w:ascii="Times New Roman" w:hAnsi="Times New Roman"/>
        </w:rPr>
        <w:t xml:space="preserve">Contrary to the expectation of Bergmann’s rule, there is </w:t>
      </w:r>
      <w:r>
        <w:rPr>
          <w:rFonts w:ascii="Times New Roman" w:hAnsi="Times New Roman"/>
        </w:rPr>
        <w:t>very little consistent</w:t>
      </w:r>
      <w:r w:rsidR="007F3C87">
        <w:rPr>
          <w:rFonts w:ascii="Times New Roman" w:hAnsi="Times New Roman"/>
        </w:rPr>
        <w:t xml:space="preserve"> evidence of larger body size in the samples around the last glacial maximum at </w:t>
      </w:r>
      <w:r>
        <w:rPr>
          <w:rFonts w:ascii="Times New Roman" w:hAnsi="Times New Roman"/>
        </w:rPr>
        <w:t>18-20</w:t>
      </w:r>
      <w:r w:rsidR="007F3C87">
        <w:rPr>
          <w:rFonts w:ascii="Times New Roman" w:hAnsi="Times New Roman"/>
        </w:rPr>
        <w:t xml:space="preserve"> ka. </w:t>
      </w:r>
      <w:r w:rsidR="000A4FA8">
        <w:rPr>
          <w:rFonts w:ascii="Times New Roman" w:hAnsi="Times New Roman"/>
        </w:rPr>
        <w:t xml:space="preserve"> </w:t>
      </w:r>
    </w:p>
    <w:p w14:paraId="6DA4B470" w14:textId="1C156BBF" w:rsidR="004A0478" w:rsidRDefault="007F3C87" w:rsidP="007F3C87">
      <w:pPr>
        <w:tabs>
          <w:tab w:val="left" w:pos="360"/>
        </w:tabs>
        <w:spacing w:line="480" w:lineRule="auto"/>
        <w:rPr>
          <w:rFonts w:ascii="Times New Roman" w:hAnsi="Times New Roman"/>
        </w:rPr>
      </w:pPr>
      <w:r>
        <w:rPr>
          <w:rFonts w:ascii="Times New Roman" w:hAnsi="Times New Roman"/>
        </w:rPr>
        <w:tab/>
        <w:t xml:space="preserve">The same is true of measures of shape, such </w:t>
      </w:r>
      <w:r w:rsidR="00B10A5D">
        <w:rPr>
          <w:rFonts w:ascii="Times New Roman" w:hAnsi="Times New Roman"/>
        </w:rPr>
        <w:t xml:space="preserve">as </w:t>
      </w:r>
      <w:r>
        <w:rPr>
          <w:rFonts w:ascii="Times New Roman" w:hAnsi="Times New Roman"/>
        </w:rPr>
        <w:t xml:space="preserve">a robustness index (cross-sectional area of the midshaft divided by length), shown in Figure </w:t>
      </w:r>
      <w:r w:rsidR="00982780">
        <w:rPr>
          <w:rFonts w:ascii="Times New Roman" w:hAnsi="Times New Roman"/>
        </w:rPr>
        <w:t>3</w:t>
      </w:r>
      <w:r w:rsidR="004A0478">
        <w:rPr>
          <w:rFonts w:ascii="Times New Roman" w:hAnsi="Times New Roman"/>
        </w:rPr>
        <w:t>. With the exception of Pit 9, t</w:t>
      </w:r>
      <w:r>
        <w:rPr>
          <w:rFonts w:ascii="Times New Roman" w:hAnsi="Times New Roman"/>
        </w:rPr>
        <w:t>he means are all within a narrow band, and the differences are not significant</w:t>
      </w:r>
      <w:r w:rsidR="00DC6069">
        <w:rPr>
          <w:rFonts w:ascii="Times New Roman" w:hAnsi="Times New Roman"/>
        </w:rPr>
        <w:t xml:space="preserve"> except for the cases noted above</w:t>
      </w:r>
      <w:r>
        <w:rPr>
          <w:rFonts w:ascii="Times New Roman" w:hAnsi="Times New Roman"/>
        </w:rPr>
        <w:t xml:space="preserve"> (Table 2). </w:t>
      </w:r>
      <w:r w:rsidR="00DC6069">
        <w:rPr>
          <w:rFonts w:ascii="Times New Roman" w:hAnsi="Times New Roman"/>
        </w:rPr>
        <w:t>In particular</w:t>
      </w:r>
      <w:r>
        <w:rPr>
          <w:rFonts w:ascii="Times New Roman" w:hAnsi="Times New Roman"/>
        </w:rPr>
        <w:t xml:space="preserve">, the samples at 16 ka (Pit 13), 18 ka (Pit 3), and 21 ka (Pit 60) show no increase in robustness as would be expected from Allen’s rule for animals living in colder climates (Fig. </w:t>
      </w:r>
      <w:r w:rsidR="00982780">
        <w:rPr>
          <w:rFonts w:ascii="Times New Roman" w:hAnsi="Times New Roman"/>
        </w:rPr>
        <w:t>3</w:t>
      </w:r>
      <w:r>
        <w:rPr>
          <w:rFonts w:ascii="Times New Roman" w:hAnsi="Times New Roman"/>
        </w:rPr>
        <w:t xml:space="preserve">). </w:t>
      </w:r>
    </w:p>
    <w:p w14:paraId="6448256C" w14:textId="364A36A8" w:rsidR="004A0478" w:rsidRDefault="004A0478" w:rsidP="007F3C87">
      <w:pPr>
        <w:tabs>
          <w:tab w:val="left" w:pos="360"/>
        </w:tabs>
        <w:spacing w:line="480" w:lineRule="auto"/>
        <w:rPr>
          <w:rFonts w:ascii="Times New Roman" w:hAnsi="Times New Roman"/>
        </w:rPr>
      </w:pPr>
      <w:r>
        <w:rPr>
          <w:rFonts w:ascii="Times New Roman" w:hAnsi="Times New Roman"/>
        </w:rPr>
        <w:tab/>
        <w:t>Evaluating models for the time series</w:t>
      </w:r>
      <w:r w:rsidR="003331AB">
        <w:rPr>
          <w:rFonts w:ascii="Times New Roman" w:hAnsi="Times New Roman"/>
        </w:rPr>
        <w:t xml:space="preserve"> (Table 3, Fig. 4)</w:t>
      </w:r>
      <w:r>
        <w:rPr>
          <w:rFonts w:ascii="Times New Roman" w:hAnsi="Times New Roman"/>
        </w:rPr>
        <w:t xml:space="preserve"> confirms the lack of any overall directional change over the time period being measured. Length is best modeled as a random walk, and stasis is the preferred model for both of the midshaft measurements and for the derived robustness </w:t>
      </w:r>
      <w:r w:rsidR="000A4FA8">
        <w:rPr>
          <w:rFonts w:ascii="Times New Roman" w:hAnsi="Times New Roman"/>
        </w:rPr>
        <w:t>index</w:t>
      </w:r>
      <w:r>
        <w:rPr>
          <w:rFonts w:ascii="Times New Roman" w:hAnsi="Times New Roman"/>
        </w:rPr>
        <w:t>.</w:t>
      </w:r>
      <w:commentRangeEnd w:id="81"/>
      <w:r w:rsidR="000A13D5">
        <w:rPr>
          <w:rStyle w:val="CommentReference"/>
        </w:rPr>
        <w:commentReference w:id="81"/>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9302097" w14:textId="77777777" w:rsidR="007F3C87" w:rsidRDefault="007F3C87" w:rsidP="007F3C87">
      <w:pPr>
        <w:tabs>
          <w:tab w:val="left" w:pos="360"/>
        </w:tabs>
        <w:spacing w:line="480" w:lineRule="auto"/>
        <w:rPr>
          <w:rFonts w:ascii="Times New Roman" w:hAnsi="Times New Roman"/>
        </w:rPr>
      </w:pPr>
    </w:p>
    <w:p w14:paraId="265F2975" w14:textId="77777777" w:rsidR="007F3C87" w:rsidRDefault="007F3C87" w:rsidP="007F3C87">
      <w:pPr>
        <w:pStyle w:val="Heading1"/>
      </w:pPr>
      <w:commentRangeStart w:id="83"/>
      <w:r>
        <w:t>DISCUSSION</w:t>
      </w:r>
    </w:p>
    <w:p w14:paraId="2BC636DC" w14:textId="0AC303D7" w:rsidR="007F3C87" w:rsidRDefault="007F3C87" w:rsidP="007F3C87">
      <w:pPr>
        <w:tabs>
          <w:tab w:val="left" w:pos="360"/>
        </w:tabs>
        <w:spacing w:line="480" w:lineRule="auto"/>
        <w:rPr>
          <w:rFonts w:ascii="Times New Roman" w:hAnsi="Times New Roman"/>
        </w:rPr>
      </w:pPr>
      <w:r>
        <w:rPr>
          <w:rFonts w:ascii="Times New Roman" w:hAnsi="Times New Roman"/>
        </w:rPr>
        <w:tab/>
        <w:t>As</w:t>
      </w:r>
      <w:r w:rsidR="00B10A5D">
        <w:rPr>
          <w:rFonts w:ascii="Times New Roman" w:hAnsi="Times New Roman"/>
        </w:rPr>
        <w:t xml:space="preserve"> shown by</w:t>
      </w:r>
      <w:r>
        <w:rPr>
          <w:rFonts w:ascii="Times New Roman" w:hAnsi="Times New Roman"/>
        </w:rPr>
        <w:t xml:space="preserve"> previous analyses of </w:t>
      </w:r>
      <w:r w:rsidR="00B10A5D">
        <w:rPr>
          <w:rFonts w:ascii="Times New Roman" w:hAnsi="Times New Roman"/>
        </w:rPr>
        <w:t xml:space="preserve">the </w:t>
      </w:r>
      <w:r>
        <w:rPr>
          <w:rFonts w:ascii="Times New Roman" w:hAnsi="Times New Roman"/>
        </w:rPr>
        <w:t xml:space="preserve">RLB </w:t>
      </w:r>
      <w:r w:rsidR="00B10A5D">
        <w:rPr>
          <w:rFonts w:ascii="Times New Roman" w:hAnsi="Times New Roman"/>
        </w:rPr>
        <w:t>G</w:t>
      </w:r>
      <w:r>
        <w:rPr>
          <w:rFonts w:ascii="Times New Roman" w:hAnsi="Times New Roman"/>
        </w:rPr>
        <w:t xml:space="preserve">olden </w:t>
      </w:r>
      <w:r w:rsidR="00B10A5D">
        <w:rPr>
          <w:rFonts w:ascii="Times New Roman" w:hAnsi="Times New Roman"/>
        </w:rPr>
        <w:t>E</w:t>
      </w:r>
      <w:r>
        <w:rPr>
          <w:rFonts w:ascii="Times New Roman" w:hAnsi="Times New Roman"/>
        </w:rPr>
        <w:t xml:space="preserve">agles (Molina and Prothero, </w:t>
      </w:r>
      <w:r w:rsidR="00E80FA1">
        <w:rPr>
          <w:rFonts w:ascii="Times New Roman" w:hAnsi="Times New Roman"/>
        </w:rPr>
        <w:t xml:space="preserve">2011), </w:t>
      </w:r>
      <w:r w:rsidR="009420CB">
        <w:rPr>
          <w:rFonts w:ascii="Times New Roman" w:hAnsi="Times New Roman"/>
        </w:rPr>
        <w:t>California C</w:t>
      </w:r>
      <w:r>
        <w:rPr>
          <w:rFonts w:ascii="Times New Roman" w:hAnsi="Times New Roman"/>
        </w:rPr>
        <w:t>ondors (Syverson and Prothero, 2010)</w:t>
      </w:r>
      <w:r w:rsidR="00E80FA1">
        <w:rPr>
          <w:rFonts w:ascii="Times New Roman" w:hAnsi="Times New Roman"/>
        </w:rPr>
        <w:t xml:space="preserve">, </w:t>
      </w:r>
      <w:r w:rsidR="00B10A5D">
        <w:rPr>
          <w:rFonts w:ascii="Times New Roman" w:hAnsi="Times New Roman"/>
        </w:rPr>
        <w:t>B</w:t>
      </w:r>
      <w:r w:rsidR="00E80FA1">
        <w:rPr>
          <w:rFonts w:ascii="Times New Roman" w:hAnsi="Times New Roman"/>
        </w:rPr>
        <w:t xml:space="preserve">ald </w:t>
      </w:r>
      <w:r w:rsidR="00B10A5D">
        <w:rPr>
          <w:rFonts w:ascii="Times New Roman" w:hAnsi="Times New Roman"/>
        </w:rPr>
        <w:t>E</w:t>
      </w:r>
      <w:r w:rsidR="00E80FA1">
        <w:rPr>
          <w:rFonts w:ascii="Times New Roman" w:hAnsi="Times New Roman"/>
        </w:rPr>
        <w:t xml:space="preserve">agles, </w:t>
      </w:r>
      <w:r w:rsidR="00B10A5D">
        <w:rPr>
          <w:rFonts w:ascii="Times New Roman" w:hAnsi="Times New Roman"/>
        </w:rPr>
        <w:t>T</w:t>
      </w:r>
      <w:r w:rsidR="00E80FA1">
        <w:rPr>
          <w:rFonts w:ascii="Times New Roman" w:hAnsi="Times New Roman"/>
        </w:rPr>
        <w:t xml:space="preserve">urkeys, and </w:t>
      </w:r>
      <w:r w:rsidR="00B10A5D">
        <w:rPr>
          <w:rFonts w:ascii="Times New Roman" w:hAnsi="Times New Roman"/>
        </w:rPr>
        <w:t>C</w:t>
      </w:r>
      <w:r w:rsidR="00E80FA1">
        <w:rPr>
          <w:rFonts w:ascii="Times New Roman" w:hAnsi="Times New Roman"/>
        </w:rPr>
        <w:t xml:space="preserve">aracaras </w:t>
      </w:r>
      <w:r w:rsidR="00E80FA1">
        <w:rPr>
          <w:rFonts w:ascii="Times New Roman" w:hAnsi="Times New Roman"/>
        </w:rPr>
        <w:lastRenderedPageBreak/>
        <w:t>(Fragomeni and Prothero, 2011)</w:t>
      </w:r>
      <w:r>
        <w:rPr>
          <w:rFonts w:ascii="Times New Roman" w:hAnsi="Times New Roman"/>
        </w:rPr>
        <w:t xml:space="preserve">, there is no evidence of significant size or shape changes in these birds during the peak of the last glacial, despite the dramatic changes in climate and vegetation documented in the region over the past 40,000 years. </w:t>
      </w:r>
    </w:p>
    <w:p w14:paraId="6E336917" w14:textId="2F65DF71" w:rsidR="007F3C87" w:rsidRDefault="007F3C87" w:rsidP="007F3C87">
      <w:pPr>
        <w:tabs>
          <w:tab w:val="left" w:pos="360"/>
        </w:tabs>
        <w:spacing w:line="480" w:lineRule="auto"/>
        <w:rPr>
          <w:rFonts w:ascii="Times New Roman" w:hAnsi="Times New Roman"/>
        </w:rPr>
      </w:pPr>
      <w:r>
        <w:rPr>
          <w:rFonts w:ascii="Times New Roman" w:hAnsi="Times New Roman"/>
        </w:rPr>
        <w:tab/>
      </w:r>
    </w:p>
    <w:p w14:paraId="45538906" w14:textId="3F412973" w:rsidR="007F3C87" w:rsidRDefault="007F3C87" w:rsidP="007F3C87">
      <w:pPr>
        <w:tabs>
          <w:tab w:val="left" w:pos="360"/>
        </w:tabs>
        <w:spacing w:line="480" w:lineRule="auto"/>
        <w:rPr>
          <w:rFonts w:ascii="Times New Roman" w:hAnsi="Times New Roman"/>
        </w:rPr>
      </w:pPr>
      <w:r>
        <w:rPr>
          <w:rFonts w:ascii="Times New Roman" w:hAnsi="Times New Roman"/>
        </w:rPr>
        <w:tab/>
        <w:t xml:space="preserve">This trend is also consistent with nearly all the larger mammals of RLB, which also show no response in size or shape during the maximum climatic changes of the past 35,000 years (Prothero et al., </w:t>
      </w:r>
      <w:r w:rsidR="00ED67C6">
        <w:rPr>
          <w:rFonts w:ascii="Times New Roman" w:hAnsi="Times New Roman"/>
        </w:rPr>
        <w:t>2012</w:t>
      </w:r>
      <w:r>
        <w:rPr>
          <w:rFonts w:ascii="Times New Roman" w:hAnsi="Times New Roman"/>
        </w:rPr>
        <w:t>; Prothero and Raymond, 2008</w:t>
      </w:r>
      <w:r w:rsidR="00732CAC">
        <w:rPr>
          <w:rFonts w:ascii="Times New Roman" w:hAnsi="Times New Roman"/>
        </w:rPr>
        <w:t>, 2011</w:t>
      </w:r>
      <w:r>
        <w:rPr>
          <w:rFonts w:ascii="Times New Roman" w:hAnsi="Times New Roman"/>
        </w:rPr>
        <w:t xml:space="preserve">; DeSantis et al., </w:t>
      </w:r>
      <w:r w:rsidR="00A3406E">
        <w:rPr>
          <w:rFonts w:ascii="Times New Roman" w:hAnsi="Times New Roman"/>
        </w:rPr>
        <w:t>2011</w:t>
      </w:r>
      <w:r>
        <w:rPr>
          <w:rFonts w:ascii="Times New Roman" w:hAnsi="Times New Roman"/>
        </w:rPr>
        <w:t xml:space="preserve">; Raymond and Prothero, </w:t>
      </w:r>
      <w:r w:rsidR="00A3406E">
        <w:rPr>
          <w:rFonts w:ascii="Times New Roman" w:hAnsi="Times New Roman"/>
        </w:rPr>
        <w:t>2011; Madan et al., 2011</w:t>
      </w:r>
      <w:r>
        <w:rPr>
          <w:rFonts w:ascii="Times New Roman" w:hAnsi="Times New Roman"/>
        </w:rPr>
        <w:t xml:space="preserve">). </w:t>
      </w:r>
      <w:r w:rsidR="00A3406E">
        <w:rPr>
          <w:rFonts w:ascii="Times New Roman" w:hAnsi="Times New Roman"/>
        </w:rPr>
        <w:t xml:space="preserve">This is supported </w:t>
      </w:r>
      <w:r w:rsidR="00B10A5D">
        <w:rPr>
          <w:rFonts w:ascii="Times New Roman" w:hAnsi="Times New Roman"/>
        </w:rPr>
        <w:t>numerous studies</w:t>
      </w:r>
      <w:r>
        <w:rPr>
          <w:rFonts w:ascii="Times New Roman" w:hAnsi="Times New Roman"/>
        </w:rPr>
        <w:t xml:space="preserve"> (Barnosky, 1994, 2005) </w:t>
      </w:r>
      <w:r w:rsidR="0089695E">
        <w:rPr>
          <w:rFonts w:ascii="Times New Roman" w:hAnsi="Times New Roman"/>
        </w:rPr>
        <w:t>that</w:t>
      </w:r>
      <w:r>
        <w:rPr>
          <w:rFonts w:ascii="Times New Roman" w:hAnsi="Times New Roman"/>
        </w:rPr>
        <w:t xml:space="preserve"> documen</w:t>
      </w:r>
      <w:r w:rsidR="0089695E">
        <w:rPr>
          <w:rFonts w:ascii="Times New Roman" w:hAnsi="Times New Roman"/>
        </w:rPr>
        <w:t xml:space="preserve">t </w:t>
      </w:r>
      <w:r>
        <w:rPr>
          <w:rFonts w:ascii="Times New Roman" w:hAnsi="Times New Roman"/>
        </w:rPr>
        <w:t xml:space="preserve">stasis in </w:t>
      </w:r>
      <w:r w:rsidR="0089695E">
        <w:rPr>
          <w:rFonts w:ascii="Times New Roman" w:hAnsi="Times New Roman"/>
        </w:rPr>
        <w:t>nearly</w:t>
      </w:r>
      <w:r>
        <w:rPr>
          <w:rFonts w:ascii="Times New Roman" w:hAnsi="Times New Roman"/>
        </w:rPr>
        <w:t xml:space="preserve"> every Pleistocene mammal lineage, </w:t>
      </w:r>
      <w:r w:rsidR="00A3406E">
        <w:rPr>
          <w:rFonts w:ascii="Times New Roman" w:hAnsi="Times New Roman"/>
        </w:rPr>
        <w:t xml:space="preserve">even though </w:t>
      </w:r>
      <w:r>
        <w:rPr>
          <w:rFonts w:ascii="Times New Roman" w:hAnsi="Times New Roman"/>
        </w:rPr>
        <w:t>many of these species ranged through several glacial-interglacial cycles. Thus, stasis is a widespread phenomenon in nearly all Pleistocene birds and mammals over the entire span of several glacial-interglacial cycles.</w:t>
      </w:r>
    </w:p>
    <w:p w14:paraId="30BC73C9" w14:textId="12AE2804" w:rsidR="007F3C87" w:rsidRDefault="007F3C87" w:rsidP="007F3C87">
      <w:pPr>
        <w:tabs>
          <w:tab w:val="left" w:pos="360"/>
        </w:tabs>
        <w:spacing w:line="480" w:lineRule="auto"/>
        <w:rPr>
          <w:rFonts w:ascii="Times New Roman" w:hAnsi="Times New Roman"/>
        </w:rPr>
      </w:pPr>
      <w:r>
        <w:rPr>
          <w:rFonts w:ascii="Times New Roman" w:hAnsi="Times New Roman"/>
        </w:rPr>
        <w:tab/>
      </w:r>
      <w:r w:rsidR="00A3406E">
        <w:rPr>
          <w:rFonts w:ascii="Times New Roman" w:hAnsi="Times New Roman"/>
        </w:rPr>
        <w:t xml:space="preserve">Paleontologists and neontologists have long argued about the significance of </w:t>
      </w:r>
      <w:r>
        <w:rPr>
          <w:rFonts w:ascii="Times New Roman" w:hAnsi="Times New Roman"/>
        </w:rPr>
        <w:t>stasis despite changes i</w:t>
      </w:r>
      <w:r w:rsidR="00A3406E">
        <w:rPr>
          <w:rFonts w:ascii="Times New Roman" w:hAnsi="Times New Roman"/>
        </w:rPr>
        <w:t xml:space="preserve">n environment. It is </w:t>
      </w:r>
      <w:r>
        <w:rPr>
          <w:rFonts w:ascii="Times New Roman" w:hAnsi="Times New Roman"/>
        </w:rPr>
        <w:t>clearly inconsistent with the notion of adaptive sensitivity shown by the Galapagos finches and other recently documented examples of adaptation and microevolution on short time scales</w:t>
      </w:r>
      <w:r w:rsidR="00A3406E">
        <w:rPr>
          <w:rFonts w:ascii="Times New Roman" w:hAnsi="Times New Roman"/>
        </w:rPr>
        <w:t xml:space="preserve"> (Weiner, 1995)</w:t>
      </w:r>
      <w:r>
        <w:rPr>
          <w:rFonts w:ascii="Times New Roman" w:hAnsi="Times New Roman"/>
        </w:rPr>
        <w:t xml:space="preserve">. </w:t>
      </w:r>
      <w:r w:rsidR="00A3406E">
        <w:rPr>
          <w:rFonts w:ascii="Times New Roman" w:hAnsi="Times New Roman"/>
        </w:rPr>
        <w:t>Ideas</w:t>
      </w:r>
      <w:r>
        <w:rPr>
          <w:rFonts w:ascii="Times New Roman" w:hAnsi="Times New Roman"/>
        </w:rPr>
        <w:t xml:space="preserve"> like stabilizing selection (Estes and Arnold, 2007) are clearly inapplicable and fail to explain this phenomenon, since the environment</w:t>
      </w:r>
      <w:r w:rsidR="009420CB">
        <w:rPr>
          <w:rFonts w:ascii="Times New Roman" w:hAnsi="Times New Roman"/>
        </w:rPr>
        <w:t xml:space="preserve"> in this case</w:t>
      </w:r>
      <w:r>
        <w:rPr>
          <w:rFonts w:ascii="Times New Roman" w:hAnsi="Times New Roman"/>
        </w:rPr>
        <w:t xml:space="preserve"> is changing</w:t>
      </w:r>
      <w:r w:rsidR="000A4FA8">
        <w:rPr>
          <w:rFonts w:ascii="Times New Roman" w:hAnsi="Times New Roman"/>
        </w:rPr>
        <w:t>,</w:t>
      </w:r>
      <w:r>
        <w:rPr>
          <w:rFonts w:ascii="Times New Roman" w:hAnsi="Times New Roman"/>
        </w:rPr>
        <w:t xml:space="preserve"> not stabilizing (Lieberman and Dudgeon, 1996). </w:t>
      </w:r>
      <w:r w:rsidR="00A3406E">
        <w:rPr>
          <w:rFonts w:ascii="Times New Roman" w:hAnsi="Times New Roman"/>
        </w:rPr>
        <w:t xml:space="preserve">Other ideas, such as  developmental canalization, have been used to explain </w:t>
      </w:r>
      <w:r>
        <w:rPr>
          <w:rFonts w:ascii="Times New Roman" w:hAnsi="Times New Roman"/>
        </w:rPr>
        <w:t xml:space="preserve">this stability, but this model has fallen out of favor in view of the phenotypic plasticity of domesticated animals, such as dogs (Gould, 2002; Eldredge et al., 2005). Bennett (1990, 1997) argued that the climate changes of the Pleistocene were too rapid for organisms to respond, but </w:t>
      </w:r>
      <w:r w:rsidR="00A3406E">
        <w:rPr>
          <w:rFonts w:ascii="Times New Roman" w:hAnsi="Times New Roman"/>
        </w:rPr>
        <w:t>the Pleistocene fossil</w:t>
      </w:r>
      <w:r>
        <w:rPr>
          <w:rFonts w:ascii="Times New Roman" w:hAnsi="Times New Roman"/>
        </w:rPr>
        <w:t xml:space="preserve"> record spans tens to hundreds of thousands </w:t>
      </w:r>
      <w:r w:rsidR="00A3406E">
        <w:rPr>
          <w:rFonts w:ascii="Times New Roman" w:hAnsi="Times New Roman"/>
        </w:rPr>
        <w:t xml:space="preserve">of years. If the Galapagos finches could show change </w:t>
      </w:r>
      <w:r w:rsidR="00A3406E">
        <w:rPr>
          <w:rFonts w:ascii="Times New Roman" w:hAnsi="Times New Roman"/>
        </w:rPr>
        <w:lastRenderedPageBreak/>
        <w:t>in just a few years</w:t>
      </w:r>
      <w:r>
        <w:rPr>
          <w:rFonts w:ascii="Times New Roman" w:hAnsi="Times New Roman"/>
        </w:rPr>
        <w:t xml:space="preserve">, </w:t>
      </w:r>
      <w:r w:rsidR="00A3406E">
        <w:rPr>
          <w:rFonts w:ascii="Times New Roman" w:hAnsi="Times New Roman"/>
        </w:rPr>
        <w:t xml:space="preserve">then </w:t>
      </w:r>
      <w:r>
        <w:rPr>
          <w:rFonts w:ascii="Times New Roman" w:hAnsi="Times New Roman"/>
        </w:rPr>
        <w:t>evolutionary changes can occur i</w:t>
      </w:r>
      <w:r w:rsidR="009420CB">
        <w:rPr>
          <w:rFonts w:ascii="Times New Roman" w:hAnsi="Times New Roman"/>
        </w:rPr>
        <w:t>n a matter of years or decades. Although it has been suggested that mean phenotype fluctuates on a time scale rapid enough to appear static, most RLB pits have narrow enough time constraints that they should capture changes on this time scale.</w:t>
      </w:r>
    </w:p>
    <w:p w14:paraId="48B2C03C" w14:textId="2C4772E9" w:rsidR="007F3C87" w:rsidRDefault="007F3C87" w:rsidP="007F3C87">
      <w:pPr>
        <w:tabs>
          <w:tab w:val="left" w:pos="360"/>
        </w:tabs>
        <w:spacing w:line="480" w:lineRule="auto"/>
        <w:rPr>
          <w:rFonts w:ascii="Times New Roman" w:hAnsi="Times New Roman"/>
        </w:rPr>
      </w:pPr>
      <w:r>
        <w:rPr>
          <w:rFonts w:ascii="Times New Roman" w:hAnsi="Times New Roman"/>
        </w:rPr>
        <w:tab/>
      </w:r>
      <w:r w:rsidR="00A3406E">
        <w:rPr>
          <w:rFonts w:ascii="Times New Roman" w:hAnsi="Times New Roman"/>
        </w:rPr>
        <w:t>The most widely accepted explanation for</w:t>
      </w:r>
      <w:r>
        <w:rPr>
          <w:rFonts w:ascii="Times New Roman" w:hAnsi="Times New Roman"/>
        </w:rPr>
        <w:t xml:space="preserve"> long-term stasis is the </w:t>
      </w:r>
      <w:r w:rsidR="00A3406E">
        <w:rPr>
          <w:rFonts w:ascii="Times New Roman" w:hAnsi="Times New Roman"/>
        </w:rPr>
        <w:t>idea</w:t>
      </w:r>
      <w:r>
        <w:rPr>
          <w:rFonts w:ascii="Times New Roman" w:hAnsi="Times New Roman"/>
        </w:rPr>
        <w:t xml:space="preserve"> that most organisms </w:t>
      </w:r>
      <w:r w:rsidR="00963357">
        <w:rPr>
          <w:rFonts w:ascii="Times New Roman" w:hAnsi="Times New Roman"/>
        </w:rPr>
        <w:t>that</w:t>
      </w:r>
      <w:r w:rsidR="00A3406E">
        <w:rPr>
          <w:rFonts w:ascii="Times New Roman" w:hAnsi="Times New Roman"/>
        </w:rPr>
        <w:t xml:space="preserve"> </w:t>
      </w:r>
      <w:r>
        <w:rPr>
          <w:rFonts w:ascii="Times New Roman" w:hAnsi="Times New Roman"/>
        </w:rPr>
        <w:t xml:space="preserve">have large geographic ranges </w:t>
      </w:r>
      <w:r w:rsidR="00A3406E">
        <w:rPr>
          <w:rFonts w:ascii="Times New Roman" w:hAnsi="Times New Roman"/>
        </w:rPr>
        <w:t>are also</w:t>
      </w:r>
      <w:r>
        <w:rPr>
          <w:rFonts w:ascii="Times New Roman" w:hAnsi="Times New Roman"/>
        </w:rPr>
        <w:t xml:space="preserve"> adapted to a wide spectrum of local environments, </w:t>
      </w:r>
      <w:r w:rsidR="00A3406E">
        <w:rPr>
          <w:rFonts w:ascii="Times New Roman" w:hAnsi="Times New Roman"/>
        </w:rPr>
        <w:t>so they do not respond to environmental change by means of</w:t>
      </w:r>
      <w:r>
        <w:rPr>
          <w:rFonts w:ascii="Times New Roman" w:hAnsi="Times New Roman"/>
        </w:rPr>
        <w:t xml:space="preserve"> morphological change (Eldredge, 19</w:t>
      </w:r>
      <w:r w:rsidR="00ED67C6">
        <w:rPr>
          <w:rFonts w:ascii="Times New Roman" w:hAnsi="Times New Roman"/>
        </w:rPr>
        <w:t>9</w:t>
      </w:r>
      <w:r>
        <w:rPr>
          <w:rFonts w:ascii="Times New Roman" w:hAnsi="Times New Roman"/>
        </w:rPr>
        <w:t xml:space="preserve">9; Lieberman et al., 1995; Lieberman and Dudgeon, 1996; Eldredge et al., 2005). </w:t>
      </w:r>
      <w:commentRangeStart w:id="84"/>
      <w:r>
        <w:rPr>
          <w:rFonts w:ascii="Times New Roman" w:hAnsi="Times New Roman"/>
        </w:rPr>
        <w:t xml:space="preserve">This might be appropriate for the larger birds like the </w:t>
      </w:r>
      <w:r w:rsidR="00261F50">
        <w:rPr>
          <w:rFonts w:ascii="Times New Roman" w:hAnsi="Times New Roman"/>
        </w:rPr>
        <w:t>Teratorns</w:t>
      </w:r>
      <w:r>
        <w:rPr>
          <w:rFonts w:ascii="Times New Roman" w:hAnsi="Times New Roman"/>
        </w:rPr>
        <w:t xml:space="preserve"> that range</w:t>
      </w:r>
      <w:r w:rsidR="00261F50">
        <w:rPr>
          <w:rFonts w:ascii="Times New Roman" w:hAnsi="Times New Roman"/>
        </w:rPr>
        <w:t>d</w:t>
      </w:r>
      <w:r>
        <w:rPr>
          <w:rFonts w:ascii="Times New Roman" w:hAnsi="Times New Roman"/>
        </w:rPr>
        <w:t xml:space="preserve"> all over </w:t>
      </w:r>
      <w:r w:rsidR="00A3406E">
        <w:rPr>
          <w:rFonts w:ascii="Times New Roman" w:hAnsi="Times New Roman"/>
        </w:rPr>
        <w:t>the Americas</w:t>
      </w:r>
      <w:r w:rsidR="00261F50">
        <w:rPr>
          <w:rFonts w:ascii="Times New Roman" w:hAnsi="Times New Roman"/>
        </w:rPr>
        <w:t xml:space="preserve"> from Oregon to Argentina</w:t>
      </w:r>
      <w:r>
        <w:rPr>
          <w:rFonts w:ascii="Times New Roman" w:hAnsi="Times New Roman"/>
        </w:rPr>
        <w:t>, but not for the smaller birds, some of which live in very small areas.</w:t>
      </w:r>
      <w:commentRangeEnd w:id="84"/>
      <w:r w:rsidR="00261F50">
        <w:rPr>
          <w:rStyle w:val="CommentReference"/>
        </w:rPr>
        <w:commentReference w:id="84"/>
      </w:r>
      <w:r>
        <w:rPr>
          <w:rFonts w:ascii="Times New Roman" w:hAnsi="Times New Roman"/>
        </w:rPr>
        <w:t xml:space="preserve"> Unfortunately, the sample of </w:t>
      </w:r>
      <w:r w:rsidR="00A3406E">
        <w:rPr>
          <w:rFonts w:ascii="Times New Roman" w:hAnsi="Times New Roman"/>
        </w:rPr>
        <w:t xml:space="preserve">most </w:t>
      </w:r>
      <w:r>
        <w:rPr>
          <w:rFonts w:ascii="Times New Roman" w:hAnsi="Times New Roman"/>
        </w:rPr>
        <w:t xml:space="preserve">smaller birds at RLB is insufficient to test this hypothesis. </w:t>
      </w:r>
      <w:commentRangeStart w:id="85"/>
      <w:r>
        <w:rPr>
          <w:rFonts w:ascii="Times New Roman" w:hAnsi="Times New Roman"/>
        </w:rPr>
        <w:t xml:space="preserve">Likewise, </w:t>
      </w:r>
      <w:r w:rsidR="0089695E">
        <w:rPr>
          <w:rFonts w:ascii="Times New Roman" w:hAnsi="Times New Roman"/>
        </w:rPr>
        <w:t>the idea of stasis in the smaller birds</w:t>
      </w:r>
      <w:r>
        <w:rPr>
          <w:rFonts w:ascii="Times New Roman" w:hAnsi="Times New Roman"/>
        </w:rPr>
        <w:t xml:space="preserve"> is not consistent with </w:t>
      </w:r>
      <w:commentRangeStart w:id="86"/>
      <w:r>
        <w:rPr>
          <w:rFonts w:ascii="Times New Roman" w:hAnsi="Times New Roman"/>
        </w:rPr>
        <w:t xml:space="preserve">the size </w:t>
      </w:r>
      <w:r w:rsidR="00A3406E">
        <w:rPr>
          <w:rFonts w:ascii="Times New Roman" w:hAnsi="Times New Roman"/>
        </w:rPr>
        <w:t>stasis despite</w:t>
      </w:r>
      <w:r>
        <w:rPr>
          <w:rFonts w:ascii="Times New Roman" w:hAnsi="Times New Roman"/>
        </w:rPr>
        <w:t xml:space="preserve"> to colder climates</w:t>
      </w:r>
      <w:commentRangeEnd w:id="86"/>
      <w:r w:rsidR="00F26876">
        <w:rPr>
          <w:rStyle w:val="CommentReference"/>
        </w:rPr>
        <w:commentReference w:id="86"/>
      </w:r>
      <w:r>
        <w:rPr>
          <w:rFonts w:ascii="Times New Roman" w:hAnsi="Times New Roman"/>
        </w:rPr>
        <w:t xml:space="preserve"> seen in </w:t>
      </w:r>
      <w:r w:rsidR="00B10A5D">
        <w:rPr>
          <w:rFonts w:ascii="Times New Roman" w:hAnsi="Times New Roman"/>
        </w:rPr>
        <w:t>B</w:t>
      </w:r>
      <w:r>
        <w:rPr>
          <w:rFonts w:ascii="Times New Roman" w:hAnsi="Times New Roman"/>
        </w:rPr>
        <w:t xml:space="preserve">ald </w:t>
      </w:r>
      <w:r w:rsidR="00B10A5D">
        <w:rPr>
          <w:rFonts w:ascii="Times New Roman" w:hAnsi="Times New Roman"/>
        </w:rPr>
        <w:t>E</w:t>
      </w:r>
      <w:r>
        <w:rPr>
          <w:rFonts w:ascii="Times New Roman" w:hAnsi="Times New Roman"/>
        </w:rPr>
        <w:t>agles,</w:t>
      </w:r>
      <w:r w:rsidR="00B10A5D">
        <w:rPr>
          <w:rFonts w:ascii="Times New Roman" w:hAnsi="Times New Roman"/>
        </w:rPr>
        <w:t xml:space="preserve"> Turkeys,</w:t>
      </w:r>
      <w:r>
        <w:rPr>
          <w:rFonts w:ascii="Times New Roman" w:hAnsi="Times New Roman"/>
        </w:rPr>
        <w:t xml:space="preserve"> </w:t>
      </w:r>
      <w:r w:rsidR="00B10A5D">
        <w:rPr>
          <w:rFonts w:ascii="Times New Roman" w:hAnsi="Times New Roman"/>
        </w:rPr>
        <w:t>G</w:t>
      </w:r>
      <w:r>
        <w:rPr>
          <w:rFonts w:ascii="Times New Roman" w:hAnsi="Times New Roman"/>
        </w:rPr>
        <w:t xml:space="preserve">olden </w:t>
      </w:r>
      <w:r w:rsidR="00B10A5D">
        <w:rPr>
          <w:rFonts w:ascii="Times New Roman" w:hAnsi="Times New Roman"/>
        </w:rPr>
        <w:t>E</w:t>
      </w:r>
      <w:r>
        <w:rPr>
          <w:rFonts w:ascii="Times New Roman" w:hAnsi="Times New Roman"/>
        </w:rPr>
        <w:t xml:space="preserve">agles, </w:t>
      </w:r>
      <w:r w:rsidR="00261F50">
        <w:rPr>
          <w:rFonts w:ascii="Times New Roman" w:hAnsi="Times New Roman"/>
        </w:rPr>
        <w:t xml:space="preserve">and </w:t>
      </w:r>
      <w:r w:rsidR="00B10A5D">
        <w:rPr>
          <w:rFonts w:ascii="Times New Roman" w:hAnsi="Times New Roman"/>
        </w:rPr>
        <w:t>C</w:t>
      </w:r>
      <w:r>
        <w:rPr>
          <w:rFonts w:ascii="Times New Roman" w:hAnsi="Times New Roman"/>
        </w:rPr>
        <w:t>aracaras.</w:t>
      </w:r>
      <w:commentRangeEnd w:id="85"/>
      <w:r w:rsidR="00261F50">
        <w:rPr>
          <w:rStyle w:val="CommentReference"/>
        </w:rPr>
        <w:commentReference w:id="85"/>
      </w:r>
      <w:r w:rsidR="00B10A5D">
        <w:rPr>
          <w:rFonts w:ascii="Times New Roman" w:hAnsi="Times New Roman"/>
        </w:rPr>
        <w:t xml:space="preserve"> In the case of small mammals</w:t>
      </w:r>
      <w:r>
        <w:rPr>
          <w:rFonts w:ascii="Times New Roman" w:hAnsi="Times New Roman"/>
        </w:rPr>
        <w:t>, there is stasis through climate changes</w:t>
      </w:r>
      <w:r w:rsidR="00B10A5D">
        <w:rPr>
          <w:rFonts w:ascii="Times New Roman" w:hAnsi="Times New Roman"/>
        </w:rPr>
        <w:t xml:space="preserve"> during the Pleistocene</w:t>
      </w:r>
      <w:r>
        <w:rPr>
          <w:rFonts w:ascii="Times New Roman" w:hAnsi="Times New Roman"/>
        </w:rPr>
        <w:t xml:space="preserve"> as well (Barnosky, 2005</w:t>
      </w:r>
      <w:r w:rsidR="00B10A5D">
        <w:rPr>
          <w:rFonts w:ascii="Times New Roman" w:hAnsi="Times New Roman"/>
        </w:rPr>
        <w:t>). Such stasis in</w:t>
      </w:r>
      <w:r>
        <w:rPr>
          <w:rFonts w:ascii="Times New Roman" w:hAnsi="Times New Roman"/>
        </w:rPr>
        <w:t xml:space="preserve"> the small mammal populations</w:t>
      </w:r>
      <w:r w:rsidR="00B10A5D">
        <w:rPr>
          <w:rFonts w:ascii="Times New Roman" w:hAnsi="Times New Roman"/>
        </w:rPr>
        <w:t xml:space="preserve"> is also apparent</w:t>
      </w:r>
      <w:r>
        <w:rPr>
          <w:rFonts w:ascii="Times New Roman" w:hAnsi="Times New Roman"/>
        </w:rPr>
        <w:t xml:space="preserve"> during late Eocene-Oligocene climate changes (Prothero and Heaton, 1996). Thus, a comprehensive explanation for stasis in the face of dramatic climate changes </w:t>
      </w:r>
      <w:r w:rsidR="00DD2C2E">
        <w:rPr>
          <w:rFonts w:ascii="Times New Roman" w:hAnsi="Times New Roman"/>
        </w:rPr>
        <w:t xml:space="preserve">on thousand-year timescales </w:t>
      </w:r>
      <w:r>
        <w:rPr>
          <w:rFonts w:ascii="Times New Roman" w:hAnsi="Times New Roman"/>
        </w:rPr>
        <w:t>still eludes us, and much further research is required.</w:t>
      </w:r>
      <w:commentRangeEnd w:id="83"/>
      <w:r w:rsidR="00261F50">
        <w:rPr>
          <w:rStyle w:val="CommentReference"/>
        </w:rPr>
        <w:commentReference w:id="83"/>
      </w:r>
    </w:p>
    <w:p w14:paraId="0C858BF3" w14:textId="77777777" w:rsidR="007F3C87" w:rsidRDefault="007F3C87" w:rsidP="007F3C87">
      <w:pPr>
        <w:tabs>
          <w:tab w:val="left" w:pos="360"/>
        </w:tabs>
        <w:spacing w:line="480" w:lineRule="auto"/>
        <w:rPr>
          <w:rFonts w:ascii="Times New Roman" w:hAnsi="Times New Roman"/>
        </w:rPr>
      </w:pPr>
    </w:p>
    <w:p w14:paraId="7A56AE0F" w14:textId="77777777" w:rsidR="007F3C87" w:rsidRDefault="007F3C87" w:rsidP="007F3C87">
      <w:pPr>
        <w:pStyle w:val="Heading1"/>
      </w:pPr>
      <w:r>
        <w:t>CONCLUSIONS</w:t>
      </w:r>
    </w:p>
    <w:p w14:paraId="6A606BE9" w14:textId="2092823A" w:rsidR="007F3C87" w:rsidRDefault="007F3C87" w:rsidP="007F3C87">
      <w:pPr>
        <w:tabs>
          <w:tab w:val="left" w:pos="360"/>
        </w:tabs>
        <w:spacing w:line="480" w:lineRule="auto"/>
        <w:rPr>
          <w:rFonts w:ascii="Times New Roman" w:hAnsi="Times New Roman"/>
        </w:rPr>
      </w:pPr>
      <w:r>
        <w:rPr>
          <w:rFonts w:ascii="Times New Roman" w:hAnsi="Times New Roman"/>
        </w:rPr>
        <w:tab/>
        <w:t xml:space="preserve">Statistical analysis of size and shape variables of the </w:t>
      </w:r>
      <w:r w:rsidR="007852C1">
        <w:rPr>
          <w:rFonts w:ascii="Times New Roman" w:hAnsi="Times New Roman"/>
        </w:rPr>
        <w:t>Teratorns</w:t>
      </w:r>
      <w:r w:rsidR="00A14FF7">
        <w:rPr>
          <w:rFonts w:ascii="Times New Roman" w:hAnsi="Times New Roman"/>
        </w:rPr>
        <w:t xml:space="preserve"> of RLB demonstrates</w:t>
      </w:r>
      <w:r>
        <w:rPr>
          <w:rFonts w:ascii="Times New Roman" w:hAnsi="Times New Roman"/>
        </w:rPr>
        <w:t xml:space="preserve"> </w:t>
      </w:r>
      <w:r w:rsidR="000A4FA8">
        <w:rPr>
          <w:rFonts w:ascii="Times New Roman" w:hAnsi="Times New Roman"/>
        </w:rPr>
        <w:t xml:space="preserve">almost </w:t>
      </w:r>
      <w:r>
        <w:rPr>
          <w:rFonts w:ascii="Times New Roman" w:hAnsi="Times New Roman"/>
        </w:rPr>
        <w:t xml:space="preserve">no </w:t>
      </w:r>
      <w:r w:rsidR="00A14FF7">
        <w:rPr>
          <w:rFonts w:ascii="Times New Roman" w:hAnsi="Times New Roman"/>
        </w:rPr>
        <w:t>significant</w:t>
      </w:r>
      <w:r>
        <w:rPr>
          <w:rFonts w:ascii="Times New Roman" w:hAnsi="Times New Roman"/>
        </w:rPr>
        <w:t xml:space="preserve"> size or </w:t>
      </w:r>
      <w:r w:rsidR="00A14FF7">
        <w:rPr>
          <w:rFonts w:ascii="Times New Roman" w:hAnsi="Times New Roman"/>
        </w:rPr>
        <w:t>robustness</w:t>
      </w:r>
      <w:r>
        <w:rPr>
          <w:rFonts w:ascii="Times New Roman" w:hAnsi="Times New Roman"/>
        </w:rPr>
        <w:t xml:space="preserve"> change in response to the dramatic cooling and vegetational change of the peak glacial period 20,000 years ago. This is consistent with previous studies </w:t>
      </w:r>
      <w:r>
        <w:rPr>
          <w:rFonts w:ascii="Times New Roman" w:hAnsi="Times New Roman"/>
        </w:rPr>
        <w:lastRenderedPageBreak/>
        <w:t xml:space="preserve">showing stasis in </w:t>
      </w:r>
      <w:r w:rsidR="00B10A5D">
        <w:rPr>
          <w:rFonts w:ascii="Times New Roman" w:hAnsi="Times New Roman"/>
        </w:rPr>
        <w:t>G</w:t>
      </w:r>
      <w:r>
        <w:rPr>
          <w:rFonts w:ascii="Times New Roman" w:hAnsi="Times New Roman"/>
        </w:rPr>
        <w:t>olden eagles</w:t>
      </w:r>
      <w:r w:rsidR="00A14FF7">
        <w:rPr>
          <w:rFonts w:ascii="Times New Roman" w:hAnsi="Times New Roman"/>
        </w:rPr>
        <w:t xml:space="preserve">, </w:t>
      </w:r>
      <w:r w:rsidR="00B10A5D">
        <w:rPr>
          <w:rFonts w:ascii="Times New Roman" w:hAnsi="Times New Roman"/>
        </w:rPr>
        <w:t>B</w:t>
      </w:r>
      <w:r w:rsidR="00A14FF7">
        <w:rPr>
          <w:rFonts w:ascii="Times New Roman" w:hAnsi="Times New Roman"/>
        </w:rPr>
        <w:t xml:space="preserve">ald </w:t>
      </w:r>
      <w:r w:rsidR="000A4FA8">
        <w:rPr>
          <w:rFonts w:ascii="Times New Roman" w:hAnsi="Times New Roman"/>
        </w:rPr>
        <w:t>E</w:t>
      </w:r>
      <w:r w:rsidR="00A14FF7">
        <w:rPr>
          <w:rFonts w:ascii="Times New Roman" w:hAnsi="Times New Roman"/>
        </w:rPr>
        <w:t xml:space="preserve">agles, </w:t>
      </w:r>
      <w:r w:rsidR="00B10A5D">
        <w:rPr>
          <w:rFonts w:ascii="Times New Roman" w:hAnsi="Times New Roman"/>
        </w:rPr>
        <w:t>C</w:t>
      </w:r>
      <w:r w:rsidR="00A14FF7">
        <w:rPr>
          <w:rFonts w:ascii="Times New Roman" w:hAnsi="Times New Roman"/>
        </w:rPr>
        <w:t xml:space="preserve">ondors, </w:t>
      </w:r>
      <w:r w:rsidR="00B10A5D">
        <w:rPr>
          <w:rFonts w:ascii="Times New Roman" w:hAnsi="Times New Roman"/>
        </w:rPr>
        <w:t xml:space="preserve">Turkeys, </w:t>
      </w:r>
      <w:r w:rsidR="00A14FF7">
        <w:rPr>
          <w:rFonts w:ascii="Times New Roman" w:hAnsi="Times New Roman"/>
        </w:rPr>
        <w:t xml:space="preserve">and </w:t>
      </w:r>
      <w:r w:rsidR="00B10A5D">
        <w:rPr>
          <w:rFonts w:ascii="Times New Roman" w:hAnsi="Times New Roman"/>
        </w:rPr>
        <w:t>C</w:t>
      </w:r>
      <w:r w:rsidR="00A14FF7">
        <w:rPr>
          <w:rFonts w:ascii="Times New Roman" w:hAnsi="Times New Roman"/>
        </w:rPr>
        <w:t>aracaras,</w:t>
      </w:r>
      <w:r>
        <w:rPr>
          <w:rFonts w:ascii="Times New Roman" w:hAnsi="Times New Roman"/>
        </w:rPr>
        <w:t xml:space="preserve"> despite their </w:t>
      </w:r>
      <w:r w:rsidR="00A14FF7">
        <w:rPr>
          <w:rFonts w:ascii="Times New Roman" w:hAnsi="Times New Roman"/>
        </w:rPr>
        <w:t>strong t</w:t>
      </w:r>
      <w:r>
        <w:rPr>
          <w:rFonts w:ascii="Times New Roman" w:hAnsi="Times New Roman"/>
        </w:rPr>
        <w:t xml:space="preserve">endency to follow Bergmann’s rule (Molina and Prothero, </w:t>
      </w:r>
      <w:r w:rsidR="00A14FF7">
        <w:rPr>
          <w:rFonts w:ascii="Times New Roman" w:hAnsi="Times New Roman"/>
        </w:rPr>
        <w:t>2011; Fragomeni and Prothero, 2011; Syverson and Prothero, 2010).</w:t>
      </w:r>
      <w:r>
        <w:rPr>
          <w:rFonts w:ascii="Times New Roman" w:hAnsi="Times New Roman"/>
        </w:rPr>
        <w:t xml:space="preserve"> </w:t>
      </w:r>
      <w:r w:rsidR="00A14FF7">
        <w:rPr>
          <w:rFonts w:ascii="Times New Roman" w:hAnsi="Times New Roman"/>
        </w:rPr>
        <w:t>This agrees with the evidence</w:t>
      </w:r>
      <w:r w:rsidR="00963357">
        <w:rPr>
          <w:rFonts w:ascii="Times New Roman" w:hAnsi="Times New Roman"/>
        </w:rPr>
        <w:t xml:space="preserve"> that</w:t>
      </w:r>
      <w:r>
        <w:rPr>
          <w:rFonts w:ascii="Times New Roman" w:hAnsi="Times New Roman"/>
        </w:rPr>
        <w:t xml:space="preserve"> </w:t>
      </w:r>
      <w:r w:rsidR="00A14FF7">
        <w:rPr>
          <w:rFonts w:ascii="Times New Roman" w:hAnsi="Times New Roman"/>
        </w:rPr>
        <w:t xml:space="preserve">all </w:t>
      </w:r>
      <w:r>
        <w:rPr>
          <w:rFonts w:ascii="Times New Roman" w:hAnsi="Times New Roman"/>
        </w:rPr>
        <w:t>RLB mammals</w:t>
      </w:r>
      <w:r w:rsidR="00A14FF7">
        <w:rPr>
          <w:rFonts w:ascii="Times New Roman" w:hAnsi="Times New Roman"/>
        </w:rPr>
        <w:t xml:space="preserve"> with </w:t>
      </w:r>
      <w:r w:rsidR="0089695E">
        <w:rPr>
          <w:rFonts w:ascii="Times New Roman" w:hAnsi="Times New Roman"/>
        </w:rPr>
        <w:t>sufficient</w:t>
      </w:r>
      <w:r w:rsidR="00A14FF7">
        <w:rPr>
          <w:rFonts w:ascii="Times New Roman" w:hAnsi="Times New Roman"/>
        </w:rPr>
        <w:t xml:space="preserve"> sample sizes also</w:t>
      </w:r>
      <w:r>
        <w:rPr>
          <w:rFonts w:ascii="Times New Roman" w:hAnsi="Times New Roman"/>
        </w:rPr>
        <w:t xml:space="preserve"> show complete stasis over the last 40,000 years of climatic change, a phenomenon that is still not well explained</w:t>
      </w:r>
      <w:r w:rsidR="00A14FF7">
        <w:rPr>
          <w:rFonts w:ascii="Times New Roman" w:hAnsi="Times New Roman"/>
        </w:rPr>
        <w:t xml:space="preserve"> (Prothero et al., 2012)</w:t>
      </w:r>
      <w:r>
        <w:rPr>
          <w:rFonts w:ascii="Times New Roman" w:hAnsi="Times New Roman"/>
        </w:rPr>
        <w:t xml:space="preserve">. Although the </w:t>
      </w:r>
      <w:r w:rsidR="0089695E">
        <w:rPr>
          <w:rFonts w:ascii="Times New Roman" w:hAnsi="Times New Roman"/>
        </w:rPr>
        <w:t>stasis exhibited by larger mammals and birds might be explained by</w:t>
      </w:r>
      <w:r>
        <w:rPr>
          <w:rFonts w:ascii="Times New Roman" w:hAnsi="Times New Roman"/>
        </w:rPr>
        <w:t xml:space="preserve"> wide geographic spread and environmental flexibility, </w:t>
      </w:r>
      <w:r w:rsidR="0089695E">
        <w:rPr>
          <w:rFonts w:ascii="Times New Roman" w:hAnsi="Times New Roman"/>
        </w:rPr>
        <w:t>this model</w:t>
      </w:r>
      <w:r>
        <w:rPr>
          <w:rFonts w:ascii="Times New Roman" w:hAnsi="Times New Roman"/>
        </w:rPr>
        <w:t xml:space="preserve"> does not yet explain why environmentally restricted mammals and birds with small body sizes and home ranges also demonstrate stasis.</w:t>
      </w:r>
    </w:p>
    <w:p w14:paraId="1018AA3B" w14:textId="77777777" w:rsidR="007F3C87" w:rsidRDefault="007F3C87" w:rsidP="007F3C87">
      <w:pPr>
        <w:tabs>
          <w:tab w:val="left" w:pos="360"/>
        </w:tabs>
        <w:spacing w:line="480" w:lineRule="auto"/>
        <w:rPr>
          <w:rFonts w:ascii="Times New Roman" w:hAnsi="Times New Roman"/>
        </w:rPr>
      </w:pPr>
    </w:p>
    <w:p w14:paraId="1D475215" w14:textId="77777777" w:rsidR="007F3C87" w:rsidRDefault="007F3C87" w:rsidP="007F3C87">
      <w:pPr>
        <w:pStyle w:val="Heading1"/>
      </w:pPr>
      <w:r>
        <w:t>ACKNOWLEDGMENTS</w:t>
      </w:r>
    </w:p>
    <w:p w14:paraId="50446224" w14:textId="6D3CCFD2" w:rsidR="007F3C87" w:rsidRDefault="00072B50" w:rsidP="007F3C87">
      <w:pPr>
        <w:tabs>
          <w:tab w:val="left" w:pos="360"/>
        </w:tabs>
        <w:spacing w:line="480" w:lineRule="auto"/>
        <w:rPr>
          <w:rFonts w:ascii="Times New Roman" w:hAnsi="Times New Roman"/>
        </w:rPr>
      </w:pPr>
      <w:r>
        <w:rPr>
          <w:rFonts w:ascii="Times New Roman" w:hAnsi="Times New Roman"/>
        </w:rPr>
        <w:tab/>
        <w:t xml:space="preserve">We thank </w:t>
      </w:r>
      <w:r w:rsidR="007F3C87">
        <w:rPr>
          <w:rFonts w:ascii="Times New Roman" w:hAnsi="Times New Roman"/>
        </w:rPr>
        <w:t xml:space="preserve">A. Farrell, J. Harris, and especially K. Campbell, Jr., for allowing access to the </w:t>
      </w:r>
      <w:del w:id="87" w:author="Donald Prothero" w:date="2016-06-29T18:58:00Z">
        <w:r w:rsidR="007F3C87" w:rsidDel="00963DE5">
          <w:rPr>
            <w:rFonts w:ascii="Times New Roman" w:hAnsi="Times New Roman"/>
          </w:rPr>
          <w:delText>Page Museum</w:delText>
        </w:r>
      </w:del>
      <w:ins w:id="88" w:author="Donald Prothero" w:date="2016-06-29T18:58:00Z">
        <w:r w:rsidR="00963DE5">
          <w:rPr>
            <w:rFonts w:ascii="Times New Roman" w:hAnsi="Times New Roman"/>
          </w:rPr>
          <w:t>La Brea Tar Pits Museum</w:t>
        </w:r>
      </w:ins>
      <w:r w:rsidR="007F3C87">
        <w:rPr>
          <w:rFonts w:ascii="Times New Roman" w:hAnsi="Times New Roman"/>
        </w:rPr>
        <w:t xml:space="preserve"> collection of birds. We thank K. Campbell, Jr., </w:t>
      </w:r>
      <w:del w:id="89" w:author="Donald Prothero" w:date="2016-06-24T11:28:00Z">
        <w:r w:rsidR="007F3C87" w:rsidDel="00915750">
          <w:rPr>
            <w:rFonts w:ascii="Times New Roman" w:hAnsi="Times New Roman"/>
          </w:rPr>
          <w:delText xml:space="preserve">for </w:delText>
        </w:r>
        <w:r w:rsidR="00750F7E" w:rsidDel="00915750">
          <w:rPr>
            <w:rFonts w:ascii="Times New Roman" w:hAnsi="Times New Roman"/>
          </w:rPr>
          <w:delText>his suggestions and help with this study</w:delText>
        </w:r>
        <w:r w:rsidR="00A14FF7" w:rsidDel="00915750">
          <w:rPr>
            <w:rFonts w:ascii="Times New Roman" w:hAnsi="Times New Roman"/>
          </w:rPr>
          <w:delText>, and</w:delText>
        </w:r>
      </w:del>
      <w:r w:rsidR="00A14FF7">
        <w:rPr>
          <w:rFonts w:ascii="Times New Roman" w:hAnsi="Times New Roman"/>
        </w:rPr>
        <w:t xml:space="preserve"> for providing the Excel database of all the RLB bird collection</w:t>
      </w:r>
      <w:r w:rsidR="00750F7E">
        <w:rPr>
          <w:rFonts w:ascii="Times New Roman" w:hAnsi="Times New Roman"/>
        </w:rPr>
        <w:t>.</w:t>
      </w:r>
      <w:r w:rsidR="007F3C87">
        <w:rPr>
          <w:rFonts w:ascii="Times New Roman" w:hAnsi="Times New Roman"/>
        </w:rPr>
        <w:t xml:space="preserve"> We thank </w:t>
      </w:r>
      <w:del w:id="90" w:author="Donald Prothero" w:date="2016-06-24T11:29:00Z">
        <w:r w:rsidR="00B10A5D" w:rsidDel="00915750">
          <w:rPr>
            <w:rFonts w:ascii="Times New Roman" w:hAnsi="Times New Roman"/>
          </w:rPr>
          <w:delText>R.</w:delText>
        </w:r>
        <w:r w:rsidR="00995BED" w:rsidDel="00915750">
          <w:rPr>
            <w:rFonts w:ascii="Times New Roman" w:hAnsi="Times New Roman"/>
          </w:rPr>
          <w:delText>A.</w:delText>
        </w:r>
        <w:r w:rsidR="00B10A5D" w:rsidDel="00915750">
          <w:rPr>
            <w:rFonts w:ascii="Times New Roman" w:hAnsi="Times New Roman"/>
          </w:rPr>
          <w:delText xml:space="preserve"> White, J.</w:delText>
        </w:r>
        <w:r w:rsidR="00995BED" w:rsidDel="00915750">
          <w:rPr>
            <w:rFonts w:ascii="Times New Roman" w:hAnsi="Times New Roman"/>
          </w:rPr>
          <w:delText>M.</w:delText>
        </w:r>
        <w:r w:rsidR="00B10A5D" w:rsidDel="00915750">
          <w:rPr>
            <w:rFonts w:ascii="Times New Roman" w:hAnsi="Times New Roman"/>
          </w:rPr>
          <w:delText xml:space="preserve"> Hoffman, and S.G. Lucas</w:delText>
        </w:r>
      </w:del>
      <w:ins w:id="91" w:author="Donald Prothero" w:date="2016-06-24T11:29:00Z">
        <w:r w:rsidR="00915750">
          <w:rPr>
            <w:rFonts w:ascii="Times New Roman" w:hAnsi="Times New Roman"/>
          </w:rPr>
          <w:t>xxxxx</w:t>
        </w:r>
      </w:ins>
      <w:r w:rsidR="007F3C87">
        <w:rPr>
          <w:rFonts w:ascii="Times New Roman" w:hAnsi="Times New Roman"/>
        </w:rPr>
        <w:t xml:space="preserve"> for reviewing the manuscript. </w:t>
      </w:r>
      <w:r w:rsidR="007F3C87">
        <w:t>Prothero is grateful to the late L. Marcus for teaching him biometrics, and for also introducing him to the wonders of Rancho La Brea.</w:t>
      </w:r>
    </w:p>
    <w:p w14:paraId="6A75E461" w14:textId="77777777" w:rsidR="007F3C87" w:rsidRDefault="007F3C87" w:rsidP="007F3C87">
      <w:pPr>
        <w:pStyle w:val="Heading1"/>
        <w:rPr>
          <w:smallCaps/>
        </w:rPr>
      </w:pPr>
      <w:r>
        <w:rPr>
          <w:smallCaps/>
        </w:rPr>
        <w:t>REFERENCES</w:t>
      </w:r>
    </w:p>
    <w:p w14:paraId="47C74D42" w14:textId="77777777" w:rsidR="007F3C87" w:rsidRDefault="007F3C87" w:rsidP="007F3C87">
      <w:pPr>
        <w:tabs>
          <w:tab w:val="left" w:pos="360"/>
        </w:tabs>
        <w:spacing w:line="480" w:lineRule="auto"/>
        <w:jc w:val="center"/>
        <w:rPr>
          <w:rFonts w:ascii="Times New Roman" w:hAnsi="Times New Roman"/>
          <w:b/>
          <w:smallCaps/>
        </w:rPr>
      </w:pPr>
    </w:p>
    <w:p w14:paraId="43EBA5A8"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Akersten, W.A., Shaw, C.A. and Jefferson, G.T., 1983, Rancho La Brea: status and future: Paleobiology, v. 9, p. 211-217.</w:t>
      </w:r>
    </w:p>
    <w:p w14:paraId="05D1AB03"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Barnosky, A.D., 1994, Defining climate’s role in ecosystem evolution: clues from late Quaternary mammals: Historical Biology, v. 18, p.173-190.</w:t>
      </w:r>
    </w:p>
    <w:p w14:paraId="579A573F"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Barnosky, A.D., 2005, Effects of Quaternary climatic change on speciation of mammals: Journal of Mammalian Evolution, v. 12 (1/2), p. 247-264.</w:t>
      </w:r>
    </w:p>
    <w:p w14:paraId="5711FED3"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lastRenderedPageBreak/>
        <w:t>Bennett, K.D., 1990, Milankovitch cycles and their effects on species in ecological and evolutionary time: Paleobiology, v. 16, p. 11-21.</w:t>
      </w:r>
    </w:p>
    <w:p w14:paraId="6869D6EA"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Bennett, K.D., 1997, Evolution and ecology: the pace of life: Cambridge University Press, Cambridge.</w:t>
      </w:r>
    </w:p>
    <w:p w14:paraId="3F66CF49" w14:textId="6C11FD4C" w:rsidR="007F3C87" w:rsidRPr="00732CAC" w:rsidDel="00526E37" w:rsidRDefault="007F3C87" w:rsidP="00732CAC">
      <w:pPr>
        <w:tabs>
          <w:tab w:val="left" w:pos="450"/>
        </w:tabs>
        <w:spacing w:line="480" w:lineRule="auto"/>
        <w:ind w:left="360" w:hanging="360"/>
        <w:rPr>
          <w:del w:id="92" w:author="Donald Prothero" w:date="2016-06-24T11:32:00Z"/>
          <w:rFonts w:ascii="Times New Roman" w:hAnsi="Times New Roman"/>
          <w:szCs w:val="24"/>
        </w:rPr>
      </w:pPr>
      <w:del w:id="93" w:author="Donald Prothero" w:date="2016-06-24T11:32:00Z">
        <w:r w:rsidRPr="00732CAC" w:rsidDel="00526E37">
          <w:rPr>
            <w:rFonts w:ascii="Times New Roman" w:hAnsi="Times New Roman"/>
            <w:szCs w:val="24"/>
          </w:rPr>
          <w:delText xml:space="preserve">Bochenski, Z.M., and Campbell Jr., K.E., </w:delText>
        </w:r>
        <w:r w:rsidR="003B4B8B" w:rsidRPr="00732CAC" w:rsidDel="00526E37">
          <w:rPr>
            <w:rFonts w:ascii="Times New Roman" w:hAnsi="Times New Roman"/>
            <w:szCs w:val="24"/>
          </w:rPr>
          <w:delText xml:space="preserve">2010, A new genus for the extincnt late Pleistocene owl </w:delText>
        </w:r>
        <w:r w:rsidR="003B4B8B" w:rsidRPr="00732CAC" w:rsidDel="00526E37">
          <w:rPr>
            <w:rFonts w:ascii="Times New Roman" w:hAnsi="Times New Roman"/>
            <w:i/>
            <w:szCs w:val="24"/>
          </w:rPr>
          <w:delText>Strix brea</w:delText>
        </w:r>
        <w:r w:rsidR="003B4B8B" w:rsidRPr="00732CAC" w:rsidDel="00526E37">
          <w:rPr>
            <w:rFonts w:ascii="Times New Roman" w:hAnsi="Times New Roman"/>
            <w:szCs w:val="24"/>
          </w:rPr>
          <w:delText xml:space="preserve"> Howard (Aves: Strigiformes) from Rancho La Brea, California: Recor</w:delText>
        </w:r>
        <w:r w:rsidR="00732CAC" w:rsidDel="00526E37">
          <w:rPr>
            <w:rFonts w:ascii="Times New Roman" w:hAnsi="Times New Roman"/>
            <w:szCs w:val="24"/>
          </w:rPr>
          <w:delText>ds of the Australian Museum, v. 62, p.</w:delText>
        </w:r>
        <w:r w:rsidR="003B4B8B" w:rsidRPr="00732CAC" w:rsidDel="00526E37">
          <w:rPr>
            <w:rFonts w:ascii="Times New Roman" w:hAnsi="Times New Roman"/>
            <w:szCs w:val="24"/>
          </w:rPr>
          <w:delText xml:space="preserve"> 123-144.</w:delText>
        </w:r>
        <w:r w:rsidRPr="00732CAC" w:rsidDel="00526E37">
          <w:rPr>
            <w:rFonts w:ascii="Times New Roman" w:hAnsi="Times New Roman"/>
            <w:szCs w:val="24"/>
          </w:rPr>
          <w:delText xml:space="preserve"> </w:delText>
        </w:r>
      </w:del>
    </w:p>
    <w:p w14:paraId="3788F351" w14:textId="4563053F" w:rsidR="0010025F" w:rsidRDefault="00382E37" w:rsidP="00732CAC">
      <w:pPr>
        <w:tabs>
          <w:tab w:val="left" w:pos="450"/>
        </w:tabs>
        <w:spacing w:line="480" w:lineRule="auto"/>
        <w:ind w:left="360" w:hanging="360"/>
        <w:rPr>
          <w:ins w:id="94" w:author="Donald Prothero" w:date="2016-06-24T11:33:00Z"/>
          <w:rFonts w:ascii="Times New Roman" w:eastAsiaTheme="minorEastAsia" w:hAnsi="Times New Roman"/>
          <w:noProof w:val="0"/>
          <w:color w:val="1C1C1C"/>
          <w:szCs w:val="24"/>
        </w:rPr>
      </w:pPr>
      <w:del w:id="95" w:author="Donald Prothero" w:date="2016-06-29T21:51:00Z">
        <w:r w:rsidRPr="00732CAC" w:rsidDel="0090512B">
          <w:rPr>
            <w:rFonts w:ascii="Times New Roman" w:hAnsi="Times New Roman"/>
            <w:szCs w:val="24"/>
          </w:rPr>
          <w:delText>Brown, L., 1968, Eagles, Hawks, and Falcons of the World. McGraw-Hill, New York.</w:delText>
        </w:r>
      </w:del>
      <w:ins w:id="96" w:author="Donald Prothero" w:date="2016-06-24T11:29:00Z">
        <w:r w:rsidR="0010025F">
          <w:rPr>
            <w:rFonts w:ascii="Times New Roman" w:hAnsi="Times New Roman"/>
            <w:szCs w:val="24"/>
          </w:rPr>
          <w:t xml:space="preserve">Campbell, K.E., Jr., and Stenger, </w:t>
        </w:r>
      </w:ins>
      <w:ins w:id="97" w:author="Donald Prothero" w:date="2016-06-24T11:30:00Z">
        <w:r w:rsidR="0010025F">
          <w:rPr>
            <w:rFonts w:ascii="Times New Roman" w:hAnsi="Times New Roman"/>
            <w:szCs w:val="24"/>
          </w:rPr>
          <w:t>A.T. 2002. A new teratorn (Aves: Teratornithidae) from the Upper Pleistocene of Oregon, USA</w:t>
        </w:r>
        <w:r w:rsidR="0010025F" w:rsidRPr="0010025F">
          <w:rPr>
            <w:rFonts w:ascii="Times New Roman" w:hAnsi="Times New Roman"/>
            <w:szCs w:val="24"/>
          </w:rPr>
          <w:t xml:space="preserve">. </w:t>
        </w:r>
        <w:r w:rsidR="0010025F" w:rsidRPr="0010025F">
          <w:rPr>
            <w:rFonts w:ascii="Times New Roman" w:eastAsiaTheme="minorEastAsia" w:hAnsi="Times New Roman"/>
            <w:noProof w:val="0"/>
            <w:color w:val="1C1C1C"/>
            <w:szCs w:val="24"/>
          </w:rPr>
          <w:t xml:space="preserve">p. 1–11. </w:t>
        </w:r>
        <w:proofErr w:type="gramStart"/>
        <w:r w:rsidR="0010025F" w:rsidRPr="0010025F">
          <w:rPr>
            <w:rFonts w:ascii="Times New Roman" w:eastAsiaTheme="minorEastAsia" w:hAnsi="Times New Roman"/>
            <w:noProof w:val="0"/>
            <w:color w:val="1C1C1C"/>
            <w:szCs w:val="24"/>
          </w:rPr>
          <w:t>in</w:t>
        </w:r>
        <w:proofErr w:type="gramEnd"/>
        <w:r w:rsidR="0010025F" w:rsidRPr="0010025F">
          <w:rPr>
            <w:rFonts w:ascii="Times New Roman" w:eastAsiaTheme="minorEastAsia" w:hAnsi="Times New Roman"/>
            <w:noProof w:val="0"/>
            <w:color w:val="1C1C1C"/>
            <w:szCs w:val="24"/>
          </w:rPr>
          <w:t xml:space="preserve"> Zhou, Z. and F. Zhang. </w:t>
        </w:r>
        <w:r w:rsidR="0010025F" w:rsidRPr="0010025F">
          <w:rPr>
            <w:rFonts w:ascii="Times New Roman" w:eastAsiaTheme="minorEastAsia" w:hAnsi="Times New Roman"/>
            <w:i/>
            <w:iCs/>
            <w:noProof w:val="0"/>
            <w:color w:val="1C1C1C"/>
            <w:szCs w:val="24"/>
          </w:rPr>
          <w:t>Proceedings of the 5th Symposium of the Society of Avian Paleontology and Evolution Beijing</w:t>
        </w:r>
        <w:r w:rsidR="0010025F" w:rsidRPr="0010025F">
          <w:rPr>
            <w:rFonts w:ascii="Times New Roman" w:eastAsiaTheme="minorEastAsia" w:hAnsi="Times New Roman"/>
            <w:noProof w:val="0"/>
            <w:color w:val="1C1C1C"/>
            <w:szCs w:val="24"/>
          </w:rPr>
          <w:t xml:space="preserve">, 1–4 June 2000. </w:t>
        </w:r>
        <w:proofErr w:type="gramStart"/>
        <w:r w:rsidR="0010025F" w:rsidRPr="0010025F">
          <w:rPr>
            <w:rFonts w:ascii="Times New Roman" w:eastAsiaTheme="minorEastAsia" w:hAnsi="Times New Roman"/>
            <w:noProof w:val="0"/>
            <w:color w:val="1C1C1C"/>
            <w:szCs w:val="24"/>
          </w:rPr>
          <w:t>China Science Press, Beijing.</w:t>
        </w:r>
      </w:ins>
      <w:proofErr w:type="gramEnd"/>
    </w:p>
    <w:p w14:paraId="248626D0" w14:textId="7FB89B46" w:rsidR="00526E37" w:rsidRDefault="00526E37" w:rsidP="00732CAC">
      <w:pPr>
        <w:tabs>
          <w:tab w:val="left" w:pos="450"/>
        </w:tabs>
        <w:spacing w:line="480" w:lineRule="auto"/>
        <w:ind w:left="360" w:hanging="360"/>
        <w:rPr>
          <w:rFonts w:ascii="Times New Roman" w:hAnsi="Times New Roman"/>
          <w:szCs w:val="24"/>
        </w:rPr>
      </w:pPr>
      <w:ins w:id="98" w:author="Donald Prothero" w:date="2016-06-24T11:33:00Z">
        <w:r>
          <w:t>Campbell, K. E., Jr., and Tonni, E. P., 198</w:t>
        </w:r>
      </w:ins>
      <w:ins w:id="99" w:author="Donald Prothero" w:date="2016-06-24T11:34:00Z">
        <w:r>
          <w:t>1</w:t>
        </w:r>
      </w:ins>
      <w:ins w:id="100" w:author="Donald Prothero" w:date="2016-06-24T11:33:00Z">
        <w:r>
          <w:t>. Preliminary observations on the paleobiology and evolution of teratorns (Aves: Teratornithidae): Journal of Vertebrate Paleontology 1:265-272.</w:t>
        </w:r>
      </w:ins>
    </w:p>
    <w:p w14:paraId="13E41F2A" w14:textId="33EA8D94" w:rsidR="00583D94" w:rsidRPr="00732CAC" w:rsidRDefault="00583D94" w:rsidP="00732CAC">
      <w:pPr>
        <w:tabs>
          <w:tab w:val="left" w:pos="450"/>
        </w:tabs>
        <w:spacing w:line="480" w:lineRule="auto"/>
        <w:ind w:left="360" w:hanging="360"/>
        <w:rPr>
          <w:rFonts w:ascii="Times New Roman" w:hAnsi="Times New Roman"/>
          <w:szCs w:val="24"/>
        </w:rPr>
      </w:pPr>
      <w:r>
        <w:t xml:space="preserve">Campbell, K. E., Jr., and Tonni, </w:t>
      </w:r>
      <w:del w:id="101" w:author="Donald Prothero" w:date="2016-06-24T11:32:00Z">
        <w:r w:rsidDel="00526E37">
          <w:delText xml:space="preserve">Eduardo </w:delText>
        </w:r>
      </w:del>
      <w:ins w:id="102" w:author="Donald Prothero" w:date="2016-06-24T11:32:00Z">
        <w:r w:rsidR="00526E37">
          <w:t xml:space="preserve">E. </w:t>
        </w:r>
      </w:ins>
      <w:r>
        <w:t xml:space="preserve">P., </w:t>
      </w:r>
      <w:r w:rsidRPr="00963DE5">
        <w:rPr>
          <w:color w:val="000000" w:themeColor="text1"/>
        </w:rPr>
        <w:t xml:space="preserve">1983, </w:t>
      </w:r>
      <w:hyperlink r:id="rId8" w:history="1">
        <w:r w:rsidRPr="00963DE5">
          <w:rPr>
            <w:rStyle w:val="Hyperlink"/>
            <w:color w:val="000000" w:themeColor="text1"/>
            <w:u w:val="none"/>
          </w:rPr>
          <w:t>Size and locomotion in teratorns (Aves: Teratornithidae)</w:t>
        </w:r>
      </w:hyperlink>
      <w:r w:rsidRPr="00963DE5">
        <w:rPr>
          <w:color w:val="000000" w:themeColor="text1"/>
        </w:rPr>
        <w:t>. Auk 100(2): 390-403.</w:t>
      </w:r>
    </w:p>
    <w:p w14:paraId="1A18862A" w14:textId="01C60F96"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Coltrain, J.B., Harris, J.M., Cerling, T.E., Ehleringer, J.R., Dearing, M., Ward, J., and Allen, J., 2004, Rancho La Brea stable isotope biogeochemistry and its implications for the palaeoecology of the late Pleistocene, coastal southern California: Palaeogeography, Palaeoclimatology, Palaeoecology , v. 205, p. 199-219.</w:t>
      </w:r>
    </w:p>
    <w:p w14:paraId="39DFC7DC"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Coope, G.R., 1979, Late Cenozoic fossil Coleoptera: evolution, biogeography, and ecology: Annual Reviews of Ecology and Systematics, v. 10, p. 247-267.</w:t>
      </w:r>
    </w:p>
    <w:p w14:paraId="59030B27"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Davis, M., 1983, Quaternary history of deciduous forests of eastern North America and Europe: Annals of the Missouri Botanical Garden, v. 20, p. 550-563.</w:t>
      </w:r>
    </w:p>
    <w:p w14:paraId="53534986" w14:textId="1FD27A3E" w:rsidR="006670E5" w:rsidRPr="00732CAC" w:rsidRDefault="006670E5"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lastRenderedPageBreak/>
        <w:t>DeSantis, S.N., Prothero, D.R., and Gage, G.L.</w:t>
      </w:r>
      <w:r w:rsidR="00FC3CDF">
        <w:rPr>
          <w:rFonts w:ascii="Times New Roman" w:hAnsi="Times New Roman"/>
          <w:szCs w:val="24"/>
        </w:rPr>
        <w:t>,</w:t>
      </w:r>
      <w:r w:rsidRPr="00732CAC">
        <w:rPr>
          <w:rFonts w:ascii="Times New Roman" w:hAnsi="Times New Roman"/>
          <w:szCs w:val="24"/>
        </w:rPr>
        <w:t xml:space="preserve"> 2011</w:t>
      </w:r>
      <w:r w:rsidR="00FC3CDF">
        <w:rPr>
          <w:rFonts w:ascii="Times New Roman" w:hAnsi="Times New Roman"/>
          <w:szCs w:val="24"/>
        </w:rPr>
        <w:t xml:space="preserve">, </w:t>
      </w:r>
      <w:r w:rsidRPr="00732CAC">
        <w:rPr>
          <w:rFonts w:ascii="Times New Roman" w:hAnsi="Times New Roman"/>
          <w:szCs w:val="24"/>
        </w:rPr>
        <w:t xml:space="preserve">Size and shape stasis in late Pleistocene horses and camels from Rancho La Brea during the </w:t>
      </w:r>
      <w:r w:rsidR="00732CAC">
        <w:rPr>
          <w:rFonts w:ascii="Times New Roman" w:hAnsi="Times New Roman"/>
          <w:szCs w:val="24"/>
        </w:rPr>
        <w:t xml:space="preserve">last glacial-interglacial cycle: </w:t>
      </w:r>
      <w:r w:rsidRPr="00732CAC">
        <w:rPr>
          <w:rFonts w:ascii="Times New Roman" w:hAnsi="Times New Roman"/>
          <w:szCs w:val="24"/>
        </w:rPr>
        <w:t xml:space="preserve"> New Mexico Museum of Natural History B</w:t>
      </w:r>
      <w:r w:rsidR="00732CAC">
        <w:rPr>
          <w:rFonts w:ascii="Times New Roman" w:hAnsi="Times New Roman"/>
          <w:szCs w:val="24"/>
        </w:rPr>
        <w:t xml:space="preserve">ulletin, v. 53, p. </w:t>
      </w:r>
      <w:r w:rsidRPr="00732CAC">
        <w:rPr>
          <w:rFonts w:ascii="Times New Roman" w:hAnsi="Times New Roman"/>
          <w:szCs w:val="24"/>
        </w:rPr>
        <w:t>505-510.</w:t>
      </w:r>
    </w:p>
    <w:p w14:paraId="0F5BE4AD" w14:textId="77777777" w:rsidR="007F3C87" w:rsidRPr="00732CAC" w:rsidRDefault="007F3C87" w:rsidP="00732CAC">
      <w:pPr>
        <w:widowControl w:val="0"/>
        <w:tabs>
          <w:tab w:val="left" w:pos="220"/>
          <w:tab w:val="left" w:pos="720"/>
        </w:tabs>
        <w:autoSpaceDE w:val="0"/>
        <w:autoSpaceDN w:val="0"/>
        <w:adjustRightInd w:val="0"/>
        <w:spacing w:after="20" w:line="480" w:lineRule="auto"/>
        <w:ind w:left="360" w:hanging="360"/>
        <w:rPr>
          <w:rFonts w:ascii="Times New Roman" w:eastAsia="Times New Roman" w:hAnsi="Times New Roman"/>
          <w:szCs w:val="24"/>
        </w:rPr>
      </w:pPr>
      <w:r w:rsidRPr="00732CAC">
        <w:rPr>
          <w:rFonts w:ascii="Times New Roman" w:eastAsia="Times New Roman" w:hAnsi="Times New Roman"/>
          <w:szCs w:val="24"/>
        </w:rPr>
        <w:t>Eldredge, N., 1999, The Pattern of Evolution: W. H. Freeman, New York.</w:t>
      </w:r>
    </w:p>
    <w:p w14:paraId="536083C2" w14:textId="77777777" w:rsidR="007F3C87" w:rsidRPr="00732CAC" w:rsidRDefault="007F3C87" w:rsidP="00732CAC">
      <w:pPr>
        <w:pStyle w:val="BodyTextIndent"/>
        <w:rPr>
          <w:sz w:val="24"/>
          <w:szCs w:val="24"/>
        </w:rPr>
      </w:pPr>
      <w:r w:rsidRPr="00732CAC">
        <w:rPr>
          <w:sz w:val="24"/>
          <w:szCs w:val="24"/>
        </w:rPr>
        <w:t xml:space="preserve">Eldredge, N., and Gould, S.J. 1972, Punctuated equilibria: An alternative to phyletic gradualism, p. 82-115, </w:t>
      </w:r>
      <w:r w:rsidRPr="00732CAC">
        <w:rPr>
          <w:i/>
          <w:sz w:val="24"/>
          <w:szCs w:val="24"/>
        </w:rPr>
        <w:t>in</w:t>
      </w:r>
      <w:r w:rsidRPr="00732CAC">
        <w:rPr>
          <w:sz w:val="24"/>
          <w:szCs w:val="24"/>
        </w:rPr>
        <w:t xml:space="preserve"> Schopf, T.J.M. (ed.), Models in Paleobiology: Freeman, San Francisco,</w:t>
      </w:r>
    </w:p>
    <w:p w14:paraId="38AB8B2F"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eastAsia="Times New Roman" w:hAnsi="Times New Roman"/>
          <w:szCs w:val="24"/>
        </w:rPr>
        <w:t>Eldredge, N., Thompson, J.N., Brakefield, P.M., Gavrilets, S., Jablonski, D., Jackson, J.B.C., Lenski, R.E., Lieberman, B.S., McPeek, M.A., and Miller III, W., 2005, The dynamics of evolutionary stasis: Paleobiology, v. 31, p. 133-145.</w:t>
      </w:r>
    </w:p>
    <w:p w14:paraId="28075E85" w14:textId="77777777" w:rsidR="007F3C87" w:rsidRPr="00732CAC" w:rsidRDefault="007F3C87" w:rsidP="00732CAC">
      <w:pPr>
        <w:spacing w:line="480" w:lineRule="auto"/>
        <w:ind w:left="360" w:hanging="360"/>
        <w:rPr>
          <w:rFonts w:ascii="Times New Roman" w:hAnsi="Times New Roman"/>
          <w:szCs w:val="24"/>
        </w:rPr>
      </w:pPr>
      <w:r w:rsidRPr="00732CAC">
        <w:rPr>
          <w:rFonts w:ascii="Times New Roman" w:hAnsi="Times New Roman"/>
          <w:szCs w:val="24"/>
        </w:rPr>
        <w:t>Estes, S., and Arnold, S.J., 2007, Resolving the paradox of stasis: models with stabilizing selection explain evolutionary divergence on all timescales: American Naturalist, v. 169, p. 227-244.</w:t>
      </w:r>
    </w:p>
    <w:p w14:paraId="2F7B5528" w14:textId="04DBCE29" w:rsidR="006670E5" w:rsidRPr="00732CAC" w:rsidRDefault="006670E5" w:rsidP="00732CAC">
      <w:pPr>
        <w:spacing w:line="480" w:lineRule="auto"/>
        <w:ind w:left="360" w:hanging="360"/>
        <w:rPr>
          <w:rFonts w:ascii="Times New Roman" w:hAnsi="Times New Roman"/>
          <w:szCs w:val="24"/>
        </w:rPr>
      </w:pPr>
      <w:r w:rsidRPr="00732CAC">
        <w:rPr>
          <w:rFonts w:ascii="Times New Roman" w:hAnsi="Times New Roman"/>
          <w:szCs w:val="24"/>
        </w:rPr>
        <w:t>Fragomeni, A., and Prothero, D.R., 2011</w:t>
      </w:r>
      <w:r w:rsidR="00FC3CDF">
        <w:rPr>
          <w:rFonts w:ascii="Times New Roman" w:hAnsi="Times New Roman"/>
          <w:szCs w:val="24"/>
        </w:rPr>
        <w:t>,</w:t>
      </w:r>
      <w:r w:rsidRPr="00732CAC">
        <w:rPr>
          <w:rFonts w:ascii="Times New Roman" w:hAnsi="Times New Roman"/>
          <w:szCs w:val="24"/>
        </w:rPr>
        <w:t xml:space="preserve"> Stasis in late Quaternary birds from the La Brea tar pits during the last glacial-interglacial cycle</w:t>
      </w:r>
      <w:r w:rsidR="00FC3CDF">
        <w:rPr>
          <w:rFonts w:ascii="Times New Roman" w:hAnsi="Times New Roman"/>
          <w:szCs w:val="24"/>
        </w:rPr>
        <w:t>:</w:t>
      </w:r>
      <w:r w:rsidRPr="00732CAC">
        <w:rPr>
          <w:rFonts w:ascii="Times New Roman" w:hAnsi="Times New Roman"/>
          <w:szCs w:val="24"/>
        </w:rPr>
        <w:t xml:space="preserve"> </w:t>
      </w:r>
      <w:r w:rsidRPr="00FC3CDF">
        <w:rPr>
          <w:rFonts w:ascii="Times New Roman" w:hAnsi="Times New Roman"/>
          <w:szCs w:val="24"/>
        </w:rPr>
        <w:t>New Mexico Mu</w:t>
      </w:r>
      <w:r w:rsidR="00FC3CDF">
        <w:rPr>
          <w:rFonts w:ascii="Times New Roman" w:hAnsi="Times New Roman"/>
          <w:szCs w:val="24"/>
        </w:rPr>
        <w:t xml:space="preserve">seum of Natural History Bulletin, v. 53, p. </w:t>
      </w:r>
      <w:r w:rsidRPr="00732CAC">
        <w:rPr>
          <w:rFonts w:ascii="Times New Roman" w:hAnsi="Times New Roman"/>
          <w:szCs w:val="24"/>
        </w:rPr>
        <w:t>511-516.</w:t>
      </w:r>
    </w:p>
    <w:p w14:paraId="3DC1E2FE"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Friscia, A.R., B. Van Valkenburgh, L. Spencer, and J.M. Harris., 2008, Chronology and spatial distribution of large mammal bones in Pit 91, Rancho La Brea: Palaios, v. 23, p. 35-42.</w:t>
      </w:r>
    </w:p>
    <w:p w14:paraId="522DF979"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 xml:space="preserve">Geary, D.H., 2009, The legacy of punctuated equilibrium, p. 127-147, </w:t>
      </w:r>
      <w:r w:rsidRPr="00732CAC">
        <w:rPr>
          <w:rFonts w:ascii="Times New Roman" w:hAnsi="Times New Roman"/>
          <w:i/>
          <w:szCs w:val="24"/>
        </w:rPr>
        <w:t>in</w:t>
      </w:r>
      <w:r w:rsidRPr="00732CAC">
        <w:rPr>
          <w:rFonts w:ascii="Times New Roman" w:hAnsi="Times New Roman"/>
          <w:szCs w:val="24"/>
        </w:rPr>
        <w:t xml:space="preserve"> Allmon, W.D., Kelley, P.H., and Ross, R.M., eds., Stephen Jay Gould: Reflections on His View of Life: Oxford University Press, Oxford.</w:t>
      </w:r>
    </w:p>
    <w:p w14:paraId="48C87092"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Gould, S.J., 2002, The Structure of Evolutionary Theory: Harvard University Press, Cambridge, Massachusetts.</w:t>
      </w:r>
    </w:p>
    <w:p w14:paraId="4C93742B" w14:textId="6F2C836B" w:rsidR="007F3C87" w:rsidRDefault="007F3C87" w:rsidP="00732CAC">
      <w:pPr>
        <w:spacing w:line="480" w:lineRule="auto"/>
        <w:ind w:left="360" w:hanging="360"/>
        <w:rPr>
          <w:rFonts w:ascii="Times New Roman" w:hAnsi="Times New Roman"/>
          <w:szCs w:val="24"/>
        </w:rPr>
      </w:pPr>
      <w:r w:rsidRPr="00732CAC">
        <w:rPr>
          <w:rFonts w:ascii="Times New Roman" w:hAnsi="Times New Roman"/>
          <w:szCs w:val="24"/>
        </w:rPr>
        <w:lastRenderedPageBreak/>
        <w:t>Grant, P.R. and Weiner, J., 1999, The Ecology and Evolution of Darwin’s Finches: Princeton University Press, Princeton.</w:t>
      </w:r>
    </w:p>
    <w:p w14:paraId="60B8EBAC" w14:textId="77777777" w:rsidR="00A930C0" w:rsidRPr="009F79B4" w:rsidRDefault="00A930C0" w:rsidP="00A930C0">
      <w:pPr>
        <w:spacing w:line="480" w:lineRule="auto"/>
        <w:contextualSpacing/>
        <w:rPr>
          <w:rFonts w:ascii="Times New Roman" w:eastAsia="Times New Roman" w:hAnsi="Times New Roman"/>
          <w:szCs w:val="24"/>
        </w:rPr>
      </w:pPr>
      <w:r w:rsidRPr="009F79B4">
        <w:rPr>
          <w:rFonts w:ascii="Times New Roman" w:eastAsia="Times New Roman" w:hAnsi="Times New Roman"/>
          <w:szCs w:val="24"/>
        </w:rPr>
        <w:t>Grant, P.R., and</w:t>
      </w:r>
      <w:r w:rsidRPr="002C4BA4">
        <w:rPr>
          <w:rFonts w:ascii="Times New Roman" w:eastAsia="Times New Roman" w:hAnsi="Times New Roman"/>
          <w:szCs w:val="24"/>
        </w:rPr>
        <w:t xml:space="preserve"> </w:t>
      </w:r>
      <w:r w:rsidRPr="009F79B4">
        <w:rPr>
          <w:rFonts w:ascii="Times New Roman" w:eastAsia="Times New Roman" w:hAnsi="Times New Roman"/>
          <w:szCs w:val="24"/>
        </w:rPr>
        <w:t>Grant</w:t>
      </w:r>
      <w:r>
        <w:rPr>
          <w:rFonts w:ascii="Times New Roman" w:eastAsia="Times New Roman" w:hAnsi="Times New Roman"/>
          <w:szCs w:val="24"/>
        </w:rPr>
        <w:t>,</w:t>
      </w:r>
      <w:r w:rsidRPr="000F5196">
        <w:rPr>
          <w:rFonts w:ascii="Times New Roman" w:eastAsia="Times New Roman" w:hAnsi="Times New Roman"/>
          <w:szCs w:val="24"/>
        </w:rPr>
        <w:t xml:space="preserve"> </w:t>
      </w:r>
      <w:r>
        <w:rPr>
          <w:rFonts w:ascii="Times New Roman" w:eastAsia="Times New Roman" w:hAnsi="Times New Roman"/>
          <w:szCs w:val="24"/>
        </w:rPr>
        <w:t>B.R</w:t>
      </w:r>
      <w:r w:rsidRPr="009F79B4">
        <w:rPr>
          <w:rFonts w:ascii="Times New Roman" w:eastAsia="Times New Roman" w:hAnsi="Times New Roman"/>
          <w:szCs w:val="24"/>
        </w:rPr>
        <w:t>. 2006. Evolution of character dis</w:t>
      </w:r>
      <w:r w:rsidRPr="002C4BA4">
        <w:rPr>
          <w:rFonts w:ascii="Times New Roman" w:eastAsia="Times New Roman" w:hAnsi="Times New Roman"/>
          <w:szCs w:val="24"/>
        </w:rPr>
        <w:t>placement in Darwin</w:t>
      </w:r>
      <w:r w:rsidRPr="009F79B4">
        <w:rPr>
          <w:rFonts w:ascii="Times New Roman" w:eastAsia="Times New Roman" w:hAnsi="Times New Roman"/>
          <w:szCs w:val="24"/>
        </w:rPr>
        <w:t>’</w:t>
      </w:r>
      <w:r w:rsidRPr="002C4BA4">
        <w:rPr>
          <w:rFonts w:ascii="Times New Roman" w:eastAsia="Times New Roman" w:hAnsi="Times New Roman"/>
          <w:szCs w:val="24"/>
        </w:rPr>
        <w:t>s finches.</w:t>
      </w:r>
      <w:r w:rsidRPr="009F79B4">
        <w:rPr>
          <w:rFonts w:ascii="Times New Roman" w:eastAsia="Times New Roman" w:hAnsi="Times New Roman"/>
          <w:szCs w:val="24"/>
        </w:rPr>
        <w:t xml:space="preserve"> </w:t>
      </w:r>
    </w:p>
    <w:p w14:paraId="19BAA4F2" w14:textId="28BED745" w:rsidR="00A930C0" w:rsidRPr="00732CAC" w:rsidRDefault="00A930C0" w:rsidP="00FC4E17">
      <w:pPr>
        <w:spacing w:line="480" w:lineRule="auto"/>
        <w:ind w:left="360"/>
        <w:rPr>
          <w:rFonts w:ascii="Times New Roman" w:hAnsi="Times New Roman"/>
          <w:szCs w:val="24"/>
        </w:rPr>
      </w:pPr>
      <w:r w:rsidRPr="009F79B4">
        <w:rPr>
          <w:rFonts w:ascii="Times New Roman" w:eastAsia="Times New Roman" w:hAnsi="Times New Roman"/>
          <w:szCs w:val="24"/>
        </w:rPr>
        <w:t>+</w:t>
      </w:r>
      <w:r w:rsidRPr="002C4BA4">
        <w:rPr>
          <w:rFonts w:ascii="Times New Roman" w:eastAsia="Times New Roman" w:hAnsi="Times New Roman"/>
          <w:szCs w:val="24"/>
        </w:rPr>
        <w:t xml:space="preserve">Science, 313, </w:t>
      </w:r>
      <w:r w:rsidRPr="009F79B4">
        <w:rPr>
          <w:rFonts w:ascii="Times New Roman" w:eastAsia="Times New Roman" w:hAnsi="Times New Roman"/>
          <w:szCs w:val="24"/>
        </w:rPr>
        <w:t xml:space="preserve">p. </w:t>
      </w:r>
      <w:r w:rsidRPr="002C4BA4">
        <w:rPr>
          <w:rFonts w:ascii="Times New Roman" w:eastAsia="Times New Roman" w:hAnsi="Times New Roman"/>
          <w:szCs w:val="24"/>
        </w:rPr>
        <w:t>224–226.</w:t>
      </w:r>
    </w:p>
    <w:p w14:paraId="4FDC7B60" w14:textId="77777777" w:rsidR="007F3C87" w:rsidRPr="00732CAC" w:rsidRDefault="007F3C87" w:rsidP="00732CAC">
      <w:pPr>
        <w:spacing w:line="480" w:lineRule="auto"/>
        <w:ind w:left="360" w:hanging="360"/>
        <w:rPr>
          <w:rFonts w:ascii="Times New Roman" w:hAnsi="Times New Roman"/>
          <w:szCs w:val="24"/>
        </w:rPr>
      </w:pPr>
      <w:r w:rsidRPr="00732CAC">
        <w:rPr>
          <w:rFonts w:ascii="Times New Roman" w:hAnsi="Times New Roman"/>
          <w:szCs w:val="24"/>
        </w:rPr>
        <w:t>Grant, P.R. and Grant, B.R., 2007, How and Why Species Multiply: The Radiation of Darwin’s Finches: Princeton University Press, Princeton.</w:t>
      </w:r>
    </w:p>
    <w:p w14:paraId="5875DEFA"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 xml:space="preserve">Hallam, A. 2009. The problem of punctuational speciation and trends in the fossil record, p. 423-432, </w:t>
      </w:r>
      <w:r w:rsidRPr="00732CAC">
        <w:rPr>
          <w:rFonts w:ascii="Times New Roman" w:hAnsi="Times New Roman"/>
          <w:i/>
          <w:szCs w:val="24"/>
        </w:rPr>
        <w:t>in</w:t>
      </w:r>
      <w:r w:rsidRPr="00732CAC">
        <w:rPr>
          <w:rFonts w:ascii="Times New Roman" w:hAnsi="Times New Roman"/>
          <w:szCs w:val="24"/>
        </w:rPr>
        <w:t xml:space="preserve"> Sepkoski, D. and Ruse, M., eds., The Paleobiological Revolution: University of Chicago Press, Chicago.</w:t>
      </w:r>
    </w:p>
    <w:p w14:paraId="3CF7F323"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Heusser, L., 1998, Direct correlation of millennial-scale changes in western North American vegetation and climate with changes in the California Current system over the past 60 kyr: Paleoceanography, v.13, p. 252-262.</w:t>
      </w:r>
    </w:p>
    <w:p w14:paraId="0F376926" w14:textId="268FEC31" w:rsidR="007F3C87" w:rsidRPr="00FC4E17" w:rsidDel="00963DE5" w:rsidRDefault="007F3C87" w:rsidP="00732CAC">
      <w:pPr>
        <w:tabs>
          <w:tab w:val="left" w:pos="450"/>
        </w:tabs>
        <w:spacing w:line="480" w:lineRule="auto"/>
        <w:ind w:left="360" w:hanging="360"/>
        <w:rPr>
          <w:del w:id="103" w:author="Donald Prothero" w:date="2016-06-29T19:00:00Z"/>
          <w:rFonts w:ascii="Times New Roman" w:hAnsi="Times New Roman"/>
          <w:strike/>
          <w:szCs w:val="24"/>
        </w:rPr>
      </w:pPr>
      <w:commentRangeStart w:id="104"/>
      <w:del w:id="105" w:author="Donald Prothero" w:date="2016-06-29T19:00:00Z">
        <w:r w:rsidRPr="00FC4E17" w:rsidDel="00963DE5">
          <w:rPr>
            <w:rFonts w:ascii="Times New Roman" w:hAnsi="Times New Roman"/>
            <w:strike/>
            <w:szCs w:val="24"/>
          </w:rPr>
          <w:delText xml:space="preserve">Howard, H., </w:delText>
        </w:r>
        <w:r w:rsidR="00ED67C6" w:rsidRPr="00FC4E17" w:rsidDel="00963DE5">
          <w:rPr>
            <w:rFonts w:ascii="Times New Roman" w:hAnsi="Times New Roman"/>
            <w:strike/>
            <w:szCs w:val="24"/>
          </w:rPr>
          <w:delText>1949</w:delText>
        </w:r>
        <w:r w:rsidRPr="00FC4E17" w:rsidDel="00963DE5">
          <w:rPr>
            <w:rFonts w:ascii="Times New Roman" w:hAnsi="Times New Roman"/>
            <w:strike/>
            <w:szCs w:val="24"/>
          </w:rPr>
          <w:delText>, A preliminary survey of trends in avian evolution from Pleistocene to recent time: The Condor, v. 49, p. 10-13.</w:delText>
        </w:r>
        <w:commentRangeEnd w:id="104"/>
        <w:r w:rsidR="00467BC9" w:rsidRPr="00FC4E17" w:rsidDel="00963DE5">
          <w:rPr>
            <w:rStyle w:val="CommentReference"/>
            <w:strike/>
          </w:rPr>
          <w:commentReference w:id="104"/>
        </w:r>
      </w:del>
    </w:p>
    <w:p w14:paraId="5BC98BB4"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Howard, H., 1962, A comparison of avian assemblages from individual pits at Rancho La Brea, California: Contributions in Science, Natural History Museum of Los Angeles County, v. 58, p. 1-24.</w:t>
      </w:r>
    </w:p>
    <w:p w14:paraId="0A38EFCB" w14:textId="0E156782" w:rsidR="001B3065" w:rsidRPr="00FC4E17" w:rsidDel="00963DE5" w:rsidRDefault="001B3065" w:rsidP="00732CAC">
      <w:pPr>
        <w:tabs>
          <w:tab w:val="left" w:pos="450"/>
        </w:tabs>
        <w:spacing w:line="480" w:lineRule="auto"/>
        <w:ind w:left="360" w:hanging="360"/>
        <w:rPr>
          <w:del w:id="106" w:author="Donald Prothero" w:date="2016-06-29T19:00:00Z"/>
          <w:rFonts w:ascii="Times New Roman" w:hAnsi="Times New Roman"/>
          <w:strike/>
          <w:szCs w:val="24"/>
        </w:rPr>
      </w:pPr>
      <w:commentRangeStart w:id="107"/>
      <w:del w:id="108" w:author="Donald Prothero" w:date="2016-06-29T19:00:00Z">
        <w:r w:rsidRPr="00FC4E17" w:rsidDel="00963DE5">
          <w:rPr>
            <w:rFonts w:ascii="Times New Roman" w:hAnsi="Times New Roman"/>
            <w:strike/>
            <w:szCs w:val="24"/>
          </w:rPr>
          <w:delText>Husband, R., 1924,</w:delText>
        </w:r>
        <w:r w:rsidR="00382E37" w:rsidRPr="00FC4E17" w:rsidDel="00963DE5">
          <w:rPr>
            <w:rFonts w:ascii="Times New Roman" w:hAnsi="Times New Roman"/>
            <w:strike/>
            <w:szCs w:val="24"/>
          </w:rPr>
          <w:delText xml:space="preserve"> Variability in </w:delText>
        </w:r>
        <w:r w:rsidR="00382E37" w:rsidRPr="00FC4E17" w:rsidDel="00963DE5">
          <w:rPr>
            <w:rFonts w:ascii="Times New Roman" w:hAnsi="Times New Roman"/>
            <w:i/>
            <w:strike/>
            <w:szCs w:val="24"/>
          </w:rPr>
          <w:delText>Bubo virginianus</w:delText>
        </w:r>
        <w:r w:rsidR="00382E37" w:rsidRPr="00FC4E17" w:rsidDel="00963DE5">
          <w:rPr>
            <w:rFonts w:ascii="Times New Roman" w:hAnsi="Times New Roman"/>
            <w:strike/>
            <w:szCs w:val="24"/>
          </w:rPr>
          <w:delText xml:space="preserve"> from Rancho La Brea: Condor, v. 26, p. 220-225.</w:delText>
        </w:r>
        <w:commentRangeEnd w:id="107"/>
        <w:r w:rsidR="004A571E" w:rsidRPr="00FC4E17" w:rsidDel="00963DE5">
          <w:rPr>
            <w:rStyle w:val="CommentReference"/>
            <w:strike/>
          </w:rPr>
          <w:commentReference w:id="107"/>
        </w:r>
      </w:del>
    </w:p>
    <w:p w14:paraId="5E015B5F"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Jablonski, D., 2000, Micro- and macroevolution: scale and hierarchy in evolutionary biology and paleobiology: Paleobiology, v. 26, p. 15-52.</w:t>
      </w:r>
    </w:p>
    <w:p w14:paraId="751B2353" w14:textId="77777777" w:rsidR="007F3C87" w:rsidRPr="00732CAC" w:rsidRDefault="007F3C87" w:rsidP="00732CAC">
      <w:pPr>
        <w:tabs>
          <w:tab w:val="left" w:pos="450"/>
        </w:tabs>
        <w:spacing w:line="480" w:lineRule="auto"/>
        <w:ind w:left="360" w:hanging="360"/>
        <w:rPr>
          <w:rFonts w:ascii="Times New Roman" w:eastAsia="Times New Roman" w:hAnsi="Times New Roman"/>
          <w:szCs w:val="24"/>
        </w:rPr>
      </w:pPr>
      <w:r w:rsidRPr="00732CAC">
        <w:rPr>
          <w:rFonts w:ascii="Times New Roman" w:hAnsi="Times New Roman"/>
          <w:szCs w:val="24"/>
        </w:rPr>
        <w:t xml:space="preserve">Jablonski, D., 2008, </w:t>
      </w:r>
      <w:hyperlink r:id="rId9" w:history="1">
        <w:r w:rsidRPr="00732CAC">
          <w:rPr>
            <w:rFonts w:ascii="Times New Roman" w:eastAsia="Times New Roman" w:hAnsi="Times New Roman"/>
            <w:szCs w:val="24"/>
            <w:u w:color="0000CD"/>
          </w:rPr>
          <w:t>Species Selection: Theory and Data</w:t>
        </w:r>
      </w:hyperlink>
      <w:r w:rsidRPr="00732CAC">
        <w:rPr>
          <w:rFonts w:ascii="Times New Roman" w:eastAsia="Times New Roman" w:hAnsi="Times New Roman"/>
          <w:szCs w:val="24"/>
        </w:rPr>
        <w:t>: Annual Review of Ecology, Evolution, and Systematics, v. 39, p. 501-524.</w:t>
      </w:r>
    </w:p>
    <w:p w14:paraId="2D2722DC"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Jackson, J.B.C. and Cheetham, A.H., 1999, Tempo and mode of speciation in the sea: Trends in Ecology and Evolution, v. 14, p. 72-77.</w:t>
      </w:r>
    </w:p>
    <w:p w14:paraId="51712790"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 xml:space="preserve">Johnsgard, P.A., 1990, Hawks, Eagles, and Falcons of North America: Smithsonian Institution Press, Washington, DC. </w:t>
      </w:r>
    </w:p>
    <w:p w14:paraId="7D07B0C0"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eastAsia="Times New Roman" w:hAnsi="Times New Roman"/>
          <w:szCs w:val="24"/>
        </w:rPr>
        <w:lastRenderedPageBreak/>
        <w:t>Lieberman, B.S. and Dudgeon, S., 1996, An evaluation of stabilizing selection as a mechanism for stasis: Palaeogeography, Palaeoclimatology, Palaeoecology, v. 127, p. 229-238</w:t>
      </w:r>
    </w:p>
    <w:p w14:paraId="2B14B61B" w14:textId="77777777" w:rsidR="007F3C87" w:rsidRPr="00732CAC" w:rsidRDefault="007F3C87" w:rsidP="00732CAC">
      <w:pPr>
        <w:tabs>
          <w:tab w:val="left" w:pos="450"/>
        </w:tabs>
        <w:spacing w:line="480" w:lineRule="auto"/>
        <w:ind w:left="360" w:hanging="360"/>
        <w:rPr>
          <w:rFonts w:ascii="Times New Roman" w:eastAsia="Times New Roman" w:hAnsi="Times New Roman"/>
          <w:szCs w:val="24"/>
        </w:rPr>
      </w:pPr>
      <w:r w:rsidRPr="00732CAC">
        <w:rPr>
          <w:rFonts w:ascii="Times New Roman" w:eastAsia="Times New Roman" w:hAnsi="Times New Roman"/>
          <w:szCs w:val="24"/>
        </w:rPr>
        <w:t>Lieberman, B.S., Brett, C.E., and Eldredge, N., 1995, A study of stasis and change in two species lineages from the Middle Devonian of New York State: Paleobiology, v. 21, p. 15-27.</w:t>
      </w:r>
    </w:p>
    <w:p w14:paraId="22EB5450" w14:textId="7A16AFE2" w:rsidR="006670E5" w:rsidRPr="00732CAC" w:rsidRDefault="006670E5"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Madan, M., Prothero, D.R., and Sutyagina, A.</w:t>
      </w:r>
      <w:r w:rsidR="00FC3CDF">
        <w:rPr>
          <w:rFonts w:ascii="Times New Roman" w:hAnsi="Times New Roman"/>
          <w:szCs w:val="24"/>
        </w:rPr>
        <w:t>,</w:t>
      </w:r>
      <w:r w:rsidRPr="00732CAC">
        <w:rPr>
          <w:rFonts w:ascii="Times New Roman" w:hAnsi="Times New Roman"/>
          <w:szCs w:val="24"/>
        </w:rPr>
        <w:t xml:space="preserve"> 2011</w:t>
      </w:r>
      <w:r w:rsidR="00FC3CDF">
        <w:rPr>
          <w:rFonts w:ascii="Times New Roman" w:hAnsi="Times New Roman"/>
          <w:szCs w:val="24"/>
        </w:rPr>
        <w:t>,</w:t>
      </w:r>
      <w:r w:rsidRPr="00732CAC">
        <w:rPr>
          <w:rFonts w:ascii="Times New Roman" w:hAnsi="Times New Roman"/>
          <w:szCs w:val="24"/>
        </w:rPr>
        <w:t xml:space="preserve"> Did felids from Rancho La Brea change size or shape in the last Pleistocene? </w:t>
      </w:r>
      <w:r w:rsidRPr="00FC3CDF">
        <w:rPr>
          <w:rFonts w:ascii="Times New Roman" w:hAnsi="Times New Roman"/>
          <w:szCs w:val="24"/>
        </w:rPr>
        <w:t>New Mexico Museum of Natural History Bulletin</w:t>
      </w:r>
      <w:r w:rsidR="00FC3CDF">
        <w:rPr>
          <w:rFonts w:ascii="Times New Roman" w:hAnsi="Times New Roman"/>
          <w:szCs w:val="24"/>
        </w:rPr>
        <w:t xml:space="preserve">, v. 53, p. </w:t>
      </w:r>
      <w:r w:rsidRPr="00732CAC">
        <w:rPr>
          <w:rFonts w:ascii="Times New Roman" w:hAnsi="Times New Roman"/>
          <w:szCs w:val="24"/>
        </w:rPr>
        <w:t>554-563</w:t>
      </w:r>
    </w:p>
    <w:p w14:paraId="549AE321"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 xml:space="preserve">Marcus, L.F. and Berger, R., 1984, The significance of radiocarbon dates for Rancho La Brea, p. 159-188, </w:t>
      </w:r>
      <w:r w:rsidRPr="00732CAC">
        <w:rPr>
          <w:rFonts w:ascii="Times New Roman" w:hAnsi="Times New Roman"/>
          <w:i/>
          <w:szCs w:val="24"/>
        </w:rPr>
        <w:t>in</w:t>
      </w:r>
      <w:r w:rsidRPr="00732CAC">
        <w:rPr>
          <w:rFonts w:ascii="Times New Roman" w:hAnsi="Times New Roman"/>
          <w:szCs w:val="24"/>
        </w:rPr>
        <w:t xml:space="preserve"> Martin, P.S. and Klein, R.G. (eds.), Quaternary Extinctions: A Prehistoric Revolution: University of Chicago Press, Chicago.</w:t>
      </w:r>
    </w:p>
    <w:p w14:paraId="4FC6F194" w14:textId="70F7CEB8" w:rsidR="003B4B8B" w:rsidRPr="00FC4E17" w:rsidDel="00963DE5" w:rsidRDefault="003B4B8B" w:rsidP="00732CAC">
      <w:pPr>
        <w:tabs>
          <w:tab w:val="left" w:pos="450"/>
        </w:tabs>
        <w:spacing w:line="480" w:lineRule="auto"/>
        <w:ind w:left="360" w:hanging="360"/>
        <w:rPr>
          <w:del w:id="109" w:author="Donald Prothero" w:date="2016-06-29T19:00:00Z"/>
          <w:rFonts w:ascii="Times New Roman" w:hAnsi="Times New Roman"/>
          <w:strike/>
          <w:szCs w:val="24"/>
        </w:rPr>
      </w:pPr>
      <w:commentRangeStart w:id="110"/>
      <w:del w:id="111" w:author="Donald Prothero" w:date="2016-06-29T19:00:00Z">
        <w:r w:rsidRPr="00FC4E17" w:rsidDel="00963DE5">
          <w:rPr>
            <w:rFonts w:ascii="Times New Roman" w:hAnsi="Times New Roman"/>
            <w:strike/>
            <w:szCs w:val="24"/>
          </w:rPr>
          <w:delText xml:space="preserve">McGillivray, W.B., </w:delText>
        </w:r>
        <w:r w:rsidR="00ED67C6" w:rsidRPr="00FC4E17" w:rsidDel="00963DE5">
          <w:rPr>
            <w:rFonts w:ascii="Times New Roman" w:hAnsi="Times New Roman"/>
            <w:strike/>
            <w:szCs w:val="24"/>
          </w:rPr>
          <w:delText>1989</w:delText>
        </w:r>
        <w:r w:rsidRPr="00FC4E17" w:rsidDel="00963DE5">
          <w:rPr>
            <w:rFonts w:ascii="Times New Roman" w:hAnsi="Times New Roman"/>
            <w:strike/>
            <w:szCs w:val="24"/>
          </w:rPr>
          <w:delText>, Geographic variation in size and reverse size dimorphism of the Great Horned O</w:delText>
        </w:r>
        <w:r w:rsidR="00FC3CDF" w:rsidRPr="00FC4E17" w:rsidDel="00963DE5">
          <w:rPr>
            <w:rFonts w:ascii="Times New Roman" w:hAnsi="Times New Roman"/>
            <w:strike/>
            <w:szCs w:val="24"/>
          </w:rPr>
          <w:delText xml:space="preserve">wl in North America: Condor, v. 91, p. </w:delText>
        </w:r>
        <w:r w:rsidRPr="00FC4E17" w:rsidDel="00963DE5">
          <w:rPr>
            <w:rFonts w:ascii="Times New Roman" w:hAnsi="Times New Roman"/>
            <w:strike/>
            <w:szCs w:val="24"/>
          </w:rPr>
          <w:delText>777-786.</w:delText>
        </w:r>
        <w:commentRangeEnd w:id="110"/>
        <w:r w:rsidR="00205AAC" w:rsidRPr="00FC4E17" w:rsidDel="00963DE5">
          <w:rPr>
            <w:rStyle w:val="CommentReference"/>
            <w:strike/>
          </w:rPr>
          <w:commentReference w:id="110"/>
        </w:r>
      </w:del>
    </w:p>
    <w:p w14:paraId="5508411A" w14:textId="24D458E5" w:rsidR="007F3C87" w:rsidDel="00963DE5" w:rsidRDefault="007F3C87" w:rsidP="00732CAC">
      <w:pPr>
        <w:tabs>
          <w:tab w:val="left" w:pos="450"/>
        </w:tabs>
        <w:spacing w:line="480" w:lineRule="auto"/>
        <w:ind w:left="360" w:hanging="360"/>
        <w:rPr>
          <w:del w:id="112" w:author="Donald Prothero" w:date="2016-06-29T19:00:00Z"/>
          <w:rFonts w:ascii="Times New Roman" w:eastAsia="Times New Roman" w:hAnsi="Times New Roman"/>
          <w:szCs w:val="24"/>
        </w:rPr>
      </w:pPr>
      <w:del w:id="113" w:author="Donald Prothero" w:date="2016-06-29T19:00:00Z">
        <w:r w:rsidRPr="00732CAC" w:rsidDel="00963DE5">
          <w:rPr>
            <w:rFonts w:ascii="Times New Roman" w:eastAsia="Times New Roman" w:hAnsi="Times New Roman"/>
            <w:szCs w:val="24"/>
          </w:rPr>
          <w:delText xml:space="preserve">Menard, H.W., Jr., 1947, Analysis of measurements in length of the metapodials of </w:delText>
        </w:r>
        <w:r w:rsidRPr="00732CAC" w:rsidDel="00963DE5">
          <w:rPr>
            <w:rFonts w:ascii="Times New Roman" w:eastAsia="Times New Roman" w:hAnsi="Times New Roman"/>
            <w:i/>
            <w:szCs w:val="24"/>
          </w:rPr>
          <w:delText>Smilodon</w:delText>
        </w:r>
        <w:r w:rsidRPr="00732CAC" w:rsidDel="00963DE5">
          <w:rPr>
            <w:rFonts w:ascii="Times New Roman" w:eastAsia="Times New Roman" w:hAnsi="Times New Roman"/>
            <w:szCs w:val="24"/>
          </w:rPr>
          <w:delText>: Bulletin of the Southern California Academy of Sciences, v. 46: 127-131.</w:delText>
        </w:r>
      </w:del>
    </w:p>
    <w:p w14:paraId="12063356" w14:textId="7E05BC2C" w:rsidR="00EE601D" w:rsidRPr="00732CAC" w:rsidRDefault="00440B98" w:rsidP="00732CAC">
      <w:pPr>
        <w:tabs>
          <w:tab w:val="left" w:pos="450"/>
        </w:tabs>
        <w:spacing w:line="480" w:lineRule="auto"/>
        <w:ind w:left="360" w:hanging="360"/>
        <w:rPr>
          <w:rFonts w:ascii="Times New Roman" w:eastAsia="Times New Roman" w:hAnsi="Times New Roman"/>
          <w:szCs w:val="24"/>
        </w:rPr>
      </w:pPr>
      <w:r>
        <w:t>Miller, Loye H.</w:t>
      </w:r>
      <w:r w:rsidR="00297B34">
        <w:t>,</w:t>
      </w:r>
      <w:r>
        <w:t xml:space="preserve"> 1909</w:t>
      </w:r>
      <w:r w:rsidR="00297B34">
        <w:t>,</w:t>
      </w:r>
      <w:r w:rsidR="00EE601D">
        <w:t xml:space="preserve"> </w:t>
      </w:r>
      <w:r w:rsidR="00EE601D" w:rsidRPr="00963DE5">
        <w:rPr>
          <w:i/>
        </w:rPr>
        <w:t>Teratornis</w:t>
      </w:r>
      <w:r w:rsidR="00EE601D">
        <w:t>, a new avian genus from Rancho La Brea. University of California Publications, Bulletin of the Department of Geology 5: 305-317.</w:t>
      </w:r>
    </w:p>
    <w:p w14:paraId="4C79E45B" w14:textId="0E17B695" w:rsidR="006670E5" w:rsidRPr="00732CAC" w:rsidRDefault="006670E5" w:rsidP="00FC3CDF">
      <w:pPr>
        <w:tabs>
          <w:tab w:val="left" w:pos="450"/>
          <w:tab w:val="left" w:pos="9540"/>
        </w:tabs>
        <w:spacing w:line="480" w:lineRule="auto"/>
        <w:ind w:left="360" w:hanging="360"/>
        <w:rPr>
          <w:rFonts w:ascii="Times New Roman" w:hAnsi="Times New Roman"/>
          <w:szCs w:val="24"/>
        </w:rPr>
      </w:pPr>
      <w:r w:rsidRPr="00732CAC">
        <w:rPr>
          <w:rFonts w:ascii="Times New Roman" w:hAnsi="Times New Roman"/>
          <w:szCs w:val="24"/>
        </w:rPr>
        <w:t>Molina, S., and Prothero, D.R.</w:t>
      </w:r>
      <w:r w:rsidR="00FC3CDF">
        <w:rPr>
          <w:rFonts w:ascii="Times New Roman" w:hAnsi="Times New Roman"/>
          <w:szCs w:val="24"/>
        </w:rPr>
        <w:t>,</w:t>
      </w:r>
      <w:r w:rsidRPr="00732CAC">
        <w:rPr>
          <w:rFonts w:ascii="Times New Roman" w:hAnsi="Times New Roman"/>
          <w:szCs w:val="24"/>
        </w:rPr>
        <w:t xml:space="preserve"> 2011</w:t>
      </w:r>
      <w:r w:rsidR="00FC3CDF">
        <w:rPr>
          <w:rFonts w:ascii="Times New Roman" w:hAnsi="Times New Roman"/>
          <w:szCs w:val="24"/>
        </w:rPr>
        <w:t>,</w:t>
      </w:r>
      <w:r w:rsidRPr="00732CAC">
        <w:rPr>
          <w:rFonts w:ascii="Times New Roman" w:hAnsi="Times New Roman"/>
          <w:szCs w:val="24"/>
        </w:rPr>
        <w:t xml:space="preserve"> Evolutionary stasis in late Pleistocene golden eagles</w:t>
      </w:r>
      <w:r w:rsidR="00FC3CDF">
        <w:rPr>
          <w:rFonts w:ascii="Times New Roman" w:hAnsi="Times New Roman"/>
          <w:szCs w:val="24"/>
        </w:rPr>
        <w:t xml:space="preserve">: </w:t>
      </w:r>
      <w:r w:rsidRPr="00FC3CDF">
        <w:rPr>
          <w:rFonts w:ascii="Times New Roman" w:hAnsi="Times New Roman"/>
          <w:szCs w:val="24"/>
        </w:rPr>
        <w:t>New Mexico Museum of Natural History Bulletin</w:t>
      </w:r>
      <w:r w:rsidR="00FC3CDF">
        <w:rPr>
          <w:rFonts w:ascii="Times New Roman" w:hAnsi="Times New Roman"/>
          <w:szCs w:val="24"/>
        </w:rPr>
        <w:t xml:space="preserve">, v. </w:t>
      </w:r>
      <w:r w:rsidRPr="00732CAC">
        <w:rPr>
          <w:rFonts w:ascii="Times New Roman" w:hAnsi="Times New Roman"/>
          <w:szCs w:val="24"/>
        </w:rPr>
        <w:t>5</w:t>
      </w:r>
      <w:r w:rsidR="00FC3CDF">
        <w:rPr>
          <w:rFonts w:ascii="Times New Roman" w:hAnsi="Times New Roman"/>
          <w:szCs w:val="24"/>
        </w:rPr>
        <w:t xml:space="preserve">3, p. </w:t>
      </w:r>
      <w:r w:rsidRPr="00732CAC">
        <w:rPr>
          <w:rFonts w:ascii="Times New Roman" w:hAnsi="Times New Roman"/>
          <w:szCs w:val="24"/>
        </w:rPr>
        <w:t>64-569.</w:t>
      </w:r>
    </w:p>
    <w:p w14:paraId="38B673AA" w14:textId="00394354" w:rsidR="007F3C87" w:rsidRPr="00732CAC" w:rsidDel="00963DE5" w:rsidRDefault="007F3C87" w:rsidP="00732CAC">
      <w:pPr>
        <w:tabs>
          <w:tab w:val="left" w:pos="450"/>
        </w:tabs>
        <w:spacing w:line="480" w:lineRule="auto"/>
        <w:ind w:left="360" w:hanging="360"/>
        <w:rPr>
          <w:del w:id="114" w:author="Donald Prothero" w:date="2016-06-29T19:00:00Z"/>
          <w:rFonts w:ascii="Times New Roman" w:hAnsi="Times New Roman"/>
          <w:szCs w:val="24"/>
        </w:rPr>
      </w:pPr>
      <w:del w:id="115" w:author="Donald Prothero" w:date="2016-06-29T19:00:00Z">
        <w:r w:rsidRPr="00732CAC" w:rsidDel="00963DE5">
          <w:rPr>
            <w:rFonts w:ascii="Times New Roman" w:hAnsi="Times New Roman"/>
            <w:szCs w:val="24"/>
          </w:rPr>
          <w:delText>Nigra, J.O. and Lance, J.F., 1947, A statistical study of the metapodials of the dire wolf group from the Pleistocene of Rancho La Brea: Bulletin, Southern California Academy of Sciences, v. 46, p. 26-34.</w:delText>
        </w:r>
      </w:del>
    </w:p>
    <w:p w14:paraId="4A8005D7"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O’Keefe, F.R., Fet, E.V., and Harris, J.M., 2009, Compilation, calibration, and synthesis of faunal and floral radiocarbon dates, Rancho la Brea, California: Contributions in Science, Natural History Museum of Los Angeles County, v. 518, p. 1-16.</w:t>
      </w:r>
    </w:p>
    <w:p w14:paraId="2C6CF514" w14:textId="28F5EA2E"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Princehouse, P., 2009,</w:t>
      </w:r>
      <w:r w:rsidR="00FC3CDF">
        <w:rPr>
          <w:rFonts w:ascii="Times New Roman" w:hAnsi="Times New Roman"/>
          <w:szCs w:val="24"/>
        </w:rPr>
        <w:t xml:space="preserve"> </w:t>
      </w:r>
      <w:r w:rsidRPr="00732CAC">
        <w:rPr>
          <w:rFonts w:ascii="Times New Roman" w:hAnsi="Times New Roman"/>
          <w:szCs w:val="24"/>
        </w:rPr>
        <w:t xml:space="preserve">Punctuated equilibrium and speciation: what </w:t>
      </w:r>
      <w:r w:rsidR="00FC3CDF">
        <w:rPr>
          <w:rFonts w:ascii="Times New Roman" w:hAnsi="Times New Roman"/>
          <w:szCs w:val="24"/>
        </w:rPr>
        <w:t>does it mean to be a Darwinian?</w:t>
      </w:r>
      <w:r w:rsidRPr="00732CAC">
        <w:rPr>
          <w:rFonts w:ascii="Times New Roman" w:hAnsi="Times New Roman"/>
          <w:szCs w:val="24"/>
        </w:rPr>
        <w:t xml:space="preserve">, p. 149-175, </w:t>
      </w:r>
      <w:r w:rsidRPr="00732CAC">
        <w:rPr>
          <w:rFonts w:ascii="Times New Roman" w:hAnsi="Times New Roman"/>
          <w:i/>
          <w:szCs w:val="24"/>
        </w:rPr>
        <w:t>in</w:t>
      </w:r>
      <w:r w:rsidRPr="00732CAC">
        <w:rPr>
          <w:rFonts w:ascii="Times New Roman" w:hAnsi="Times New Roman"/>
          <w:szCs w:val="24"/>
        </w:rPr>
        <w:t xml:space="preserve"> Sepkoski, D. and Ruse, M. (eds.), The Paleobiological Revolution: University of Chicago Press, Chicago.</w:t>
      </w:r>
    </w:p>
    <w:p w14:paraId="6B02D049" w14:textId="77777777" w:rsidR="007F3C87" w:rsidRPr="00732CAC" w:rsidRDefault="007F3C87" w:rsidP="00732CAC">
      <w:pPr>
        <w:tabs>
          <w:tab w:val="left" w:pos="360"/>
        </w:tabs>
        <w:spacing w:line="480" w:lineRule="auto"/>
        <w:ind w:left="360" w:hanging="360"/>
        <w:rPr>
          <w:rFonts w:ascii="Times New Roman" w:hAnsi="Times New Roman"/>
          <w:szCs w:val="24"/>
        </w:rPr>
      </w:pPr>
      <w:r w:rsidRPr="00732CAC">
        <w:rPr>
          <w:rFonts w:ascii="Times New Roman" w:hAnsi="Times New Roman"/>
          <w:szCs w:val="24"/>
        </w:rPr>
        <w:t>Prothero, D.R., 1999, Does climatic change drive mammalian evolution? GSA Today, v. 9(9), p. 1-5.</w:t>
      </w:r>
    </w:p>
    <w:p w14:paraId="65FD806C" w14:textId="77777777" w:rsidR="007F3C87" w:rsidRPr="00732CAC" w:rsidRDefault="007F3C87" w:rsidP="00732CAC">
      <w:pPr>
        <w:tabs>
          <w:tab w:val="left" w:pos="360"/>
        </w:tabs>
        <w:spacing w:line="480" w:lineRule="auto"/>
        <w:ind w:left="360" w:hanging="360"/>
        <w:rPr>
          <w:rFonts w:ascii="Times New Roman" w:hAnsi="Times New Roman"/>
          <w:szCs w:val="24"/>
        </w:rPr>
      </w:pPr>
      <w:r w:rsidRPr="00732CAC">
        <w:rPr>
          <w:rFonts w:ascii="Times New Roman" w:hAnsi="Times New Roman"/>
          <w:szCs w:val="24"/>
        </w:rPr>
        <w:lastRenderedPageBreak/>
        <w:t>Prothero, D.R. and Heaton, T.H., 1996, Faunal stability during the early Oligocene climatic crash: Palaeogeography, Palaeoclimatology, Palaeoecology, v. 127, p. 239-256.</w:t>
      </w:r>
    </w:p>
    <w:p w14:paraId="78655DB6" w14:textId="0B45F7A3" w:rsidR="00732CAC" w:rsidRPr="00732CAC" w:rsidRDefault="00FC3CDF" w:rsidP="00732CAC">
      <w:pPr>
        <w:tabs>
          <w:tab w:val="left" w:pos="360"/>
        </w:tabs>
        <w:spacing w:line="480" w:lineRule="auto"/>
        <w:ind w:left="360" w:hanging="360"/>
        <w:rPr>
          <w:rFonts w:ascii="Times New Roman" w:hAnsi="Times New Roman"/>
          <w:szCs w:val="24"/>
        </w:rPr>
      </w:pPr>
      <w:r>
        <w:rPr>
          <w:rFonts w:ascii="Times New Roman" w:hAnsi="Times New Roman"/>
          <w:szCs w:val="24"/>
        </w:rPr>
        <w:t>Prothero, D.R., and Raymond, K.R.,</w:t>
      </w:r>
      <w:r w:rsidR="00732CAC" w:rsidRPr="00732CAC">
        <w:rPr>
          <w:rFonts w:ascii="Times New Roman" w:hAnsi="Times New Roman"/>
          <w:szCs w:val="24"/>
        </w:rPr>
        <w:t xml:space="preserve"> 2008</w:t>
      </w:r>
      <w:r>
        <w:rPr>
          <w:rFonts w:ascii="Times New Roman" w:hAnsi="Times New Roman"/>
          <w:szCs w:val="24"/>
        </w:rPr>
        <w:t>,</w:t>
      </w:r>
      <w:r w:rsidR="00732CAC" w:rsidRPr="00732CAC">
        <w:rPr>
          <w:rFonts w:ascii="Times New Roman" w:hAnsi="Times New Roman"/>
          <w:szCs w:val="24"/>
        </w:rPr>
        <w:t xml:space="preserve"> Variability and sexual size dimorphism in Pleisto</w:t>
      </w:r>
      <w:r>
        <w:rPr>
          <w:rFonts w:ascii="Times New Roman" w:hAnsi="Times New Roman"/>
          <w:szCs w:val="24"/>
        </w:rPr>
        <w:t xml:space="preserve">cene ground sloths (Xenarthra): </w:t>
      </w:r>
      <w:r w:rsidR="00732CAC" w:rsidRPr="00FC3CDF">
        <w:rPr>
          <w:rFonts w:ascii="Times New Roman" w:hAnsi="Times New Roman"/>
          <w:szCs w:val="24"/>
        </w:rPr>
        <w:t>New Mexico Museum of Natural History and Science Bulleti</w:t>
      </w:r>
      <w:r>
        <w:rPr>
          <w:rFonts w:ascii="Times New Roman" w:hAnsi="Times New Roman"/>
          <w:szCs w:val="24"/>
        </w:rPr>
        <w:t xml:space="preserve">n, v. 44, p. </w:t>
      </w:r>
      <w:r w:rsidR="00732CAC" w:rsidRPr="00732CAC">
        <w:rPr>
          <w:rFonts w:ascii="Times New Roman" w:hAnsi="Times New Roman"/>
          <w:szCs w:val="24"/>
        </w:rPr>
        <w:t>331-334.</w:t>
      </w:r>
    </w:p>
    <w:p w14:paraId="3FD511B4" w14:textId="496E5502" w:rsidR="006670E5" w:rsidRPr="00732CAC" w:rsidRDefault="00FC3CDF" w:rsidP="00732CAC">
      <w:pPr>
        <w:tabs>
          <w:tab w:val="left" w:pos="450"/>
          <w:tab w:val="left" w:pos="9540"/>
        </w:tabs>
        <w:spacing w:line="480" w:lineRule="auto"/>
        <w:ind w:left="360" w:hanging="360"/>
        <w:rPr>
          <w:rFonts w:ascii="Times New Roman" w:hAnsi="Times New Roman"/>
          <w:szCs w:val="24"/>
        </w:rPr>
      </w:pPr>
      <w:r>
        <w:rPr>
          <w:rFonts w:ascii="Times New Roman" w:hAnsi="Times New Roman"/>
          <w:szCs w:val="24"/>
        </w:rPr>
        <w:t xml:space="preserve">Prothero, D.R., and </w:t>
      </w:r>
      <w:r w:rsidR="006670E5" w:rsidRPr="00732CAC">
        <w:rPr>
          <w:rFonts w:ascii="Times New Roman" w:hAnsi="Times New Roman"/>
          <w:szCs w:val="24"/>
        </w:rPr>
        <w:t>Raymond</w:t>
      </w:r>
      <w:r>
        <w:rPr>
          <w:rFonts w:ascii="Times New Roman" w:hAnsi="Times New Roman"/>
          <w:szCs w:val="24"/>
        </w:rPr>
        <w:t>, K.R.,</w:t>
      </w:r>
      <w:r w:rsidR="006670E5" w:rsidRPr="00732CAC">
        <w:rPr>
          <w:rFonts w:ascii="Times New Roman" w:hAnsi="Times New Roman"/>
          <w:szCs w:val="24"/>
        </w:rPr>
        <w:t xml:space="preserve"> 2011</w:t>
      </w:r>
      <w:r>
        <w:rPr>
          <w:rFonts w:ascii="Times New Roman" w:hAnsi="Times New Roman"/>
          <w:szCs w:val="24"/>
        </w:rPr>
        <w:t>,</w:t>
      </w:r>
      <w:r w:rsidR="006670E5" w:rsidRPr="00732CAC">
        <w:rPr>
          <w:rFonts w:ascii="Times New Roman" w:hAnsi="Times New Roman"/>
          <w:szCs w:val="24"/>
        </w:rPr>
        <w:t xml:space="preserve"> Stasis in late Pleistocene ground sloths (</w:t>
      </w:r>
      <w:r w:rsidR="006670E5" w:rsidRPr="00732CAC">
        <w:rPr>
          <w:rFonts w:ascii="Times New Roman" w:hAnsi="Times New Roman"/>
          <w:i/>
          <w:szCs w:val="24"/>
        </w:rPr>
        <w:t>Paramylodon harlani</w:t>
      </w:r>
      <w:r w:rsidR="006670E5" w:rsidRPr="00732CAC">
        <w:rPr>
          <w:rFonts w:ascii="Times New Roman" w:hAnsi="Times New Roman"/>
          <w:szCs w:val="24"/>
        </w:rPr>
        <w:t>) from Rancho La Brea, California</w:t>
      </w:r>
      <w:r>
        <w:rPr>
          <w:rFonts w:ascii="Times New Roman" w:hAnsi="Times New Roman"/>
          <w:szCs w:val="24"/>
        </w:rPr>
        <w:t>:</w:t>
      </w:r>
      <w:r w:rsidR="006670E5" w:rsidRPr="00732CAC">
        <w:rPr>
          <w:rFonts w:ascii="Times New Roman" w:hAnsi="Times New Roman"/>
          <w:szCs w:val="24"/>
        </w:rPr>
        <w:t xml:space="preserve"> </w:t>
      </w:r>
      <w:r w:rsidR="006670E5" w:rsidRPr="00FC3CDF">
        <w:rPr>
          <w:rFonts w:ascii="Times New Roman" w:hAnsi="Times New Roman"/>
          <w:szCs w:val="24"/>
        </w:rPr>
        <w:t>New Mexico Museum of Natural History Bulletin</w:t>
      </w:r>
      <w:r>
        <w:rPr>
          <w:rFonts w:ascii="Times New Roman" w:hAnsi="Times New Roman"/>
          <w:szCs w:val="24"/>
        </w:rPr>
        <w:t xml:space="preserve">, v. 53, p. </w:t>
      </w:r>
      <w:r w:rsidR="006670E5" w:rsidRPr="00732CAC">
        <w:rPr>
          <w:rFonts w:ascii="Times New Roman" w:hAnsi="Times New Roman"/>
          <w:szCs w:val="24"/>
        </w:rPr>
        <w:t>624-628.</w:t>
      </w:r>
    </w:p>
    <w:p w14:paraId="2BFF47D8" w14:textId="7153989A" w:rsidR="006670E5" w:rsidRPr="00732CAC" w:rsidRDefault="00FC3CDF" w:rsidP="00732CAC">
      <w:pPr>
        <w:tabs>
          <w:tab w:val="left" w:pos="450"/>
          <w:tab w:val="left" w:pos="9540"/>
        </w:tabs>
        <w:spacing w:line="480" w:lineRule="auto"/>
        <w:ind w:left="360" w:hanging="360"/>
        <w:rPr>
          <w:rFonts w:ascii="Times New Roman" w:hAnsi="Times New Roman"/>
          <w:szCs w:val="24"/>
        </w:rPr>
      </w:pPr>
      <w:r>
        <w:rPr>
          <w:rFonts w:ascii="Times New Roman" w:hAnsi="Times New Roman"/>
          <w:szCs w:val="24"/>
        </w:rPr>
        <w:t xml:space="preserve">Prothero, D.R., </w:t>
      </w:r>
      <w:r w:rsidR="006670E5" w:rsidRPr="00732CAC">
        <w:rPr>
          <w:rFonts w:ascii="Times New Roman" w:hAnsi="Times New Roman"/>
          <w:szCs w:val="24"/>
        </w:rPr>
        <w:t xml:space="preserve">Syverson, </w:t>
      </w:r>
      <w:r>
        <w:rPr>
          <w:rFonts w:ascii="Times New Roman" w:hAnsi="Times New Roman"/>
          <w:szCs w:val="24"/>
        </w:rPr>
        <w:t>V.,</w:t>
      </w:r>
      <w:r w:rsidR="006670E5" w:rsidRPr="00732CAC">
        <w:rPr>
          <w:rFonts w:ascii="Times New Roman" w:hAnsi="Times New Roman"/>
          <w:szCs w:val="24"/>
        </w:rPr>
        <w:t xml:space="preserve"> Raymond, </w:t>
      </w:r>
      <w:r>
        <w:rPr>
          <w:rFonts w:ascii="Times New Roman" w:hAnsi="Times New Roman"/>
          <w:szCs w:val="24"/>
        </w:rPr>
        <w:t>K.R.,</w:t>
      </w:r>
      <w:r w:rsidR="006670E5" w:rsidRPr="00732CAC">
        <w:rPr>
          <w:rFonts w:ascii="Times New Roman" w:hAnsi="Times New Roman"/>
          <w:szCs w:val="24"/>
        </w:rPr>
        <w:t xml:space="preserve"> Madan, </w:t>
      </w:r>
      <w:r>
        <w:rPr>
          <w:rFonts w:ascii="Times New Roman" w:hAnsi="Times New Roman"/>
          <w:szCs w:val="24"/>
        </w:rPr>
        <w:t>M.</w:t>
      </w:r>
      <w:r w:rsidR="006670E5" w:rsidRPr="00732CAC">
        <w:rPr>
          <w:rFonts w:ascii="Times New Roman" w:hAnsi="Times New Roman"/>
          <w:szCs w:val="24"/>
        </w:rPr>
        <w:t>A.</w:t>
      </w:r>
      <w:r>
        <w:rPr>
          <w:rFonts w:ascii="Times New Roman" w:hAnsi="Times New Roman"/>
          <w:szCs w:val="24"/>
        </w:rPr>
        <w:t>,</w:t>
      </w:r>
      <w:r w:rsidR="006670E5" w:rsidRPr="00732CAC">
        <w:rPr>
          <w:rFonts w:ascii="Times New Roman" w:hAnsi="Times New Roman"/>
          <w:szCs w:val="24"/>
        </w:rPr>
        <w:t xml:space="preserve"> Fragomeni, </w:t>
      </w:r>
      <w:r>
        <w:rPr>
          <w:rFonts w:ascii="Times New Roman" w:hAnsi="Times New Roman"/>
          <w:szCs w:val="24"/>
        </w:rPr>
        <w:t>A.,</w:t>
      </w:r>
      <w:r w:rsidR="006670E5" w:rsidRPr="00732CAC">
        <w:rPr>
          <w:rFonts w:ascii="Times New Roman" w:hAnsi="Times New Roman"/>
          <w:szCs w:val="24"/>
        </w:rPr>
        <w:t xml:space="preserve"> Molina, </w:t>
      </w:r>
      <w:r>
        <w:rPr>
          <w:rFonts w:ascii="Times New Roman" w:hAnsi="Times New Roman"/>
          <w:szCs w:val="24"/>
        </w:rPr>
        <w:t>S.,</w:t>
      </w:r>
      <w:r w:rsidR="006670E5" w:rsidRPr="00732CAC">
        <w:rPr>
          <w:rFonts w:ascii="Times New Roman" w:hAnsi="Times New Roman"/>
          <w:szCs w:val="24"/>
        </w:rPr>
        <w:t xml:space="preserve"> Sutyagina, </w:t>
      </w:r>
      <w:r>
        <w:rPr>
          <w:rFonts w:ascii="Times New Roman" w:hAnsi="Times New Roman"/>
          <w:szCs w:val="24"/>
        </w:rPr>
        <w:t xml:space="preserve">A., </w:t>
      </w:r>
      <w:r w:rsidR="006670E5" w:rsidRPr="00732CAC">
        <w:rPr>
          <w:rFonts w:ascii="Times New Roman" w:hAnsi="Times New Roman"/>
          <w:szCs w:val="24"/>
        </w:rPr>
        <w:t xml:space="preserve"> DeSantis, </w:t>
      </w:r>
      <w:r>
        <w:rPr>
          <w:rFonts w:ascii="Times New Roman" w:hAnsi="Times New Roman"/>
          <w:szCs w:val="24"/>
        </w:rPr>
        <w:t xml:space="preserve">S., </w:t>
      </w:r>
      <w:r w:rsidR="006670E5" w:rsidRPr="00732CAC">
        <w:rPr>
          <w:rFonts w:ascii="Times New Roman" w:hAnsi="Times New Roman"/>
          <w:szCs w:val="24"/>
        </w:rPr>
        <w:t xml:space="preserve">and </w:t>
      </w:r>
      <w:r>
        <w:rPr>
          <w:rFonts w:ascii="Times New Roman" w:hAnsi="Times New Roman"/>
          <w:szCs w:val="24"/>
        </w:rPr>
        <w:t>Gage, G.L.,</w:t>
      </w:r>
      <w:r w:rsidR="006670E5" w:rsidRPr="00732CAC">
        <w:rPr>
          <w:rFonts w:ascii="Times New Roman" w:hAnsi="Times New Roman"/>
          <w:szCs w:val="24"/>
        </w:rPr>
        <w:t xml:space="preserve"> 2012</w:t>
      </w:r>
      <w:r>
        <w:rPr>
          <w:rFonts w:ascii="Times New Roman" w:hAnsi="Times New Roman"/>
          <w:szCs w:val="24"/>
        </w:rPr>
        <w:t>,</w:t>
      </w:r>
      <w:r w:rsidR="006670E5" w:rsidRPr="00732CAC">
        <w:rPr>
          <w:rFonts w:ascii="Times New Roman" w:hAnsi="Times New Roman"/>
          <w:szCs w:val="24"/>
        </w:rPr>
        <w:t xml:space="preserve"> Stasis in the face of climatic change in late Pleistocene mammals and birds </w:t>
      </w:r>
      <w:r>
        <w:rPr>
          <w:rFonts w:ascii="Times New Roman" w:hAnsi="Times New Roman"/>
          <w:szCs w:val="24"/>
        </w:rPr>
        <w:t>from Rancho La Brea, California:</w:t>
      </w:r>
      <w:r w:rsidR="006670E5" w:rsidRPr="00732CAC">
        <w:rPr>
          <w:rFonts w:ascii="Times New Roman" w:hAnsi="Times New Roman"/>
          <w:szCs w:val="24"/>
        </w:rPr>
        <w:t xml:space="preserve"> </w:t>
      </w:r>
      <w:r w:rsidR="006670E5" w:rsidRPr="00FC3CDF">
        <w:rPr>
          <w:rFonts w:ascii="Times New Roman" w:hAnsi="Times New Roman"/>
          <w:szCs w:val="24"/>
        </w:rPr>
        <w:t>Quaternary Science Reviews</w:t>
      </w:r>
      <w:r>
        <w:rPr>
          <w:rFonts w:ascii="Times New Roman" w:hAnsi="Times New Roman"/>
          <w:szCs w:val="24"/>
        </w:rPr>
        <w:t>, v. 56, p.</w:t>
      </w:r>
      <w:r w:rsidR="006670E5" w:rsidRPr="00732CAC">
        <w:rPr>
          <w:rFonts w:ascii="Times New Roman" w:hAnsi="Times New Roman"/>
          <w:szCs w:val="24"/>
        </w:rPr>
        <w:t xml:space="preserve"> 1-10.</w:t>
      </w:r>
    </w:p>
    <w:p w14:paraId="636C7560" w14:textId="0B035722" w:rsidR="006670E5" w:rsidRPr="00732CAC" w:rsidRDefault="006670E5"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 xml:space="preserve">Raymond, K.R., and </w:t>
      </w:r>
      <w:r w:rsidR="00FC3CDF">
        <w:rPr>
          <w:rFonts w:ascii="Times New Roman" w:hAnsi="Times New Roman"/>
          <w:szCs w:val="24"/>
        </w:rPr>
        <w:t>Prothero, D.R.,</w:t>
      </w:r>
      <w:r w:rsidRPr="00732CAC">
        <w:rPr>
          <w:rFonts w:ascii="Times New Roman" w:hAnsi="Times New Roman"/>
          <w:szCs w:val="24"/>
        </w:rPr>
        <w:t xml:space="preserve"> 2011</w:t>
      </w:r>
      <w:r w:rsidR="00FC3CDF">
        <w:rPr>
          <w:rFonts w:ascii="Times New Roman" w:hAnsi="Times New Roman"/>
          <w:szCs w:val="24"/>
        </w:rPr>
        <w:t>,</w:t>
      </w:r>
      <w:r w:rsidRPr="00732CAC">
        <w:rPr>
          <w:rFonts w:ascii="Times New Roman" w:hAnsi="Times New Roman"/>
          <w:szCs w:val="24"/>
        </w:rPr>
        <w:t xml:space="preserve"> Did climate change affect size in late Pleistocene bison?</w:t>
      </w:r>
      <w:r w:rsidRPr="00732CAC">
        <w:rPr>
          <w:rFonts w:ascii="Times New Roman" w:hAnsi="Times New Roman"/>
          <w:i/>
          <w:szCs w:val="24"/>
        </w:rPr>
        <w:t xml:space="preserve"> </w:t>
      </w:r>
      <w:r w:rsidRPr="00FC3CDF">
        <w:rPr>
          <w:rFonts w:ascii="Times New Roman" w:hAnsi="Times New Roman"/>
          <w:szCs w:val="24"/>
        </w:rPr>
        <w:t>New Mexico Museum of Natural History Bulletin</w:t>
      </w:r>
      <w:r w:rsidR="00FC3CDF">
        <w:rPr>
          <w:rFonts w:ascii="Times New Roman" w:hAnsi="Times New Roman"/>
          <w:szCs w:val="24"/>
        </w:rPr>
        <w:t xml:space="preserve">, v. 53, p. </w:t>
      </w:r>
      <w:r w:rsidRPr="00732CAC">
        <w:rPr>
          <w:rFonts w:ascii="Times New Roman" w:hAnsi="Times New Roman"/>
          <w:szCs w:val="24"/>
        </w:rPr>
        <w:t>636-640.</w:t>
      </w:r>
    </w:p>
    <w:p w14:paraId="7FD76B6F"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Sepkoski, D., and Ruse, M. (eds.), 2009, The Paleobiological Revolution: University of Chicago Press, Chicago.</w:t>
      </w:r>
    </w:p>
    <w:p w14:paraId="0641704C"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eastAsia="Times New Roman" w:hAnsi="Times New Roman"/>
          <w:szCs w:val="24"/>
        </w:rPr>
        <w:t>Stock, C. and Harris, J.M., 1992, Rancho La Brea: A record of Pleistocene Life in California: Natural History Museum of Los Angeles County, Science Series, v. 37, p. 1-113.</w:t>
      </w:r>
    </w:p>
    <w:p w14:paraId="177DC78A"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Syverson, V.J., and Prothero, D.R., 2010, Evolutionary patterns in late Quaternary California condors: PalArch Journal of Vertebrate Paleontology, v. 7(10), p. 1-18</w:t>
      </w:r>
    </w:p>
    <w:p w14:paraId="4F5CA7E3"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 xml:space="preserve">Ward, J.W., Harris, J.M., Cerling, T.E., Wiedenhoeft, A., Lott, M.J., Dearing, M., Coltrain, J.B., and Ehleringer, J.R., 2005, Carbon starvation in glacial trees recovered from the La Brea tar </w:t>
      </w:r>
      <w:r w:rsidRPr="00732CAC">
        <w:rPr>
          <w:rFonts w:ascii="Times New Roman" w:hAnsi="Times New Roman"/>
          <w:szCs w:val="24"/>
        </w:rPr>
        <w:lastRenderedPageBreak/>
        <w:t>pits, southern California: Proceedings of the National Academy of Sciences ,v. 102(3), p. 690-694.</w:t>
      </w:r>
    </w:p>
    <w:p w14:paraId="30A1967E" w14:textId="77777777" w:rsidR="007F3C87" w:rsidRPr="00732CAC" w:rsidRDefault="007F3C87" w:rsidP="00732CAC">
      <w:pPr>
        <w:pStyle w:val="BodyTextIndent2"/>
        <w:ind w:left="360" w:hanging="360"/>
        <w:rPr>
          <w:sz w:val="24"/>
          <w:szCs w:val="24"/>
        </w:rPr>
      </w:pPr>
      <w:r w:rsidRPr="00732CAC">
        <w:rPr>
          <w:sz w:val="24"/>
          <w:szCs w:val="24"/>
        </w:rPr>
        <w:t>Warter, J.K., 1976, Late Pleistocene plant communities—evidence from Rancho La Brea tar pits. Symposium Proceedings on the Plant Communities of Southern California: Native Plant Society Special Publication, v. 2, p. 32-39.</w:t>
      </w:r>
    </w:p>
    <w:p w14:paraId="4217303F" w14:textId="77777777" w:rsidR="007F3C87" w:rsidRPr="00732CAC" w:rsidRDefault="007F3C87" w:rsidP="00732CAC">
      <w:pPr>
        <w:tabs>
          <w:tab w:val="left" w:pos="450"/>
        </w:tabs>
        <w:spacing w:line="480" w:lineRule="auto"/>
        <w:ind w:left="360" w:hanging="360"/>
        <w:rPr>
          <w:rFonts w:ascii="Times New Roman" w:hAnsi="Times New Roman"/>
          <w:szCs w:val="24"/>
        </w:rPr>
      </w:pPr>
      <w:r w:rsidRPr="00732CAC">
        <w:rPr>
          <w:rFonts w:ascii="Times New Roman" w:hAnsi="Times New Roman"/>
          <w:szCs w:val="24"/>
        </w:rPr>
        <w:t xml:space="preserve">Weiner, J., 1995, The Beak of the Finch: A Story of Evolution in our Own Time: Vintage. New York. </w:t>
      </w:r>
    </w:p>
    <w:p w14:paraId="0EA2BDE0" w14:textId="77777777" w:rsidR="007F3C87" w:rsidRDefault="007F3C87" w:rsidP="007F3C87">
      <w:pPr>
        <w:tabs>
          <w:tab w:val="left" w:pos="360"/>
        </w:tabs>
        <w:spacing w:line="480" w:lineRule="auto"/>
        <w:rPr>
          <w:rFonts w:ascii="Times New Roman" w:hAnsi="Times New Roman"/>
        </w:rPr>
      </w:pPr>
    </w:p>
    <w:p w14:paraId="145AFDD0" w14:textId="77777777" w:rsidR="007F3C87" w:rsidRDefault="007F3C87" w:rsidP="007F3C87">
      <w:pPr>
        <w:tabs>
          <w:tab w:val="left" w:pos="360"/>
        </w:tabs>
        <w:spacing w:line="480" w:lineRule="auto"/>
        <w:rPr>
          <w:rFonts w:ascii="Times New Roman" w:hAnsi="Times New Roman"/>
        </w:rPr>
      </w:pPr>
      <w:r>
        <w:rPr>
          <w:rFonts w:ascii="Times New Roman" w:hAnsi="Times New Roman"/>
        </w:rPr>
        <w:tab/>
      </w:r>
    </w:p>
    <w:p w14:paraId="01C7DA53" w14:textId="77777777" w:rsidR="007F3C87" w:rsidRDefault="007F3C87" w:rsidP="007F3C87">
      <w:pPr>
        <w:tabs>
          <w:tab w:val="left" w:pos="360"/>
        </w:tabs>
        <w:spacing w:line="480" w:lineRule="auto"/>
        <w:rPr>
          <w:rFonts w:ascii="Times New Roman" w:hAnsi="Times New Roman"/>
        </w:rPr>
      </w:pPr>
    </w:p>
    <w:p w14:paraId="6B0F59BF" w14:textId="7D1962F6" w:rsidR="007F3C87" w:rsidRDefault="007F3C87" w:rsidP="007F3C87">
      <w:pPr>
        <w:tabs>
          <w:tab w:val="left" w:pos="360"/>
        </w:tabs>
        <w:spacing w:line="480" w:lineRule="auto"/>
        <w:rPr>
          <w:rFonts w:ascii="Times New Roman" w:hAnsi="Times New Roman"/>
        </w:rPr>
      </w:pPr>
      <w:r>
        <w:rPr>
          <w:rFonts w:ascii="Times New Roman" w:hAnsi="Times New Roman"/>
        </w:rPr>
        <w:br w:type="page"/>
      </w:r>
      <w:r>
        <w:rPr>
          <w:rFonts w:ascii="Times New Roman" w:hAnsi="Times New Roman"/>
        </w:rPr>
        <w:lastRenderedPageBreak/>
        <w:t xml:space="preserve">TABLE 1. Basic statistics of RLB </w:t>
      </w:r>
      <w:del w:id="116" w:author="Donald Prothero" w:date="2016-06-29T19:14:00Z">
        <w:r w:rsidR="009F2B65" w:rsidDel="002421D9">
          <w:rPr>
            <w:rFonts w:ascii="Times New Roman" w:hAnsi="Times New Roman"/>
          </w:rPr>
          <w:delText>Great  Horned Owl</w:delText>
        </w:r>
      </w:del>
      <w:ins w:id="117" w:author="Donald Prothero" w:date="2016-06-29T19:14:00Z">
        <w:r w:rsidR="002421D9">
          <w:rPr>
            <w:rFonts w:ascii="Times New Roman" w:hAnsi="Times New Roman"/>
          </w:rPr>
          <w:t>Teratorn</w:t>
        </w:r>
      </w:ins>
      <w:r>
        <w:rPr>
          <w:rFonts w:ascii="Times New Roman" w:hAnsi="Times New Roman"/>
        </w:rPr>
        <w:t xml:space="preserve"> TMTs.</w:t>
      </w:r>
    </w:p>
    <w:p w14:paraId="46F2EC0D" w14:textId="0007F618" w:rsidR="007F3C87" w:rsidRDefault="007F3C87" w:rsidP="007F3C87">
      <w:pPr>
        <w:pStyle w:val="Heading2"/>
        <w:tabs>
          <w:tab w:val="clear" w:pos="8640"/>
          <w:tab w:val="decimal" w:pos="8190"/>
        </w:tabs>
        <w:spacing w:line="240" w:lineRule="auto"/>
        <w:rPr>
          <w:sz w:val="16"/>
        </w:rPr>
      </w:pPr>
      <w:r>
        <w:rPr>
          <w:sz w:val="16"/>
        </w:rPr>
        <w:t>Character</w:t>
      </w:r>
      <w:r>
        <w:rPr>
          <w:sz w:val="16"/>
        </w:rPr>
        <w:tab/>
        <w:t>Age (ka)</w:t>
      </w:r>
      <w:r>
        <w:rPr>
          <w:sz w:val="16"/>
        </w:rPr>
        <w:tab/>
        <w:t>N</w:t>
      </w:r>
      <w:r>
        <w:rPr>
          <w:sz w:val="16"/>
        </w:rPr>
        <w:tab/>
        <w:t>Mean</w:t>
      </w:r>
      <w:r>
        <w:rPr>
          <w:sz w:val="16"/>
        </w:rPr>
        <w:tab/>
      </w:r>
      <w:r w:rsidR="003A5577">
        <w:rPr>
          <w:sz w:val="16"/>
        </w:rPr>
        <w:t>SD</w:t>
      </w:r>
      <w:r w:rsidR="003A5577">
        <w:rPr>
          <w:sz w:val="16"/>
        </w:rPr>
        <w:tab/>
        <w:t xml:space="preserve">      </w:t>
      </w:r>
      <w:r w:rsidR="00306F7F">
        <w:rPr>
          <w:sz w:val="16"/>
        </w:rPr>
        <w:t>CV</w:t>
      </w:r>
    </w:p>
    <w:p w14:paraId="3C113715" w14:textId="7373405C" w:rsidR="00306F7F" w:rsidDel="00963DE5" w:rsidRDefault="007F3C87" w:rsidP="00963DE5">
      <w:pPr>
        <w:tabs>
          <w:tab w:val="left" w:pos="360"/>
          <w:tab w:val="decimal" w:pos="3600"/>
          <w:tab w:val="decimal" w:pos="5040"/>
          <w:tab w:val="decimal" w:pos="6480"/>
          <w:tab w:val="decimal" w:pos="7920"/>
          <w:tab w:val="decimal" w:pos="9000"/>
        </w:tabs>
        <w:rPr>
          <w:del w:id="118" w:author="Donald Prothero" w:date="2016-06-29T19:10:00Z"/>
          <w:rFonts w:ascii="Times New Roman" w:hAnsi="Times New Roman"/>
          <w:sz w:val="16"/>
        </w:rPr>
      </w:pPr>
      <w:r>
        <w:rPr>
          <w:rFonts w:ascii="Times New Roman" w:hAnsi="Times New Roman"/>
          <w:sz w:val="16"/>
        </w:rPr>
        <w:t>Length</w:t>
      </w:r>
      <w:del w:id="119" w:author="Donald Prothero" w:date="2016-06-29T19:10:00Z">
        <w:r w:rsidDel="00963DE5">
          <w:rPr>
            <w:rFonts w:ascii="Times New Roman" w:hAnsi="Times New Roman"/>
            <w:sz w:val="16"/>
          </w:rPr>
          <w:tab/>
        </w:r>
        <w:r w:rsidR="00306F7F" w:rsidDel="00963DE5">
          <w:rPr>
            <w:rFonts w:ascii="Times New Roman" w:hAnsi="Times New Roman"/>
            <w:sz w:val="16"/>
          </w:rPr>
          <w:delText>0</w:delText>
        </w:r>
        <w:r w:rsidR="003A5577" w:rsidDel="00963DE5">
          <w:rPr>
            <w:rFonts w:ascii="Times New Roman" w:hAnsi="Times New Roman"/>
            <w:sz w:val="16"/>
          </w:rPr>
          <w:tab/>
          <w:delText>19</w:delText>
        </w:r>
        <w:r w:rsidR="003A5577" w:rsidDel="00963DE5">
          <w:rPr>
            <w:rFonts w:ascii="Times New Roman" w:hAnsi="Times New Roman"/>
            <w:sz w:val="16"/>
          </w:rPr>
          <w:tab/>
          <w:delText>62.1</w:delText>
        </w:r>
        <w:r w:rsidR="003A5577" w:rsidDel="00963DE5">
          <w:rPr>
            <w:rFonts w:ascii="Times New Roman" w:hAnsi="Times New Roman"/>
            <w:sz w:val="16"/>
          </w:rPr>
          <w:tab/>
          <w:delText>2.3</w:delText>
        </w:r>
        <w:r w:rsidR="003A5577" w:rsidDel="00963DE5">
          <w:rPr>
            <w:rFonts w:ascii="Times New Roman" w:hAnsi="Times New Roman"/>
            <w:sz w:val="16"/>
          </w:rPr>
          <w:tab/>
          <w:delText>3.8</w:delText>
        </w:r>
      </w:del>
    </w:p>
    <w:p w14:paraId="3749A0FA" w14:textId="29B0FEE2" w:rsidR="002421D9" w:rsidRDefault="00306F7F" w:rsidP="00963DE5">
      <w:pPr>
        <w:tabs>
          <w:tab w:val="left" w:pos="360"/>
          <w:tab w:val="decimal" w:pos="3600"/>
          <w:tab w:val="decimal" w:pos="5040"/>
          <w:tab w:val="decimal" w:pos="6480"/>
          <w:tab w:val="decimal" w:pos="7920"/>
          <w:tab w:val="decimal" w:pos="9000"/>
        </w:tabs>
        <w:rPr>
          <w:ins w:id="120" w:author="Donald Prothero" w:date="2016-06-29T19:12:00Z"/>
          <w:rFonts w:ascii="Times New Roman" w:hAnsi="Times New Roman"/>
          <w:sz w:val="16"/>
        </w:rPr>
      </w:pPr>
      <w:del w:id="121" w:author="Donald Prothero" w:date="2016-06-29T19:10:00Z">
        <w:r w:rsidDel="00963DE5">
          <w:rPr>
            <w:rFonts w:ascii="Times New Roman" w:hAnsi="Times New Roman"/>
            <w:sz w:val="16"/>
          </w:rPr>
          <w:tab/>
        </w:r>
      </w:del>
      <w:r>
        <w:rPr>
          <w:rFonts w:ascii="Times New Roman" w:hAnsi="Times New Roman"/>
          <w:sz w:val="16"/>
        </w:rPr>
        <w:tab/>
      </w:r>
      <w:ins w:id="122" w:author="Donald Prothero" w:date="2016-06-29T19:12:00Z">
        <w:r w:rsidR="002421D9">
          <w:rPr>
            <w:rFonts w:ascii="Times New Roman" w:hAnsi="Times New Roman"/>
            <w:sz w:val="16"/>
          </w:rPr>
          <w:t>9</w:t>
        </w:r>
        <w:r w:rsidR="002421D9">
          <w:rPr>
            <w:rFonts w:ascii="Times New Roman" w:hAnsi="Times New Roman"/>
            <w:sz w:val="16"/>
          </w:rPr>
          <w:tab/>
          <w:t>1</w:t>
        </w:r>
        <w:r w:rsidR="002421D9">
          <w:rPr>
            <w:rFonts w:ascii="Times New Roman" w:hAnsi="Times New Roman"/>
            <w:sz w:val="16"/>
          </w:rPr>
          <w:tab/>
          <w:t>96.1</w:t>
        </w:r>
        <w:r w:rsidR="002421D9">
          <w:rPr>
            <w:rFonts w:ascii="Times New Roman" w:hAnsi="Times New Roman"/>
            <w:sz w:val="16"/>
          </w:rPr>
          <w:tab/>
        </w:r>
        <w:r w:rsidR="002421D9">
          <w:rPr>
            <w:rFonts w:ascii="Times New Roman" w:hAnsi="Times New Roman"/>
            <w:sz w:val="16"/>
          </w:rPr>
          <w:softHyphen/>
          <w:t>—</w:t>
        </w:r>
        <w:r w:rsidR="002421D9">
          <w:rPr>
            <w:rFonts w:ascii="Times New Roman" w:hAnsi="Times New Roman"/>
            <w:sz w:val="16"/>
          </w:rPr>
          <w:tab/>
          <w:t>—</w:t>
        </w:r>
      </w:ins>
    </w:p>
    <w:p w14:paraId="70567C45" w14:textId="193E896E" w:rsidR="007F3C87" w:rsidDel="00963DE5" w:rsidRDefault="002421D9" w:rsidP="00963DE5">
      <w:pPr>
        <w:tabs>
          <w:tab w:val="left" w:pos="360"/>
          <w:tab w:val="decimal" w:pos="3600"/>
          <w:tab w:val="decimal" w:pos="5040"/>
          <w:tab w:val="decimal" w:pos="6480"/>
          <w:tab w:val="decimal" w:pos="7920"/>
          <w:tab w:val="decimal" w:pos="9000"/>
        </w:tabs>
        <w:rPr>
          <w:del w:id="123" w:author="Donald Prothero" w:date="2016-06-29T19:10:00Z"/>
          <w:rFonts w:ascii="Times New Roman" w:hAnsi="Times New Roman"/>
          <w:sz w:val="16"/>
        </w:rPr>
      </w:pPr>
      <w:ins w:id="124" w:author="Donald Prothero" w:date="2016-06-29T19:12:00Z">
        <w:r>
          <w:rPr>
            <w:rFonts w:ascii="Times New Roman" w:hAnsi="Times New Roman"/>
            <w:sz w:val="16"/>
          </w:rPr>
          <w:tab/>
        </w:r>
        <w:r>
          <w:rPr>
            <w:rFonts w:ascii="Times New Roman" w:hAnsi="Times New Roman"/>
            <w:sz w:val="16"/>
          </w:rPr>
          <w:tab/>
        </w:r>
      </w:ins>
      <w:del w:id="125" w:author="Donald Prothero" w:date="2016-06-29T19:10:00Z">
        <w:r w:rsidR="003A5577" w:rsidDel="00963DE5">
          <w:rPr>
            <w:rFonts w:ascii="Times New Roman" w:hAnsi="Times New Roman"/>
            <w:sz w:val="16"/>
          </w:rPr>
          <w:delText>9</w:delText>
        </w:r>
        <w:r w:rsidR="003A5577" w:rsidDel="00963DE5">
          <w:rPr>
            <w:rFonts w:ascii="Times New Roman" w:hAnsi="Times New Roman"/>
            <w:sz w:val="16"/>
          </w:rPr>
          <w:tab/>
          <w:delText>10</w:delText>
        </w:r>
        <w:r w:rsidR="003A5577" w:rsidDel="00963DE5">
          <w:rPr>
            <w:rFonts w:ascii="Times New Roman" w:hAnsi="Times New Roman"/>
            <w:sz w:val="16"/>
          </w:rPr>
          <w:tab/>
          <w:delText>61.0</w:delText>
        </w:r>
        <w:r w:rsidR="003A5577" w:rsidDel="00963DE5">
          <w:rPr>
            <w:rFonts w:ascii="Times New Roman" w:hAnsi="Times New Roman"/>
            <w:sz w:val="16"/>
          </w:rPr>
          <w:tab/>
          <w:delText>1.9</w:delText>
        </w:r>
        <w:r w:rsidR="003A5577" w:rsidDel="00963DE5">
          <w:rPr>
            <w:rFonts w:ascii="Times New Roman" w:hAnsi="Times New Roman"/>
            <w:sz w:val="16"/>
          </w:rPr>
          <w:tab/>
          <w:delText>3.1</w:delText>
        </w:r>
      </w:del>
    </w:p>
    <w:p w14:paraId="40EA6332" w14:textId="33B3D890" w:rsidR="007F3C87" w:rsidRDefault="007F3C87" w:rsidP="00963DE5">
      <w:pPr>
        <w:tabs>
          <w:tab w:val="left" w:pos="360"/>
          <w:tab w:val="decimal" w:pos="3600"/>
          <w:tab w:val="decimal" w:pos="5040"/>
          <w:tab w:val="decimal" w:pos="6480"/>
          <w:tab w:val="decimal" w:pos="7920"/>
          <w:tab w:val="decimal" w:pos="9000"/>
        </w:tabs>
        <w:rPr>
          <w:rFonts w:ascii="Times New Roman" w:hAnsi="Times New Roman"/>
          <w:sz w:val="16"/>
        </w:rPr>
      </w:pPr>
      <w:del w:id="126" w:author="Donald Prothero" w:date="2016-06-29T19:10:00Z">
        <w:r w:rsidDel="00963DE5">
          <w:rPr>
            <w:rFonts w:ascii="Times New Roman" w:hAnsi="Times New Roman"/>
            <w:sz w:val="16"/>
          </w:rPr>
          <w:tab/>
        </w:r>
        <w:r w:rsidDel="00963DE5">
          <w:rPr>
            <w:rFonts w:ascii="Times New Roman" w:hAnsi="Times New Roman"/>
            <w:sz w:val="16"/>
          </w:rPr>
          <w:tab/>
        </w:r>
      </w:del>
      <w:r w:rsidR="003A5577">
        <w:rPr>
          <w:rFonts w:ascii="Times New Roman" w:hAnsi="Times New Roman"/>
          <w:sz w:val="16"/>
        </w:rPr>
        <w:t>11</w:t>
      </w:r>
      <w:r w:rsidR="003A5577">
        <w:rPr>
          <w:rFonts w:ascii="Times New Roman" w:hAnsi="Times New Roman"/>
          <w:sz w:val="16"/>
        </w:rPr>
        <w:tab/>
      </w:r>
      <w:del w:id="127" w:author="Donald Prothero" w:date="2016-06-29T19:13:00Z">
        <w:r w:rsidR="003A5577" w:rsidDel="002421D9">
          <w:rPr>
            <w:rFonts w:ascii="Times New Roman" w:hAnsi="Times New Roman"/>
            <w:sz w:val="16"/>
          </w:rPr>
          <w:delText>3</w:delText>
        </w:r>
      </w:del>
      <w:ins w:id="128" w:author="Donald Prothero" w:date="2016-06-29T19:13:00Z">
        <w:r w:rsidR="002421D9">
          <w:rPr>
            <w:rFonts w:ascii="Times New Roman" w:hAnsi="Times New Roman"/>
            <w:sz w:val="16"/>
          </w:rPr>
          <w:t>17</w:t>
        </w:r>
      </w:ins>
      <w:r w:rsidR="003A5577">
        <w:rPr>
          <w:rFonts w:ascii="Times New Roman" w:hAnsi="Times New Roman"/>
          <w:sz w:val="16"/>
        </w:rPr>
        <w:tab/>
      </w:r>
      <w:del w:id="129" w:author="Donald Prothero" w:date="2016-06-29T19:10:00Z">
        <w:r w:rsidR="003A5577" w:rsidDel="00963DE5">
          <w:rPr>
            <w:rFonts w:ascii="Times New Roman" w:hAnsi="Times New Roman"/>
            <w:sz w:val="16"/>
          </w:rPr>
          <w:delText>65.0</w:delText>
        </w:r>
      </w:del>
      <w:ins w:id="130" w:author="Donald Prothero" w:date="2016-06-29T19:10:00Z">
        <w:r w:rsidR="00963DE5">
          <w:rPr>
            <w:rFonts w:ascii="Times New Roman" w:hAnsi="Times New Roman"/>
            <w:sz w:val="16"/>
          </w:rPr>
          <w:t>91.4</w:t>
        </w:r>
      </w:ins>
      <w:r w:rsidR="003A5577">
        <w:rPr>
          <w:rFonts w:ascii="Times New Roman" w:hAnsi="Times New Roman"/>
          <w:sz w:val="16"/>
        </w:rPr>
        <w:tab/>
      </w:r>
      <w:del w:id="131" w:author="Donald Prothero" w:date="2016-06-29T19:27:00Z">
        <w:r w:rsidR="003A5577" w:rsidDel="00F57907">
          <w:rPr>
            <w:rFonts w:ascii="Times New Roman" w:hAnsi="Times New Roman"/>
            <w:sz w:val="16"/>
          </w:rPr>
          <w:delText>1.6</w:delText>
        </w:r>
      </w:del>
      <w:ins w:id="132" w:author="Donald Prothero" w:date="2016-06-29T19:27:00Z">
        <w:r w:rsidR="00F57907">
          <w:rPr>
            <w:rFonts w:ascii="Times New Roman" w:hAnsi="Times New Roman"/>
            <w:sz w:val="16"/>
          </w:rPr>
          <w:t>5.4</w:t>
        </w:r>
      </w:ins>
      <w:r w:rsidR="003A5577">
        <w:rPr>
          <w:rFonts w:ascii="Times New Roman" w:hAnsi="Times New Roman"/>
          <w:sz w:val="16"/>
        </w:rPr>
        <w:tab/>
      </w:r>
      <w:del w:id="133" w:author="Donald Prothero" w:date="2016-06-29T19:27:00Z">
        <w:r w:rsidR="003A5577" w:rsidDel="00F57907">
          <w:rPr>
            <w:rFonts w:ascii="Times New Roman" w:hAnsi="Times New Roman"/>
            <w:sz w:val="16"/>
          </w:rPr>
          <w:delText>2.6</w:delText>
        </w:r>
      </w:del>
      <w:ins w:id="134" w:author="Donald Prothero" w:date="2016-06-29T19:27:00Z">
        <w:r w:rsidR="00F57907">
          <w:rPr>
            <w:rFonts w:ascii="Times New Roman" w:hAnsi="Times New Roman"/>
            <w:sz w:val="16"/>
          </w:rPr>
          <w:t>5.9</w:t>
        </w:r>
      </w:ins>
    </w:p>
    <w:p w14:paraId="6B6958F4" w14:textId="2AC44EA8" w:rsidR="003A5577" w:rsidRDefault="003A5577" w:rsidP="003A5577">
      <w:pPr>
        <w:tabs>
          <w:tab w:val="left" w:pos="360"/>
          <w:tab w:val="decimal" w:pos="3600"/>
          <w:tab w:val="decimal" w:pos="5040"/>
          <w:tab w:val="decimal" w:pos="6480"/>
          <w:tab w:val="decimal" w:pos="7920"/>
          <w:tab w:val="decimal" w:pos="9000"/>
        </w:tabs>
        <w:rPr>
          <w:rFonts w:ascii="Times New Roman" w:hAnsi="Times New Roman"/>
          <w:sz w:val="16"/>
        </w:rPr>
      </w:pPr>
      <w:r>
        <w:rPr>
          <w:rFonts w:ascii="Times New Roman" w:hAnsi="Times New Roman"/>
          <w:sz w:val="16"/>
        </w:rPr>
        <w:tab/>
      </w:r>
      <w:r>
        <w:rPr>
          <w:rFonts w:ascii="Times New Roman" w:hAnsi="Times New Roman"/>
          <w:sz w:val="16"/>
        </w:rPr>
        <w:tab/>
        <w:t>14</w:t>
      </w:r>
      <w:r>
        <w:rPr>
          <w:rFonts w:ascii="Times New Roman" w:hAnsi="Times New Roman"/>
          <w:sz w:val="16"/>
        </w:rPr>
        <w:tab/>
      </w:r>
      <w:del w:id="135" w:author="Donald Prothero" w:date="2016-06-29T19:13:00Z">
        <w:r w:rsidDel="002421D9">
          <w:rPr>
            <w:rFonts w:ascii="Times New Roman" w:hAnsi="Times New Roman"/>
            <w:sz w:val="16"/>
          </w:rPr>
          <w:delText>31</w:delText>
        </w:r>
      </w:del>
      <w:ins w:id="136" w:author="Donald Prothero" w:date="2016-06-29T19:13:00Z">
        <w:r w:rsidR="002421D9">
          <w:rPr>
            <w:rFonts w:ascii="Times New Roman" w:hAnsi="Times New Roman"/>
            <w:sz w:val="16"/>
          </w:rPr>
          <w:t>13</w:t>
        </w:r>
      </w:ins>
      <w:r>
        <w:rPr>
          <w:rFonts w:ascii="Times New Roman" w:hAnsi="Times New Roman"/>
          <w:sz w:val="16"/>
        </w:rPr>
        <w:tab/>
      </w:r>
      <w:del w:id="137" w:author="Donald Prothero" w:date="2016-06-29T19:11:00Z">
        <w:r w:rsidDel="002421D9">
          <w:rPr>
            <w:rFonts w:ascii="Times New Roman" w:hAnsi="Times New Roman"/>
            <w:sz w:val="16"/>
          </w:rPr>
          <w:delText>64.6</w:delText>
        </w:r>
      </w:del>
      <w:ins w:id="138" w:author="Donald Prothero" w:date="2016-06-29T19:11:00Z">
        <w:r w:rsidR="002421D9">
          <w:rPr>
            <w:rFonts w:ascii="Times New Roman" w:hAnsi="Times New Roman"/>
            <w:sz w:val="16"/>
          </w:rPr>
          <w:t>85.3</w:t>
        </w:r>
      </w:ins>
      <w:r>
        <w:rPr>
          <w:rFonts w:ascii="Times New Roman" w:hAnsi="Times New Roman"/>
          <w:sz w:val="16"/>
        </w:rPr>
        <w:tab/>
      </w:r>
      <w:ins w:id="139" w:author="Donald Prothero" w:date="2016-06-29T19:27:00Z">
        <w:r w:rsidR="00F57907">
          <w:rPr>
            <w:rFonts w:ascii="Times New Roman" w:hAnsi="Times New Roman"/>
            <w:sz w:val="16"/>
          </w:rPr>
          <w:t>3.8</w:t>
        </w:r>
      </w:ins>
      <w:del w:id="140" w:author="Donald Prothero" w:date="2016-06-29T19:27:00Z">
        <w:r w:rsidDel="00F57907">
          <w:rPr>
            <w:rFonts w:ascii="Times New Roman" w:hAnsi="Times New Roman"/>
            <w:sz w:val="16"/>
          </w:rPr>
          <w:delText>1.8</w:delText>
        </w:r>
      </w:del>
      <w:r>
        <w:rPr>
          <w:rFonts w:ascii="Times New Roman" w:hAnsi="Times New Roman"/>
          <w:sz w:val="16"/>
        </w:rPr>
        <w:tab/>
      </w:r>
      <w:del w:id="141" w:author="Donald Prothero" w:date="2016-06-29T19:28:00Z">
        <w:r w:rsidDel="00F57907">
          <w:rPr>
            <w:rFonts w:ascii="Times New Roman" w:hAnsi="Times New Roman"/>
            <w:sz w:val="16"/>
          </w:rPr>
          <w:delText>2.8</w:delText>
        </w:r>
      </w:del>
      <w:ins w:id="142" w:author="Donald Prothero" w:date="2016-06-29T19:28:00Z">
        <w:r w:rsidR="00F57907">
          <w:rPr>
            <w:rFonts w:ascii="Times New Roman" w:hAnsi="Times New Roman"/>
            <w:sz w:val="16"/>
          </w:rPr>
          <w:t>4.5</w:t>
        </w:r>
      </w:ins>
    </w:p>
    <w:p w14:paraId="7AEC4004" w14:textId="1BFED837" w:rsidR="007F3C87" w:rsidRDefault="007F3C87" w:rsidP="003A5577">
      <w:pPr>
        <w:tabs>
          <w:tab w:val="left" w:pos="360"/>
          <w:tab w:val="decimal" w:pos="3600"/>
          <w:tab w:val="decimal" w:pos="5040"/>
          <w:tab w:val="decimal" w:pos="6480"/>
          <w:tab w:val="decimal" w:pos="7920"/>
          <w:tab w:val="decimal" w:pos="9000"/>
        </w:tabs>
        <w:rPr>
          <w:rFonts w:ascii="Times New Roman" w:hAnsi="Times New Roman"/>
          <w:sz w:val="16"/>
        </w:rPr>
      </w:pPr>
      <w:r>
        <w:rPr>
          <w:rFonts w:ascii="Times New Roman" w:hAnsi="Times New Roman"/>
          <w:sz w:val="16"/>
        </w:rPr>
        <w:tab/>
      </w:r>
      <w:r>
        <w:rPr>
          <w:rFonts w:ascii="Times New Roman" w:hAnsi="Times New Roman"/>
          <w:sz w:val="16"/>
        </w:rPr>
        <w:tab/>
        <w:t>16</w:t>
      </w:r>
      <w:r>
        <w:rPr>
          <w:rFonts w:ascii="Times New Roman" w:hAnsi="Times New Roman"/>
          <w:sz w:val="16"/>
        </w:rPr>
        <w:tab/>
      </w:r>
      <w:del w:id="143" w:author="Donald Prothero" w:date="2016-06-29T19:13:00Z">
        <w:r w:rsidR="003A5577" w:rsidDel="002421D9">
          <w:rPr>
            <w:rFonts w:ascii="Times New Roman" w:hAnsi="Times New Roman"/>
            <w:sz w:val="16"/>
          </w:rPr>
          <w:delText>9</w:delText>
        </w:r>
      </w:del>
      <w:ins w:id="144" w:author="Donald Prothero" w:date="2016-06-29T19:13:00Z">
        <w:r w:rsidR="002421D9">
          <w:rPr>
            <w:rFonts w:ascii="Times New Roman" w:hAnsi="Times New Roman"/>
            <w:sz w:val="16"/>
          </w:rPr>
          <w:t>3</w:t>
        </w:r>
      </w:ins>
      <w:r w:rsidR="003A5577">
        <w:rPr>
          <w:rFonts w:ascii="Times New Roman" w:hAnsi="Times New Roman"/>
          <w:sz w:val="16"/>
        </w:rPr>
        <w:tab/>
      </w:r>
      <w:del w:id="145" w:author="Donald Prothero" w:date="2016-06-29T19:11:00Z">
        <w:r w:rsidR="003A5577" w:rsidDel="002421D9">
          <w:rPr>
            <w:rFonts w:ascii="Times New Roman" w:hAnsi="Times New Roman"/>
            <w:sz w:val="16"/>
          </w:rPr>
          <w:delText>65.6</w:delText>
        </w:r>
      </w:del>
      <w:ins w:id="146" w:author="Donald Prothero" w:date="2016-06-29T19:11:00Z">
        <w:r w:rsidR="002421D9">
          <w:rPr>
            <w:rFonts w:ascii="Times New Roman" w:hAnsi="Times New Roman"/>
            <w:sz w:val="16"/>
          </w:rPr>
          <w:t>90.8</w:t>
        </w:r>
      </w:ins>
      <w:r w:rsidR="003A5577">
        <w:rPr>
          <w:rFonts w:ascii="Times New Roman" w:hAnsi="Times New Roman"/>
          <w:sz w:val="16"/>
        </w:rPr>
        <w:tab/>
      </w:r>
      <w:del w:id="147" w:author="Donald Prothero" w:date="2016-06-29T19:28:00Z">
        <w:r w:rsidR="003A5577" w:rsidDel="00F57907">
          <w:rPr>
            <w:rFonts w:ascii="Times New Roman" w:hAnsi="Times New Roman"/>
            <w:sz w:val="16"/>
          </w:rPr>
          <w:delText>2.2</w:delText>
        </w:r>
      </w:del>
      <w:ins w:id="148" w:author="Donald Prothero" w:date="2016-06-29T19:28:00Z">
        <w:r w:rsidR="00F57907">
          <w:rPr>
            <w:rFonts w:ascii="Times New Roman" w:hAnsi="Times New Roman"/>
            <w:sz w:val="16"/>
          </w:rPr>
          <w:t>4.4</w:t>
        </w:r>
      </w:ins>
      <w:r w:rsidR="003A5577">
        <w:rPr>
          <w:rFonts w:ascii="Times New Roman" w:hAnsi="Times New Roman"/>
          <w:sz w:val="16"/>
        </w:rPr>
        <w:tab/>
      </w:r>
      <w:del w:id="149" w:author="Donald Prothero" w:date="2016-06-29T19:28:00Z">
        <w:r w:rsidR="003A5577" w:rsidDel="00F57907">
          <w:rPr>
            <w:rFonts w:ascii="Times New Roman" w:hAnsi="Times New Roman"/>
            <w:sz w:val="16"/>
          </w:rPr>
          <w:delText>3.5</w:delText>
        </w:r>
      </w:del>
      <w:ins w:id="150" w:author="Donald Prothero" w:date="2016-06-29T19:28:00Z">
        <w:r w:rsidR="00F57907">
          <w:rPr>
            <w:rFonts w:ascii="Times New Roman" w:hAnsi="Times New Roman"/>
            <w:sz w:val="16"/>
          </w:rPr>
          <w:t>4.9</w:t>
        </w:r>
      </w:ins>
    </w:p>
    <w:p w14:paraId="5460C4E6" w14:textId="443BCC16" w:rsidR="007F3C87" w:rsidRDefault="007F3C87" w:rsidP="003A5577">
      <w:pPr>
        <w:tabs>
          <w:tab w:val="left" w:pos="360"/>
          <w:tab w:val="decimal" w:pos="3600"/>
          <w:tab w:val="decimal" w:pos="5040"/>
          <w:tab w:val="decimal" w:pos="6480"/>
          <w:tab w:val="decimal" w:pos="7920"/>
          <w:tab w:val="decimal" w:pos="9000"/>
        </w:tabs>
        <w:rPr>
          <w:rFonts w:ascii="Times New Roman" w:hAnsi="Times New Roman"/>
          <w:sz w:val="16"/>
        </w:rPr>
      </w:pPr>
      <w:r>
        <w:rPr>
          <w:rFonts w:ascii="Times New Roman" w:hAnsi="Times New Roman"/>
          <w:sz w:val="16"/>
        </w:rPr>
        <w:tab/>
      </w:r>
      <w:r>
        <w:rPr>
          <w:rFonts w:ascii="Times New Roman" w:hAnsi="Times New Roman"/>
          <w:sz w:val="16"/>
        </w:rPr>
        <w:tab/>
        <w:t>18</w:t>
      </w:r>
      <w:r>
        <w:rPr>
          <w:rFonts w:ascii="Times New Roman" w:hAnsi="Times New Roman"/>
          <w:sz w:val="16"/>
        </w:rPr>
        <w:tab/>
      </w:r>
      <w:del w:id="151" w:author="Donald Prothero" w:date="2016-06-29T19:13:00Z">
        <w:r w:rsidR="003A5577" w:rsidDel="002421D9">
          <w:rPr>
            <w:rFonts w:ascii="Times New Roman" w:hAnsi="Times New Roman"/>
            <w:sz w:val="16"/>
          </w:rPr>
          <w:delText>8</w:delText>
        </w:r>
      </w:del>
      <w:ins w:id="152" w:author="Donald Prothero" w:date="2016-06-29T19:13:00Z">
        <w:r w:rsidR="002421D9">
          <w:rPr>
            <w:rFonts w:ascii="Times New Roman" w:hAnsi="Times New Roman"/>
            <w:sz w:val="16"/>
          </w:rPr>
          <w:t>16</w:t>
        </w:r>
      </w:ins>
      <w:r w:rsidR="003A5577">
        <w:rPr>
          <w:rFonts w:ascii="Times New Roman" w:hAnsi="Times New Roman"/>
          <w:sz w:val="16"/>
        </w:rPr>
        <w:tab/>
      </w:r>
      <w:del w:id="153" w:author="Donald Prothero" w:date="2016-06-29T19:11:00Z">
        <w:r w:rsidR="003A5577" w:rsidDel="002421D9">
          <w:rPr>
            <w:rFonts w:ascii="Times New Roman" w:hAnsi="Times New Roman"/>
            <w:sz w:val="16"/>
          </w:rPr>
          <w:delText>65.9</w:delText>
        </w:r>
      </w:del>
      <w:ins w:id="154" w:author="Donald Prothero" w:date="2016-06-29T19:11:00Z">
        <w:r w:rsidR="002421D9">
          <w:rPr>
            <w:rFonts w:ascii="Times New Roman" w:hAnsi="Times New Roman"/>
            <w:sz w:val="16"/>
          </w:rPr>
          <w:t>88.1</w:t>
        </w:r>
      </w:ins>
      <w:r w:rsidR="003A5577">
        <w:rPr>
          <w:rFonts w:ascii="Times New Roman" w:hAnsi="Times New Roman"/>
          <w:sz w:val="16"/>
        </w:rPr>
        <w:tab/>
      </w:r>
      <w:del w:id="155" w:author="Donald Prothero" w:date="2016-06-29T19:28:00Z">
        <w:r w:rsidR="003A5577" w:rsidDel="00F57907">
          <w:rPr>
            <w:rFonts w:ascii="Times New Roman" w:hAnsi="Times New Roman"/>
            <w:sz w:val="16"/>
          </w:rPr>
          <w:delText>2.7</w:delText>
        </w:r>
      </w:del>
      <w:ins w:id="156" w:author="Donald Prothero" w:date="2016-06-29T19:28:00Z">
        <w:r w:rsidR="00F57907">
          <w:rPr>
            <w:rFonts w:ascii="Times New Roman" w:hAnsi="Times New Roman"/>
            <w:sz w:val="16"/>
          </w:rPr>
          <w:t>2.9</w:t>
        </w:r>
      </w:ins>
      <w:r w:rsidR="003A5577">
        <w:rPr>
          <w:rFonts w:ascii="Times New Roman" w:hAnsi="Times New Roman"/>
          <w:sz w:val="16"/>
        </w:rPr>
        <w:tab/>
      </w:r>
      <w:del w:id="157" w:author="Donald Prothero" w:date="2016-06-29T19:28:00Z">
        <w:r w:rsidR="003A5577" w:rsidDel="00F57907">
          <w:rPr>
            <w:rFonts w:ascii="Times New Roman" w:hAnsi="Times New Roman"/>
            <w:sz w:val="16"/>
          </w:rPr>
          <w:delText>4.2</w:delText>
        </w:r>
      </w:del>
      <w:ins w:id="158" w:author="Donald Prothero" w:date="2016-06-29T19:28:00Z">
        <w:r w:rsidR="00F57907">
          <w:rPr>
            <w:rFonts w:ascii="Times New Roman" w:hAnsi="Times New Roman"/>
            <w:sz w:val="16"/>
          </w:rPr>
          <w:t>3.4</w:t>
        </w:r>
      </w:ins>
    </w:p>
    <w:p w14:paraId="1F6E97AE" w14:textId="134BC83F" w:rsidR="007F3C87" w:rsidRDefault="007F3C87" w:rsidP="003A5577">
      <w:pPr>
        <w:tabs>
          <w:tab w:val="left" w:pos="360"/>
          <w:tab w:val="decimal" w:pos="3600"/>
          <w:tab w:val="decimal" w:pos="5040"/>
          <w:tab w:val="decimal" w:pos="6480"/>
          <w:tab w:val="decimal" w:pos="7920"/>
          <w:tab w:val="decimal" w:pos="9000"/>
        </w:tabs>
        <w:rPr>
          <w:rFonts w:ascii="Times New Roman" w:hAnsi="Times New Roman"/>
          <w:sz w:val="16"/>
        </w:rPr>
      </w:pPr>
      <w:r>
        <w:rPr>
          <w:rFonts w:ascii="Times New Roman" w:hAnsi="Times New Roman"/>
          <w:sz w:val="16"/>
        </w:rPr>
        <w:tab/>
      </w:r>
      <w:r>
        <w:rPr>
          <w:rFonts w:ascii="Times New Roman" w:hAnsi="Times New Roman"/>
          <w:sz w:val="16"/>
        </w:rPr>
        <w:tab/>
        <w:t>21</w:t>
      </w:r>
      <w:r>
        <w:rPr>
          <w:rFonts w:ascii="Times New Roman" w:hAnsi="Times New Roman"/>
          <w:sz w:val="16"/>
        </w:rPr>
        <w:tab/>
      </w:r>
      <w:del w:id="159" w:author="Donald Prothero" w:date="2016-06-29T19:14:00Z">
        <w:r w:rsidR="003A5577" w:rsidDel="002421D9">
          <w:rPr>
            <w:rFonts w:ascii="Times New Roman" w:hAnsi="Times New Roman"/>
            <w:sz w:val="16"/>
          </w:rPr>
          <w:delText>12</w:delText>
        </w:r>
      </w:del>
      <w:ins w:id="160" w:author="Donald Prothero" w:date="2016-06-29T19:14:00Z">
        <w:r w:rsidR="002421D9">
          <w:rPr>
            <w:rFonts w:ascii="Times New Roman" w:hAnsi="Times New Roman"/>
            <w:sz w:val="16"/>
          </w:rPr>
          <w:t>6</w:t>
        </w:r>
      </w:ins>
      <w:r w:rsidR="003A5577">
        <w:rPr>
          <w:rFonts w:ascii="Times New Roman" w:hAnsi="Times New Roman"/>
          <w:sz w:val="16"/>
        </w:rPr>
        <w:tab/>
      </w:r>
      <w:del w:id="161" w:author="Donald Prothero" w:date="2016-06-29T19:11:00Z">
        <w:r w:rsidR="003A5577" w:rsidDel="002421D9">
          <w:rPr>
            <w:rFonts w:ascii="Times New Roman" w:hAnsi="Times New Roman"/>
            <w:sz w:val="16"/>
          </w:rPr>
          <w:delText>66.3</w:delText>
        </w:r>
      </w:del>
      <w:ins w:id="162" w:author="Donald Prothero" w:date="2016-06-29T19:11:00Z">
        <w:r w:rsidR="002421D9">
          <w:rPr>
            <w:rFonts w:ascii="Times New Roman" w:hAnsi="Times New Roman"/>
            <w:sz w:val="16"/>
          </w:rPr>
          <w:t>90.4</w:t>
        </w:r>
      </w:ins>
      <w:r w:rsidR="003A5577">
        <w:rPr>
          <w:rFonts w:ascii="Times New Roman" w:hAnsi="Times New Roman"/>
          <w:sz w:val="16"/>
        </w:rPr>
        <w:tab/>
      </w:r>
      <w:del w:id="163" w:author="Donald Prothero" w:date="2016-06-29T19:28:00Z">
        <w:r w:rsidR="003A5577" w:rsidDel="00F57907">
          <w:rPr>
            <w:rFonts w:ascii="Times New Roman" w:hAnsi="Times New Roman"/>
            <w:sz w:val="16"/>
          </w:rPr>
          <w:delText>1.8</w:delText>
        </w:r>
      </w:del>
      <w:ins w:id="164" w:author="Donald Prothero" w:date="2016-06-29T19:28:00Z">
        <w:r w:rsidR="00F57907">
          <w:rPr>
            <w:rFonts w:ascii="Times New Roman" w:hAnsi="Times New Roman"/>
            <w:sz w:val="16"/>
          </w:rPr>
          <w:t>3.7</w:t>
        </w:r>
      </w:ins>
      <w:r w:rsidR="003A5577">
        <w:rPr>
          <w:rFonts w:ascii="Times New Roman" w:hAnsi="Times New Roman"/>
          <w:sz w:val="16"/>
        </w:rPr>
        <w:tab/>
      </w:r>
      <w:del w:id="165" w:author="Donald Prothero" w:date="2016-06-29T19:28:00Z">
        <w:r w:rsidR="003A5577" w:rsidDel="00F57907">
          <w:rPr>
            <w:rFonts w:ascii="Times New Roman" w:hAnsi="Times New Roman"/>
            <w:sz w:val="16"/>
          </w:rPr>
          <w:delText>2.8</w:delText>
        </w:r>
      </w:del>
      <w:ins w:id="166" w:author="Donald Prothero" w:date="2016-06-29T19:28:00Z">
        <w:r w:rsidR="00F57907">
          <w:rPr>
            <w:rFonts w:ascii="Times New Roman" w:hAnsi="Times New Roman"/>
            <w:sz w:val="16"/>
          </w:rPr>
          <w:t>4.1</w:t>
        </w:r>
      </w:ins>
    </w:p>
    <w:p w14:paraId="174DE283" w14:textId="1D1F2BBC" w:rsidR="003A5577" w:rsidDel="002421D9" w:rsidRDefault="003A5577" w:rsidP="002421D9">
      <w:pPr>
        <w:tabs>
          <w:tab w:val="left" w:pos="360"/>
          <w:tab w:val="decimal" w:pos="3600"/>
          <w:tab w:val="decimal" w:pos="5040"/>
          <w:tab w:val="decimal" w:pos="6480"/>
          <w:tab w:val="decimal" w:pos="7920"/>
          <w:tab w:val="decimal" w:pos="9000"/>
        </w:tabs>
        <w:rPr>
          <w:del w:id="167" w:author="Donald Prothero" w:date="2016-06-29T19:11:00Z"/>
          <w:rFonts w:ascii="Times New Roman" w:hAnsi="Times New Roman"/>
          <w:sz w:val="16"/>
        </w:rPr>
      </w:pPr>
      <w:r>
        <w:rPr>
          <w:rFonts w:ascii="Times New Roman" w:hAnsi="Times New Roman"/>
          <w:sz w:val="16"/>
        </w:rPr>
        <w:tab/>
      </w:r>
      <w:r>
        <w:rPr>
          <w:rFonts w:ascii="Times New Roman" w:hAnsi="Times New Roman"/>
          <w:sz w:val="16"/>
        </w:rPr>
        <w:tab/>
      </w:r>
      <w:del w:id="168" w:author="Donald Prothero" w:date="2016-06-29T19:11:00Z">
        <w:r w:rsidDel="002421D9">
          <w:rPr>
            <w:rFonts w:ascii="Times New Roman" w:hAnsi="Times New Roman"/>
            <w:sz w:val="16"/>
          </w:rPr>
          <w:delText>26</w:delText>
        </w:r>
        <w:r w:rsidDel="002421D9">
          <w:rPr>
            <w:rFonts w:ascii="Times New Roman" w:hAnsi="Times New Roman"/>
            <w:sz w:val="16"/>
          </w:rPr>
          <w:tab/>
          <w:delText>1</w:delText>
        </w:r>
        <w:r w:rsidDel="002421D9">
          <w:rPr>
            <w:rFonts w:ascii="Times New Roman" w:hAnsi="Times New Roman"/>
            <w:sz w:val="16"/>
          </w:rPr>
          <w:tab/>
          <w:delText>60.0</w:delText>
        </w:r>
        <w:r w:rsidDel="002421D9">
          <w:rPr>
            <w:rFonts w:ascii="Times New Roman" w:hAnsi="Times New Roman"/>
            <w:sz w:val="16"/>
          </w:rPr>
          <w:tab/>
          <w:delText>—</w:delText>
        </w:r>
        <w:r w:rsidDel="002421D9">
          <w:rPr>
            <w:rFonts w:ascii="Times New Roman" w:hAnsi="Times New Roman"/>
            <w:sz w:val="16"/>
          </w:rPr>
          <w:tab/>
          <w:delText>—</w:delText>
        </w:r>
      </w:del>
    </w:p>
    <w:p w14:paraId="30356544" w14:textId="4FDD7EB2" w:rsidR="003A5577" w:rsidDel="002421D9" w:rsidRDefault="003A5577" w:rsidP="002421D9">
      <w:pPr>
        <w:tabs>
          <w:tab w:val="left" w:pos="360"/>
          <w:tab w:val="decimal" w:pos="3600"/>
          <w:tab w:val="decimal" w:pos="5040"/>
          <w:tab w:val="decimal" w:pos="6480"/>
          <w:tab w:val="decimal" w:pos="7920"/>
          <w:tab w:val="decimal" w:pos="9000"/>
        </w:tabs>
        <w:rPr>
          <w:del w:id="169" w:author="Donald Prothero" w:date="2016-06-29T19:11:00Z"/>
          <w:rFonts w:ascii="Times New Roman" w:hAnsi="Times New Roman"/>
          <w:sz w:val="16"/>
        </w:rPr>
      </w:pPr>
      <w:del w:id="170" w:author="Donald Prothero" w:date="2016-06-29T19:11:00Z">
        <w:r w:rsidDel="002421D9">
          <w:rPr>
            <w:rFonts w:ascii="Times New Roman" w:hAnsi="Times New Roman"/>
            <w:sz w:val="16"/>
          </w:rPr>
          <w:tab/>
        </w:r>
        <w:r w:rsidDel="002421D9">
          <w:rPr>
            <w:rFonts w:ascii="Times New Roman" w:hAnsi="Times New Roman"/>
            <w:sz w:val="16"/>
          </w:rPr>
          <w:tab/>
          <w:delText>29</w:delText>
        </w:r>
        <w:r w:rsidDel="002421D9">
          <w:rPr>
            <w:rFonts w:ascii="Times New Roman" w:hAnsi="Times New Roman"/>
            <w:sz w:val="16"/>
          </w:rPr>
          <w:tab/>
          <w:delText>3</w:delText>
        </w:r>
        <w:r w:rsidDel="002421D9">
          <w:rPr>
            <w:rFonts w:ascii="Times New Roman" w:hAnsi="Times New Roman"/>
            <w:sz w:val="16"/>
          </w:rPr>
          <w:tab/>
          <w:delText>62.4</w:delText>
        </w:r>
        <w:r w:rsidDel="002421D9">
          <w:rPr>
            <w:rFonts w:ascii="Times New Roman" w:hAnsi="Times New Roman"/>
            <w:sz w:val="16"/>
          </w:rPr>
          <w:tab/>
          <w:delText>3.8</w:delText>
        </w:r>
        <w:r w:rsidDel="002421D9">
          <w:rPr>
            <w:rFonts w:ascii="Times New Roman" w:hAnsi="Times New Roman"/>
            <w:sz w:val="16"/>
          </w:rPr>
          <w:tab/>
          <w:delText>6.1</w:delText>
        </w:r>
      </w:del>
    </w:p>
    <w:p w14:paraId="70BDA5CE" w14:textId="67DF3F1B" w:rsidR="007F3C87" w:rsidRDefault="007F3C87" w:rsidP="002421D9">
      <w:pPr>
        <w:tabs>
          <w:tab w:val="left" w:pos="360"/>
          <w:tab w:val="decimal" w:pos="3600"/>
          <w:tab w:val="decimal" w:pos="5040"/>
          <w:tab w:val="decimal" w:pos="6480"/>
          <w:tab w:val="decimal" w:pos="7920"/>
          <w:tab w:val="decimal" w:pos="9000"/>
        </w:tabs>
        <w:rPr>
          <w:rFonts w:ascii="Times New Roman" w:hAnsi="Times New Roman"/>
          <w:sz w:val="16"/>
        </w:rPr>
      </w:pPr>
      <w:del w:id="171" w:author="Donald Prothero" w:date="2016-06-29T19:11:00Z">
        <w:r w:rsidDel="002421D9">
          <w:rPr>
            <w:rFonts w:ascii="Times New Roman" w:hAnsi="Times New Roman"/>
            <w:sz w:val="16"/>
          </w:rPr>
          <w:tab/>
        </w:r>
        <w:r w:rsidDel="002421D9">
          <w:rPr>
            <w:rFonts w:ascii="Times New Roman" w:hAnsi="Times New Roman"/>
            <w:sz w:val="16"/>
          </w:rPr>
          <w:tab/>
        </w:r>
      </w:del>
      <w:r>
        <w:rPr>
          <w:rFonts w:ascii="Times New Roman" w:hAnsi="Times New Roman"/>
          <w:sz w:val="16"/>
        </w:rPr>
        <w:t>35</w:t>
      </w:r>
      <w:r>
        <w:rPr>
          <w:rFonts w:ascii="Times New Roman" w:hAnsi="Times New Roman"/>
          <w:sz w:val="16"/>
        </w:rPr>
        <w:tab/>
      </w:r>
      <w:del w:id="172" w:author="Donald Prothero" w:date="2016-06-29T19:14:00Z">
        <w:r w:rsidR="003A5577" w:rsidDel="002421D9">
          <w:rPr>
            <w:rFonts w:ascii="Times New Roman" w:hAnsi="Times New Roman"/>
            <w:sz w:val="16"/>
          </w:rPr>
          <w:delText>1</w:delText>
        </w:r>
      </w:del>
      <w:ins w:id="173" w:author="Donald Prothero" w:date="2016-06-29T19:14:00Z">
        <w:r w:rsidR="002421D9">
          <w:rPr>
            <w:rFonts w:ascii="Times New Roman" w:hAnsi="Times New Roman"/>
            <w:sz w:val="16"/>
          </w:rPr>
          <w:t>4</w:t>
        </w:r>
      </w:ins>
      <w:r w:rsidR="003A5577">
        <w:rPr>
          <w:rFonts w:ascii="Times New Roman" w:hAnsi="Times New Roman"/>
          <w:sz w:val="16"/>
        </w:rPr>
        <w:tab/>
      </w:r>
      <w:del w:id="174" w:author="Donald Prothero" w:date="2016-06-29T19:12:00Z">
        <w:r w:rsidR="003A5577" w:rsidDel="002421D9">
          <w:rPr>
            <w:rFonts w:ascii="Times New Roman" w:hAnsi="Times New Roman"/>
            <w:sz w:val="16"/>
          </w:rPr>
          <w:delText>62.9</w:delText>
        </w:r>
      </w:del>
      <w:ins w:id="175" w:author="Donald Prothero" w:date="2016-06-29T19:12:00Z">
        <w:r w:rsidR="002421D9">
          <w:rPr>
            <w:rFonts w:ascii="Times New Roman" w:hAnsi="Times New Roman"/>
            <w:sz w:val="16"/>
          </w:rPr>
          <w:t>89.4</w:t>
        </w:r>
      </w:ins>
      <w:r w:rsidR="003A5577">
        <w:rPr>
          <w:rFonts w:ascii="Times New Roman" w:hAnsi="Times New Roman"/>
          <w:sz w:val="16"/>
        </w:rPr>
        <w:tab/>
      </w:r>
      <w:del w:id="176" w:author="Donald Prothero" w:date="2016-06-29T19:29:00Z">
        <w:r w:rsidR="003A5577" w:rsidDel="00F57907">
          <w:rPr>
            <w:rFonts w:ascii="Times New Roman" w:hAnsi="Times New Roman"/>
            <w:sz w:val="16"/>
          </w:rPr>
          <w:delText>—</w:delText>
        </w:r>
      </w:del>
      <w:ins w:id="177" w:author="Donald Prothero" w:date="2016-06-29T19:29:00Z">
        <w:r w:rsidR="00F57907">
          <w:rPr>
            <w:rFonts w:ascii="Times New Roman" w:hAnsi="Times New Roman"/>
            <w:sz w:val="16"/>
          </w:rPr>
          <w:t>3.3</w:t>
        </w:r>
      </w:ins>
      <w:r w:rsidR="003A5577">
        <w:rPr>
          <w:rFonts w:ascii="Times New Roman" w:hAnsi="Times New Roman"/>
          <w:sz w:val="16"/>
        </w:rPr>
        <w:tab/>
      </w:r>
      <w:del w:id="178" w:author="Donald Prothero" w:date="2016-06-29T19:29:00Z">
        <w:r w:rsidR="003A5577" w:rsidDel="00F57907">
          <w:rPr>
            <w:rFonts w:ascii="Times New Roman" w:hAnsi="Times New Roman"/>
            <w:sz w:val="16"/>
          </w:rPr>
          <w:delText>—</w:delText>
        </w:r>
      </w:del>
      <w:ins w:id="179" w:author="Donald Prothero" w:date="2016-06-29T19:29:00Z">
        <w:r w:rsidR="00F57907">
          <w:rPr>
            <w:rFonts w:ascii="Times New Roman" w:hAnsi="Times New Roman"/>
            <w:sz w:val="16"/>
          </w:rPr>
          <w:t>3.7</w:t>
        </w:r>
      </w:ins>
    </w:p>
    <w:p w14:paraId="368EC77F" w14:textId="77777777" w:rsidR="007F3C87" w:rsidRDefault="007F3C87" w:rsidP="007F3C87">
      <w:pPr>
        <w:tabs>
          <w:tab w:val="left" w:pos="360"/>
          <w:tab w:val="decimal" w:pos="3600"/>
          <w:tab w:val="decimal" w:pos="5040"/>
          <w:tab w:val="decimal" w:pos="6480"/>
          <w:tab w:val="decimal" w:pos="7920"/>
        </w:tabs>
        <w:rPr>
          <w:rFonts w:ascii="Times New Roman" w:hAnsi="Times New Roman"/>
          <w:sz w:val="16"/>
        </w:rPr>
      </w:pPr>
    </w:p>
    <w:p w14:paraId="62762933" w14:textId="77777777" w:rsidR="007F3C87" w:rsidRDefault="007F3C87" w:rsidP="007F3C87">
      <w:pPr>
        <w:tabs>
          <w:tab w:val="left" w:pos="360"/>
          <w:tab w:val="decimal" w:pos="3600"/>
          <w:tab w:val="decimal" w:pos="5040"/>
          <w:tab w:val="decimal" w:pos="6480"/>
          <w:tab w:val="decimal" w:pos="7920"/>
        </w:tabs>
        <w:rPr>
          <w:rFonts w:ascii="Times New Roman" w:hAnsi="Times New Roman"/>
          <w:sz w:val="16"/>
        </w:rPr>
      </w:pPr>
    </w:p>
    <w:p w14:paraId="3E8CDD40" w14:textId="0A7B1EA1" w:rsidR="00F81A0C" w:rsidRDefault="003C0E09" w:rsidP="00F81A0C">
      <w:pPr>
        <w:tabs>
          <w:tab w:val="left" w:pos="360"/>
          <w:tab w:val="decimal" w:pos="3600"/>
          <w:tab w:val="decimal" w:pos="5040"/>
          <w:tab w:val="decimal" w:pos="6480"/>
          <w:tab w:val="decimal" w:pos="7920"/>
          <w:tab w:val="decimal" w:pos="9000"/>
        </w:tabs>
        <w:rPr>
          <w:ins w:id="180" w:author="Donald Prothero" w:date="2016-06-29T19:29:00Z"/>
          <w:rFonts w:ascii="Times New Roman" w:hAnsi="Times New Roman"/>
          <w:sz w:val="16"/>
        </w:rPr>
      </w:pPr>
      <w:r>
        <w:rPr>
          <w:rFonts w:ascii="Times New Roman" w:hAnsi="Times New Roman"/>
          <w:sz w:val="16"/>
        </w:rPr>
        <w:t>Midshaft depth (antero-posterior)</w:t>
      </w:r>
      <w:r>
        <w:rPr>
          <w:rFonts w:ascii="Times New Roman" w:hAnsi="Times New Roman"/>
          <w:sz w:val="16"/>
        </w:rPr>
        <w:tab/>
      </w:r>
      <w:ins w:id="181" w:author="Donald Prothero" w:date="2016-06-29T19:29:00Z">
        <w:r w:rsidR="00F81A0C">
          <w:rPr>
            <w:rFonts w:ascii="Times New Roman" w:hAnsi="Times New Roman"/>
            <w:sz w:val="16"/>
          </w:rPr>
          <w:t>9</w:t>
        </w:r>
        <w:r w:rsidR="00F81A0C">
          <w:rPr>
            <w:rFonts w:ascii="Times New Roman" w:hAnsi="Times New Roman"/>
            <w:sz w:val="16"/>
          </w:rPr>
          <w:tab/>
          <w:t>1</w:t>
        </w:r>
        <w:r w:rsidR="00F81A0C">
          <w:rPr>
            <w:rFonts w:ascii="Times New Roman" w:hAnsi="Times New Roman"/>
            <w:sz w:val="16"/>
          </w:rPr>
          <w:tab/>
        </w:r>
      </w:ins>
      <w:ins w:id="182" w:author="Donald Prothero" w:date="2016-06-29T19:33:00Z">
        <w:r w:rsidR="000B1E22">
          <w:rPr>
            <w:rFonts w:ascii="Times New Roman" w:hAnsi="Times New Roman"/>
            <w:sz w:val="16"/>
          </w:rPr>
          <w:t>14.4</w:t>
        </w:r>
      </w:ins>
      <w:ins w:id="183" w:author="Donald Prothero" w:date="2016-06-29T19:29:00Z">
        <w:r w:rsidR="00F81A0C">
          <w:rPr>
            <w:rFonts w:ascii="Times New Roman" w:hAnsi="Times New Roman"/>
            <w:sz w:val="16"/>
          </w:rPr>
          <w:tab/>
        </w:r>
        <w:r w:rsidR="00F81A0C">
          <w:rPr>
            <w:rFonts w:ascii="Times New Roman" w:hAnsi="Times New Roman"/>
            <w:sz w:val="16"/>
          </w:rPr>
          <w:softHyphen/>
          <w:t>—</w:t>
        </w:r>
        <w:r w:rsidR="00F81A0C">
          <w:rPr>
            <w:rFonts w:ascii="Times New Roman" w:hAnsi="Times New Roman"/>
            <w:sz w:val="16"/>
          </w:rPr>
          <w:tab/>
          <w:t>—</w:t>
        </w:r>
      </w:ins>
    </w:p>
    <w:p w14:paraId="3D10A423" w14:textId="7330737E" w:rsidR="00F81A0C" w:rsidRDefault="00F81A0C" w:rsidP="00F81A0C">
      <w:pPr>
        <w:tabs>
          <w:tab w:val="left" w:pos="360"/>
          <w:tab w:val="decimal" w:pos="3600"/>
          <w:tab w:val="decimal" w:pos="5040"/>
          <w:tab w:val="decimal" w:pos="6480"/>
          <w:tab w:val="decimal" w:pos="7920"/>
          <w:tab w:val="decimal" w:pos="9000"/>
        </w:tabs>
        <w:rPr>
          <w:ins w:id="184" w:author="Donald Prothero" w:date="2016-06-29T19:29:00Z"/>
          <w:rFonts w:ascii="Times New Roman" w:hAnsi="Times New Roman"/>
          <w:sz w:val="16"/>
        </w:rPr>
      </w:pPr>
      <w:ins w:id="185" w:author="Donald Prothero" w:date="2016-06-29T19:29:00Z">
        <w:r>
          <w:rPr>
            <w:rFonts w:ascii="Times New Roman" w:hAnsi="Times New Roman"/>
            <w:sz w:val="16"/>
          </w:rPr>
          <w:tab/>
        </w:r>
        <w:r>
          <w:rPr>
            <w:rFonts w:ascii="Times New Roman" w:hAnsi="Times New Roman"/>
            <w:sz w:val="16"/>
          </w:rPr>
          <w:tab/>
          <w:t>11</w:t>
        </w:r>
        <w:r>
          <w:rPr>
            <w:rFonts w:ascii="Times New Roman" w:hAnsi="Times New Roman"/>
            <w:sz w:val="16"/>
          </w:rPr>
          <w:tab/>
          <w:t>17</w:t>
        </w:r>
        <w:r>
          <w:rPr>
            <w:rFonts w:ascii="Times New Roman" w:hAnsi="Times New Roman"/>
            <w:sz w:val="16"/>
          </w:rPr>
          <w:tab/>
        </w:r>
        <w:r w:rsidR="00892D6C">
          <w:rPr>
            <w:rFonts w:ascii="Times New Roman" w:hAnsi="Times New Roman"/>
            <w:sz w:val="16"/>
          </w:rPr>
          <w:t>14.3</w:t>
        </w:r>
        <w:r>
          <w:rPr>
            <w:rFonts w:ascii="Times New Roman" w:hAnsi="Times New Roman"/>
            <w:sz w:val="16"/>
          </w:rPr>
          <w:tab/>
        </w:r>
        <w:r w:rsidR="00892D6C">
          <w:rPr>
            <w:rFonts w:ascii="Times New Roman" w:hAnsi="Times New Roman"/>
            <w:sz w:val="16"/>
          </w:rPr>
          <w:t>0.9</w:t>
        </w:r>
        <w:r>
          <w:rPr>
            <w:rFonts w:ascii="Times New Roman" w:hAnsi="Times New Roman"/>
            <w:sz w:val="16"/>
          </w:rPr>
          <w:tab/>
        </w:r>
      </w:ins>
      <w:ins w:id="186" w:author="Donald Prothero" w:date="2016-06-29T19:30:00Z">
        <w:r w:rsidR="00892D6C">
          <w:rPr>
            <w:rFonts w:ascii="Times New Roman" w:hAnsi="Times New Roman"/>
            <w:sz w:val="16"/>
          </w:rPr>
          <w:t>6.3</w:t>
        </w:r>
      </w:ins>
    </w:p>
    <w:p w14:paraId="42759BEC" w14:textId="31F3899A" w:rsidR="00F81A0C" w:rsidRDefault="00F81A0C" w:rsidP="00F81A0C">
      <w:pPr>
        <w:tabs>
          <w:tab w:val="left" w:pos="360"/>
          <w:tab w:val="decimal" w:pos="3600"/>
          <w:tab w:val="decimal" w:pos="5040"/>
          <w:tab w:val="decimal" w:pos="6480"/>
          <w:tab w:val="decimal" w:pos="7920"/>
          <w:tab w:val="decimal" w:pos="9000"/>
        </w:tabs>
        <w:rPr>
          <w:ins w:id="187" w:author="Donald Prothero" w:date="2016-06-29T19:29:00Z"/>
          <w:rFonts w:ascii="Times New Roman" w:hAnsi="Times New Roman"/>
          <w:sz w:val="16"/>
        </w:rPr>
      </w:pPr>
      <w:ins w:id="188" w:author="Donald Prothero" w:date="2016-06-29T19:29:00Z">
        <w:r>
          <w:rPr>
            <w:rFonts w:ascii="Times New Roman" w:hAnsi="Times New Roman"/>
            <w:sz w:val="16"/>
          </w:rPr>
          <w:tab/>
        </w:r>
        <w:r>
          <w:rPr>
            <w:rFonts w:ascii="Times New Roman" w:hAnsi="Times New Roman"/>
            <w:sz w:val="16"/>
          </w:rPr>
          <w:tab/>
          <w:t>14</w:t>
        </w:r>
        <w:r>
          <w:rPr>
            <w:rFonts w:ascii="Times New Roman" w:hAnsi="Times New Roman"/>
            <w:sz w:val="16"/>
          </w:rPr>
          <w:tab/>
          <w:t>13</w:t>
        </w:r>
        <w:r>
          <w:rPr>
            <w:rFonts w:ascii="Times New Roman" w:hAnsi="Times New Roman"/>
            <w:sz w:val="16"/>
          </w:rPr>
          <w:tab/>
        </w:r>
        <w:r w:rsidR="00892D6C">
          <w:rPr>
            <w:rFonts w:ascii="Times New Roman" w:hAnsi="Times New Roman"/>
            <w:sz w:val="16"/>
          </w:rPr>
          <w:t>14.1</w:t>
        </w:r>
        <w:r>
          <w:rPr>
            <w:rFonts w:ascii="Times New Roman" w:hAnsi="Times New Roman"/>
            <w:sz w:val="16"/>
          </w:rPr>
          <w:tab/>
        </w:r>
      </w:ins>
      <w:ins w:id="189" w:author="Donald Prothero" w:date="2016-06-29T19:30:00Z">
        <w:r w:rsidR="00892D6C">
          <w:rPr>
            <w:rFonts w:ascii="Times New Roman" w:hAnsi="Times New Roman"/>
            <w:sz w:val="16"/>
          </w:rPr>
          <w:t>0.8</w:t>
        </w:r>
      </w:ins>
      <w:ins w:id="190" w:author="Donald Prothero" w:date="2016-06-29T19:29:00Z">
        <w:r>
          <w:rPr>
            <w:rFonts w:ascii="Times New Roman" w:hAnsi="Times New Roman"/>
            <w:sz w:val="16"/>
          </w:rPr>
          <w:tab/>
        </w:r>
      </w:ins>
      <w:ins w:id="191" w:author="Donald Prothero" w:date="2016-06-29T19:31:00Z">
        <w:r w:rsidR="00892D6C">
          <w:rPr>
            <w:rFonts w:ascii="Times New Roman" w:hAnsi="Times New Roman"/>
            <w:sz w:val="16"/>
          </w:rPr>
          <w:t>5.9</w:t>
        </w:r>
      </w:ins>
    </w:p>
    <w:p w14:paraId="34EB71F8" w14:textId="083D3522" w:rsidR="00F81A0C" w:rsidRDefault="00F81A0C" w:rsidP="00F81A0C">
      <w:pPr>
        <w:tabs>
          <w:tab w:val="left" w:pos="360"/>
          <w:tab w:val="decimal" w:pos="3600"/>
          <w:tab w:val="decimal" w:pos="5040"/>
          <w:tab w:val="decimal" w:pos="6480"/>
          <w:tab w:val="decimal" w:pos="7920"/>
          <w:tab w:val="decimal" w:pos="9000"/>
        </w:tabs>
        <w:rPr>
          <w:ins w:id="192" w:author="Donald Prothero" w:date="2016-06-29T19:29:00Z"/>
          <w:rFonts w:ascii="Times New Roman" w:hAnsi="Times New Roman"/>
          <w:sz w:val="16"/>
        </w:rPr>
      </w:pPr>
      <w:ins w:id="193" w:author="Donald Prothero" w:date="2016-06-29T19:29:00Z">
        <w:r>
          <w:rPr>
            <w:rFonts w:ascii="Times New Roman" w:hAnsi="Times New Roman"/>
            <w:sz w:val="16"/>
          </w:rPr>
          <w:tab/>
        </w:r>
        <w:r>
          <w:rPr>
            <w:rFonts w:ascii="Times New Roman" w:hAnsi="Times New Roman"/>
            <w:sz w:val="16"/>
          </w:rPr>
          <w:tab/>
          <w:t>16</w:t>
        </w:r>
        <w:r>
          <w:rPr>
            <w:rFonts w:ascii="Times New Roman" w:hAnsi="Times New Roman"/>
            <w:sz w:val="16"/>
          </w:rPr>
          <w:tab/>
          <w:t>3</w:t>
        </w:r>
        <w:r>
          <w:rPr>
            <w:rFonts w:ascii="Times New Roman" w:hAnsi="Times New Roman"/>
            <w:sz w:val="16"/>
          </w:rPr>
          <w:tab/>
        </w:r>
      </w:ins>
      <w:ins w:id="194" w:author="Donald Prothero" w:date="2016-06-29T19:30:00Z">
        <w:r w:rsidR="00892D6C">
          <w:rPr>
            <w:rFonts w:ascii="Times New Roman" w:hAnsi="Times New Roman"/>
            <w:sz w:val="16"/>
          </w:rPr>
          <w:t>14.5</w:t>
        </w:r>
      </w:ins>
      <w:ins w:id="195" w:author="Donald Prothero" w:date="2016-06-29T19:29:00Z">
        <w:r>
          <w:rPr>
            <w:rFonts w:ascii="Times New Roman" w:hAnsi="Times New Roman"/>
            <w:sz w:val="16"/>
          </w:rPr>
          <w:tab/>
        </w:r>
      </w:ins>
      <w:ins w:id="196" w:author="Donald Prothero" w:date="2016-06-29T19:30:00Z">
        <w:r w:rsidR="00892D6C">
          <w:rPr>
            <w:rFonts w:ascii="Times New Roman" w:hAnsi="Times New Roman"/>
            <w:sz w:val="16"/>
          </w:rPr>
          <w:t>0.8</w:t>
        </w:r>
      </w:ins>
      <w:ins w:id="197" w:author="Donald Prothero" w:date="2016-06-29T19:29:00Z">
        <w:r>
          <w:rPr>
            <w:rFonts w:ascii="Times New Roman" w:hAnsi="Times New Roman"/>
            <w:sz w:val="16"/>
          </w:rPr>
          <w:tab/>
        </w:r>
      </w:ins>
      <w:ins w:id="198" w:author="Donald Prothero" w:date="2016-06-29T19:31:00Z">
        <w:r w:rsidR="00892D6C">
          <w:rPr>
            <w:rFonts w:ascii="Times New Roman" w:hAnsi="Times New Roman"/>
            <w:sz w:val="16"/>
          </w:rPr>
          <w:t>5.3</w:t>
        </w:r>
      </w:ins>
    </w:p>
    <w:p w14:paraId="47800AA3" w14:textId="4A143A3F" w:rsidR="00F81A0C" w:rsidRDefault="00F81A0C" w:rsidP="00F81A0C">
      <w:pPr>
        <w:tabs>
          <w:tab w:val="left" w:pos="360"/>
          <w:tab w:val="decimal" w:pos="3600"/>
          <w:tab w:val="decimal" w:pos="5040"/>
          <w:tab w:val="decimal" w:pos="6480"/>
          <w:tab w:val="decimal" w:pos="7920"/>
          <w:tab w:val="decimal" w:pos="9000"/>
        </w:tabs>
        <w:rPr>
          <w:ins w:id="199" w:author="Donald Prothero" w:date="2016-06-29T19:29:00Z"/>
          <w:rFonts w:ascii="Times New Roman" w:hAnsi="Times New Roman"/>
          <w:sz w:val="16"/>
        </w:rPr>
      </w:pPr>
      <w:ins w:id="200" w:author="Donald Prothero" w:date="2016-06-29T19:29:00Z">
        <w:r>
          <w:rPr>
            <w:rFonts w:ascii="Times New Roman" w:hAnsi="Times New Roman"/>
            <w:sz w:val="16"/>
          </w:rPr>
          <w:tab/>
        </w:r>
        <w:r>
          <w:rPr>
            <w:rFonts w:ascii="Times New Roman" w:hAnsi="Times New Roman"/>
            <w:sz w:val="16"/>
          </w:rPr>
          <w:tab/>
          <w:t>18</w:t>
        </w:r>
        <w:r>
          <w:rPr>
            <w:rFonts w:ascii="Times New Roman" w:hAnsi="Times New Roman"/>
            <w:sz w:val="16"/>
          </w:rPr>
          <w:tab/>
          <w:t>16</w:t>
        </w:r>
        <w:r>
          <w:rPr>
            <w:rFonts w:ascii="Times New Roman" w:hAnsi="Times New Roman"/>
            <w:sz w:val="16"/>
          </w:rPr>
          <w:tab/>
        </w:r>
      </w:ins>
      <w:ins w:id="201" w:author="Donald Prothero" w:date="2016-06-29T19:30:00Z">
        <w:r w:rsidR="00892D6C">
          <w:rPr>
            <w:rFonts w:ascii="Times New Roman" w:hAnsi="Times New Roman"/>
            <w:sz w:val="16"/>
          </w:rPr>
          <w:t>14.1</w:t>
        </w:r>
      </w:ins>
      <w:ins w:id="202" w:author="Donald Prothero" w:date="2016-06-29T19:29:00Z">
        <w:r>
          <w:rPr>
            <w:rFonts w:ascii="Times New Roman" w:hAnsi="Times New Roman"/>
            <w:sz w:val="16"/>
          </w:rPr>
          <w:tab/>
        </w:r>
      </w:ins>
      <w:ins w:id="203" w:author="Donald Prothero" w:date="2016-06-29T19:30:00Z">
        <w:r w:rsidR="00892D6C">
          <w:rPr>
            <w:rFonts w:ascii="Times New Roman" w:hAnsi="Times New Roman"/>
            <w:sz w:val="16"/>
          </w:rPr>
          <w:t>0.8</w:t>
        </w:r>
      </w:ins>
      <w:ins w:id="204" w:author="Donald Prothero" w:date="2016-06-29T19:29:00Z">
        <w:r>
          <w:rPr>
            <w:rFonts w:ascii="Times New Roman" w:hAnsi="Times New Roman"/>
            <w:sz w:val="16"/>
          </w:rPr>
          <w:tab/>
        </w:r>
      </w:ins>
      <w:ins w:id="205" w:author="Donald Prothero" w:date="2016-06-29T19:31:00Z">
        <w:r w:rsidR="00892D6C">
          <w:rPr>
            <w:rFonts w:ascii="Times New Roman" w:hAnsi="Times New Roman"/>
            <w:sz w:val="16"/>
          </w:rPr>
          <w:t>5.7</w:t>
        </w:r>
      </w:ins>
    </w:p>
    <w:p w14:paraId="1624FD5D" w14:textId="6226EA96" w:rsidR="00F81A0C" w:rsidRDefault="00F81A0C" w:rsidP="00F81A0C">
      <w:pPr>
        <w:tabs>
          <w:tab w:val="left" w:pos="360"/>
          <w:tab w:val="decimal" w:pos="3600"/>
          <w:tab w:val="decimal" w:pos="5040"/>
          <w:tab w:val="decimal" w:pos="6480"/>
          <w:tab w:val="decimal" w:pos="7920"/>
          <w:tab w:val="decimal" w:pos="9000"/>
        </w:tabs>
        <w:rPr>
          <w:ins w:id="206" w:author="Donald Prothero" w:date="2016-06-29T19:29:00Z"/>
          <w:rFonts w:ascii="Times New Roman" w:hAnsi="Times New Roman"/>
          <w:sz w:val="16"/>
        </w:rPr>
      </w:pPr>
      <w:ins w:id="207" w:author="Donald Prothero" w:date="2016-06-29T19:29:00Z">
        <w:r>
          <w:rPr>
            <w:rFonts w:ascii="Times New Roman" w:hAnsi="Times New Roman"/>
            <w:sz w:val="16"/>
          </w:rPr>
          <w:tab/>
        </w:r>
        <w:r>
          <w:rPr>
            <w:rFonts w:ascii="Times New Roman" w:hAnsi="Times New Roman"/>
            <w:sz w:val="16"/>
          </w:rPr>
          <w:tab/>
          <w:t>21</w:t>
        </w:r>
        <w:r>
          <w:rPr>
            <w:rFonts w:ascii="Times New Roman" w:hAnsi="Times New Roman"/>
            <w:sz w:val="16"/>
          </w:rPr>
          <w:tab/>
          <w:t>6</w:t>
        </w:r>
        <w:r>
          <w:rPr>
            <w:rFonts w:ascii="Times New Roman" w:hAnsi="Times New Roman"/>
            <w:sz w:val="16"/>
          </w:rPr>
          <w:tab/>
        </w:r>
      </w:ins>
      <w:ins w:id="208" w:author="Donald Prothero" w:date="2016-06-29T19:30:00Z">
        <w:r w:rsidR="00892D6C">
          <w:rPr>
            <w:rFonts w:ascii="Times New Roman" w:hAnsi="Times New Roman"/>
            <w:sz w:val="16"/>
          </w:rPr>
          <w:t>14.1</w:t>
        </w:r>
      </w:ins>
      <w:ins w:id="209" w:author="Donald Prothero" w:date="2016-06-29T19:29:00Z">
        <w:r>
          <w:rPr>
            <w:rFonts w:ascii="Times New Roman" w:hAnsi="Times New Roman"/>
            <w:sz w:val="16"/>
          </w:rPr>
          <w:tab/>
        </w:r>
      </w:ins>
      <w:ins w:id="210" w:author="Donald Prothero" w:date="2016-06-29T19:30:00Z">
        <w:r w:rsidR="00892D6C">
          <w:rPr>
            <w:rFonts w:ascii="Times New Roman" w:hAnsi="Times New Roman"/>
            <w:sz w:val="16"/>
          </w:rPr>
          <w:t>1.0</w:t>
        </w:r>
      </w:ins>
      <w:ins w:id="211" w:author="Donald Prothero" w:date="2016-06-29T19:29:00Z">
        <w:r>
          <w:rPr>
            <w:rFonts w:ascii="Times New Roman" w:hAnsi="Times New Roman"/>
            <w:sz w:val="16"/>
          </w:rPr>
          <w:tab/>
        </w:r>
      </w:ins>
      <w:ins w:id="212" w:author="Donald Prothero" w:date="2016-06-29T19:31:00Z">
        <w:r w:rsidR="000B1E22">
          <w:rPr>
            <w:rFonts w:ascii="Times New Roman" w:hAnsi="Times New Roman"/>
            <w:sz w:val="16"/>
          </w:rPr>
          <w:t>7.3</w:t>
        </w:r>
      </w:ins>
    </w:p>
    <w:p w14:paraId="24188CB6" w14:textId="19155144" w:rsidR="00F81A0C" w:rsidRDefault="00F81A0C" w:rsidP="00F81A0C">
      <w:pPr>
        <w:tabs>
          <w:tab w:val="left" w:pos="360"/>
          <w:tab w:val="decimal" w:pos="3600"/>
          <w:tab w:val="decimal" w:pos="5040"/>
          <w:tab w:val="decimal" w:pos="6480"/>
          <w:tab w:val="decimal" w:pos="7920"/>
          <w:tab w:val="decimal" w:pos="9000"/>
        </w:tabs>
        <w:rPr>
          <w:ins w:id="213" w:author="Donald Prothero" w:date="2016-06-29T19:29:00Z"/>
          <w:rFonts w:ascii="Times New Roman" w:hAnsi="Times New Roman"/>
          <w:sz w:val="16"/>
        </w:rPr>
      </w:pPr>
      <w:ins w:id="214" w:author="Donald Prothero" w:date="2016-06-29T19:29:00Z">
        <w:r>
          <w:rPr>
            <w:rFonts w:ascii="Times New Roman" w:hAnsi="Times New Roman"/>
            <w:sz w:val="16"/>
          </w:rPr>
          <w:tab/>
        </w:r>
        <w:r>
          <w:rPr>
            <w:rFonts w:ascii="Times New Roman" w:hAnsi="Times New Roman"/>
            <w:sz w:val="16"/>
          </w:rPr>
          <w:tab/>
          <w:t>35</w:t>
        </w:r>
        <w:r>
          <w:rPr>
            <w:rFonts w:ascii="Times New Roman" w:hAnsi="Times New Roman"/>
            <w:sz w:val="16"/>
          </w:rPr>
          <w:tab/>
          <w:t>4</w:t>
        </w:r>
        <w:r>
          <w:rPr>
            <w:rFonts w:ascii="Times New Roman" w:hAnsi="Times New Roman"/>
            <w:sz w:val="16"/>
          </w:rPr>
          <w:tab/>
        </w:r>
      </w:ins>
      <w:ins w:id="215" w:author="Donald Prothero" w:date="2016-06-29T19:30:00Z">
        <w:r w:rsidR="00892D6C">
          <w:rPr>
            <w:rFonts w:ascii="Times New Roman" w:hAnsi="Times New Roman"/>
            <w:sz w:val="16"/>
          </w:rPr>
          <w:t>14.3</w:t>
        </w:r>
      </w:ins>
      <w:ins w:id="216" w:author="Donald Prothero" w:date="2016-06-29T19:29:00Z">
        <w:r>
          <w:rPr>
            <w:rFonts w:ascii="Times New Roman" w:hAnsi="Times New Roman"/>
            <w:sz w:val="16"/>
          </w:rPr>
          <w:tab/>
        </w:r>
      </w:ins>
      <w:ins w:id="217" w:author="Donald Prothero" w:date="2016-06-29T19:30:00Z">
        <w:r w:rsidR="00892D6C">
          <w:rPr>
            <w:rFonts w:ascii="Times New Roman" w:hAnsi="Times New Roman"/>
            <w:sz w:val="16"/>
          </w:rPr>
          <w:t>1.0</w:t>
        </w:r>
      </w:ins>
      <w:ins w:id="218" w:author="Donald Prothero" w:date="2016-06-29T19:29:00Z">
        <w:r>
          <w:rPr>
            <w:rFonts w:ascii="Times New Roman" w:hAnsi="Times New Roman"/>
            <w:sz w:val="16"/>
          </w:rPr>
          <w:tab/>
        </w:r>
      </w:ins>
      <w:ins w:id="219" w:author="Donald Prothero" w:date="2016-06-29T19:31:00Z">
        <w:r w:rsidR="000B1E22">
          <w:rPr>
            <w:rFonts w:ascii="Times New Roman" w:hAnsi="Times New Roman"/>
            <w:sz w:val="16"/>
          </w:rPr>
          <w:t>6.9</w:t>
        </w:r>
      </w:ins>
    </w:p>
    <w:p w14:paraId="3534661B" w14:textId="65617A39" w:rsidR="003C0E09" w:rsidDel="00F81A0C" w:rsidRDefault="003C0E09" w:rsidP="00F81A0C">
      <w:pPr>
        <w:tabs>
          <w:tab w:val="left" w:pos="360"/>
          <w:tab w:val="decimal" w:pos="3600"/>
          <w:tab w:val="decimal" w:pos="5040"/>
          <w:tab w:val="decimal" w:pos="6480"/>
          <w:tab w:val="decimal" w:pos="7920"/>
          <w:tab w:val="decimal" w:pos="9000"/>
        </w:tabs>
        <w:rPr>
          <w:del w:id="220" w:author="Donald Prothero" w:date="2016-06-29T19:29:00Z"/>
          <w:rFonts w:ascii="Times New Roman" w:hAnsi="Times New Roman"/>
          <w:sz w:val="16"/>
        </w:rPr>
      </w:pPr>
      <w:del w:id="221" w:author="Donald Prothero" w:date="2016-06-29T19:29:00Z">
        <w:r w:rsidDel="00F81A0C">
          <w:rPr>
            <w:rFonts w:ascii="Times New Roman" w:hAnsi="Times New Roman"/>
            <w:sz w:val="16"/>
          </w:rPr>
          <w:delText>0</w:delText>
        </w:r>
        <w:r w:rsidDel="00F81A0C">
          <w:rPr>
            <w:rFonts w:ascii="Times New Roman" w:hAnsi="Times New Roman"/>
            <w:sz w:val="16"/>
          </w:rPr>
          <w:tab/>
          <w:delText>19</w:delText>
        </w:r>
        <w:r w:rsidDel="00F81A0C">
          <w:rPr>
            <w:rFonts w:ascii="Times New Roman" w:hAnsi="Times New Roman"/>
            <w:sz w:val="16"/>
          </w:rPr>
          <w:tab/>
        </w:r>
        <w:r w:rsidR="002A11F2" w:rsidDel="00F81A0C">
          <w:rPr>
            <w:rFonts w:ascii="Times New Roman" w:hAnsi="Times New Roman"/>
            <w:sz w:val="16"/>
          </w:rPr>
          <w:delText>7.4</w:delText>
        </w:r>
        <w:r w:rsidR="002A11F2" w:rsidDel="00F81A0C">
          <w:rPr>
            <w:rFonts w:ascii="Times New Roman" w:hAnsi="Times New Roman"/>
            <w:sz w:val="16"/>
          </w:rPr>
          <w:tab/>
          <w:delText>0.8</w:delText>
        </w:r>
        <w:r w:rsidR="002A11F2" w:rsidDel="00F81A0C">
          <w:rPr>
            <w:rFonts w:ascii="Times New Roman" w:hAnsi="Times New Roman"/>
            <w:sz w:val="16"/>
          </w:rPr>
          <w:tab/>
          <w:delText>10.2</w:delText>
        </w:r>
      </w:del>
    </w:p>
    <w:p w14:paraId="363DEAF5" w14:textId="416A4E32" w:rsidR="003C0E09" w:rsidDel="00F81A0C" w:rsidRDefault="003C0E09" w:rsidP="00F81A0C">
      <w:pPr>
        <w:tabs>
          <w:tab w:val="left" w:pos="360"/>
          <w:tab w:val="decimal" w:pos="3600"/>
          <w:tab w:val="decimal" w:pos="5040"/>
          <w:tab w:val="decimal" w:pos="6480"/>
          <w:tab w:val="decimal" w:pos="7920"/>
          <w:tab w:val="decimal" w:pos="9000"/>
        </w:tabs>
        <w:rPr>
          <w:del w:id="222" w:author="Donald Prothero" w:date="2016-06-29T19:29:00Z"/>
          <w:rFonts w:ascii="Times New Roman" w:hAnsi="Times New Roman"/>
          <w:sz w:val="16"/>
        </w:rPr>
      </w:pPr>
      <w:del w:id="223" w:author="Donald Prothero" w:date="2016-06-29T19:29:00Z">
        <w:r w:rsidDel="00F81A0C">
          <w:rPr>
            <w:rFonts w:ascii="Times New Roman" w:hAnsi="Times New Roman"/>
            <w:sz w:val="16"/>
          </w:rPr>
          <w:tab/>
        </w:r>
        <w:r w:rsidDel="00F81A0C">
          <w:rPr>
            <w:rFonts w:ascii="Times New Roman" w:hAnsi="Times New Roman"/>
            <w:sz w:val="16"/>
          </w:rPr>
          <w:tab/>
          <w:delText>9</w:delText>
        </w:r>
        <w:r w:rsidDel="00F81A0C">
          <w:rPr>
            <w:rFonts w:ascii="Times New Roman" w:hAnsi="Times New Roman"/>
            <w:sz w:val="16"/>
          </w:rPr>
          <w:tab/>
          <w:delText>10</w:delText>
        </w:r>
        <w:r w:rsidDel="00F81A0C">
          <w:rPr>
            <w:rFonts w:ascii="Times New Roman" w:hAnsi="Times New Roman"/>
            <w:sz w:val="16"/>
          </w:rPr>
          <w:tab/>
        </w:r>
        <w:r w:rsidR="002A11F2" w:rsidDel="00F81A0C">
          <w:rPr>
            <w:rFonts w:ascii="Times New Roman" w:hAnsi="Times New Roman"/>
            <w:sz w:val="16"/>
          </w:rPr>
          <w:delText>5.4</w:delText>
        </w:r>
        <w:r w:rsidR="002A11F2" w:rsidDel="00F81A0C">
          <w:rPr>
            <w:rFonts w:ascii="Times New Roman" w:hAnsi="Times New Roman"/>
            <w:sz w:val="16"/>
          </w:rPr>
          <w:tab/>
          <w:delText>0.7</w:delText>
        </w:r>
        <w:r w:rsidR="002A11F2" w:rsidDel="00F81A0C">
          <w:rPr>
            <w:rFonts w:ascii="Times New Roman" w:hAnsi="Times New Roman"/>
            <w:sz w:val="16"/>
          </w:rPr>
          <w:tab/>
          <w:delText>12.2</w:delText>
        </w:r>
      </w:del>
    </w:p>
    <w:p w14:paraId="006B87FC" w14:textId="26AE9291" w:rsidR="003C0E09" w:rsidDel="00F81A0C" w:rsidRDefault="003C0E09" w:rsidP="00F81A0C">
      <w:pPr>
        <w:tabs>
          <w:tab w:val="left" w:pos="360"/>
          <w:tab w:val="decimal" w:pos="3600"/>
          <w:tab w:val="decimal" w:pos="5040"/>
          <w:tab w:val="decimal" w:pos="6480"/>
          <w:tab w:val="decimal" w:pos="7920"/>
          <w:tab w:val="decimal" w:pos="9000"/>
        </w:tabs>
        <w:rPr>
          <w:del w:id="224" w:author="Donald Prothero" w:date="2016-06-29T19:29:00Z"/>
          <w:rFonts w:ascii="Times New Roman" w:hAnsi="Times New Roman"/>
          <w:sz w:val="16"/>
        </w:rPr>
      </w:pPr>
      <w:del w:id="225" w:author="Donald Prothero" w:date="2016-06-29T19:29:00Z">
        <w:r w:rsidDel="00F81A0C">
          <w:rPr>
            <w:rFonts w:ascii="Times New Roman" w:hAnsi="Times New Roman"/>
            <w:sz w:val="16"/>
          </w:rPr>
          <w:tab/>
        </w:r>
        <w:r w:rsidDel="00F81A0C">
          <w:rPr>
            <w:rFonts w:ascii="Times New Roman" w:hAnsi="Times New Roman"/>
            <w:sz w:val="16"/>
          </w:rPr>
          <w:tab/>
          <w:delText>11</w:delText>
        </w:r>
        <w:r w:rsidDel="00F81A0C">
          <w:rPr>
            <w:rFonts w:ascii="Times New Roman" w:hAnsi="Times New Roman"/>
            <w:sz w:val="16"/>
          </w:rPr>
          <w:tab/>
          <w:delText>3</w:delText>
        </w:r>
        <w:r w:rsidDel="00F81A0C">
          <w:rPr>
            <w:rFonts w:ascii="Times New Roman" w:hAnsi="Times New Roman"/>
            <w:sz w:val="16"/>
          </w:rPr>
          <w:tab/>
        </w:r>
        <w:r w:rsidR="002A11F2" w:rsidDel="00F81A0C">
          <w:rPr>
            <w:rFonts w:ascii="Times New Roman" w:hAnsi="Times New Roman"/>
            <w:sz w:val="16"/>
          </w:rPr>
          <w:delText>6.0</w:delText>
        </w:r>
        <w:r w:rsidR="002A11F2" w:rsidDel="00F81A0C">
          <w:rPr>
            <w:rFonts w:ascii="Times New Roman" w:hAnsi="Times New Roman"/>
            <w:sz w:val="16"/>
          </w:rPr>
          <w:tab/>
          <w:delText>0.4</w:delText>
        </w:r>
        <w:r w:rsidR="002A11F2" w:rsidDel="00F81A0C">
          <w:rPr>
            <w:rFonts w:ascii="Times New Roman" w:hAnsi="Times New Roman"/>
            <w:sz w:val="16"/>
          </w:rPr>
          <w:tab/>
          <w:delText>5.9</w:delText>
        </w:r>
      </w:del>
    </w:p>
    <w:p w14:paraId="384C6CE5" w14:textId="158B9E35" w:rsidR="003C0E09" w:rsidDel="00F81A0C" w:rsidRDefault="003C0E09" w:rsidP="00F81A0C">
      <w:pPr>
        <w:tabs>
          <w:tab w:val="left" w:pos="360"/>
          <w:tab w:val="decimal" w:pos="3600"/>
          <w:tab w:val="decimal" w:pos="5040"/>
          <w:tab w:val="decimal" w:pos="6480"/>
          <w:tab w:val="decimal" w:pos="7920"/>
          <w:tab w:val="decimal" w:pos="9000"/>
        </w:tabs>
        <w:rPr>
          <w:del w:id="226" w:author="Donald Prothero" w:date="2016-06-29T19:29:00Z"/>
          <w:rFonts w:ascii="Times New Roman" w:hAnsi="Times New Roman"/>
          <w:sz w:val="16"/>
        </w:rPr>
      </w:pPr>
      <w:del w:id="227" w:author="Donald Prothero" w:date="2016-06-29T19:29:00Z">
        <w:r w:rsidDel="00F81A0C">
          <w:rPr>
            <w:rFonts w:ascii="Times New Roman" w:hAnsi="Times New Roman"/>
            <w:sz w:val="16"/>
          </w:rPr>
          <w:tab/>
        </w:r>
        <w:r w:rsidDel="00F81A0C">
          <w:rPr>
            <w:rFonts w:ascii="Times New Roman" w:hAnsi="Times New Roman"/>
            <w:sz w:val="16"/>
          </w:rPr>
          <w:tab/>
          <w:delText>14</w:delText>
        </w:r>
        <w:r w:rsidDel="00F81A0C">
          <w:rPr>
            <w:rFonts w:ascii="Times New Roman" w:hAnsi="Times New Roman"/>
            <w:sz w:val="16"/>
          </w:rPr>
          <w:tab/>
          <w:delText>31</w:delText>
        </w:r>
        <w:r w:rsidDel="00F81A0C">
          <w:rPr>
            <w:rFonts w:ascii="Times New Roman" w:hAnsi="Times New Roman"/>
            <w:sz w:val="16"/>
          </w:rPr>
          <w:tab/>
        </w:r>
        <w:r w:rsidR="002A11F2" w:rsidDel="00F81A0C">
          <w:rPr>
            <w:rFonts w:ascii="Times New Roman" w:hAnsi="Times New Roman"/>
            <w:sz w:val="16"/>
          </w:rPr>
          <w:delText>5.9</w:delText>
        </w:r>
        <w:r w:rsidR="002A11F2" w:rsidDel="00F81A0C">
          <w:rPr>
            <w:rFonts w:ascii="Times New Roman" w:hAnsi="Times New Roman"/>
            <w:sz w:val="16"/>
          </w:rPr>
          <w:tab/>
          <w:delText>0.6</w:delText>
        </w:r>
        <w:r w:rsidR="002A11F2" w:rsidDel="00F81A0C">
          <w:rPr>
            <w:rFonts w:ascii="Times New Roman" w:hAnsi="Times New Roman"/>
            <w:sz w:val="16"/>
          </w:rPr>
          <w:tab/>
          <w:delText>9.7</w:delText>
        </w:r>
      </w:del>
    </w:p>
    <w:p w14:paraId="66FA5652" w14:textId="747481A5" w:rsidR="003C0E09" w:rsidDel="00F81A0C" w:rsidRDefault="003C0E09" w:rsidP="00F81A0C">
      <w:pPr>
        <w:tabs>
          <w:tab w:val="left" w:pos="360"/>
          <w:tab w:val="decimal" w:pos="3600"/>
          <w:tab w:val="decimal" w:pos="5040"/>
          <w:tab w:val="decimal" w:pos="6480"/>
          <w:tab w:val="decimal" w:pos="7920"/>
          <w:tab w:val="decimal" w:pos="9000"/>
        </w:tabs>
        <w:rPr>
          <w:del w:id="228" w:author="Donald Prothero" w:date="2016-06-29T19:29:00Z"/>
          <w:rFonts w:ascii="Times New Roman" w:hAnsi="Times New Roman"/>
          <w:sz w:val="16"/>
        </w:rPr>
      </w:pPr>
      <w:del w:id="229" w:author="Donald Prothero" w:date="2016-06-29T19:29:00Z">
        <w:r w:rsidDel="00F81A0C">
          <w:rPr>
            <w:rFonts w:ascii="Times New Roman" w:hAnsi="Times New Roman"/>
            <w:sz w:val="16"/>
          </w:rPr>
          <w:tab/>
        </w:r>
        <w:r w:rsidDel="00F81A0C">
          <w:rPr>
            <w:rFonts w:ascii="Times New Roman" w:hAnsi="Times New Roman"/>
            <w:sz w:val="16"/>
          </w:rPr>
          <w:tab/>
          <w:delText>16</w:delText>
        </w:r>
        <w:r w:rsidDel="00F81A0C">
          <w:rPr>
            <w:rFonts w:ascii="Times New Roman" w:hAnsi="Times New Roman"/>
            <w:sz w:val="16"/>
          </w:rPr>
          <w:tab/>
          <w:delText>9</w:delText>
        </w:r>
        <w:r w:rsidDel="00F81A0C">
          <w:rPr>
            <w:rFonts w:ascii="Times New Roman" w:hAnsi="Times New Roman"/>
            <w:sz w:val="16"/>
          </w:rPr>
          <w:tab/>
        </w:r>
        <w:r w:rsidR="002A11F2" w:rsidDel="00F81A0C">
          <w:rPr>
            <w:rFonts w:ascii="Times New Roman" w:hAnsi="Times New Roman"/>
            <w:sz w:val="16"/>
          </w:rPr>
          <w:delText>6.0</w:delText>
        </w:r>
        <w:r w:rsidR="002A11F2" w:rsidDel="00F81A0C">
          <w:rPr>
            <w:rFonts w:ascii="Times New Roman" w:hAnsi="Times New Roman"/>
            <w:sz w:val="16"/>
          </w:rPr>
          <w:tab/>
          <w:delText>0.6</w:delText>
        </w:r>
        <w:r w:rsidR="002A11F2" w:rsidDel="00F81A0C">
          <w:rPr>
            <w:rFonts w:ascii="Times New Roman" w:hAnsi="Times New Roman"/>
            <w:sz w:val="16"/>
          </w:rPr>
          <w:tab/>
          <w:delText>9.2</w:delText>
        </w:r>
      </w:del>
    </w:p>
    <w:p w14:paraId="2CCE77E2" w14:textId="7D00718D" w:rsidR="003C0E09" w:rsidDel="00F81A0C" w:rsidRDefault="003C0E09" w:rsidP="00F81A0C">
      <w:pPr>
        <w:tabs>
          <w:tab w:val="left" w:pos="360"/>
          <w:tab w:val="decimal" w:pos="3600"/>
          <w:tab w:val="decimal" w:pos="5040"/>
          <w:tab w:val="decimal" w:pos="6480"/>
          <w:tab w:val="decimal" w:pos="7920"/>
          <w:tab w:val="decimal" w:pos="9000"/>
        </w:tabs>
        <w:rPr>
          <w:del w:id="230" w:author="Donald Prothero" w:date="2016-06-29T19:29:00Z"/>
          <w:rFonts w:ascii="Times New Roman" w:hAnsi="Times New Roman"/>
          <w:sz w:val="16"/>
        </w:rPr>
      </w:pPr>
      <w:del w:id="231" w:author="Donald Prothero" w:date="2016-06-29T19:29:00Z">
        <w:r w:rsidDel="00F81A0C">
          <w:rPr>
            <w:rFonts w:ascii="Times New Roman" w:hAnsi="Times New Roman"/>
            <w:sz w:val="16"/>
          </w:rPr>
          <w:tab/>
        </w:r>
        <w:r w:rsidDel="00F81A0C">
          <w:rPr>
            <w:rFonts w:ascii="Times New Roman" w:hAnsi="Times New Roman"/>
            <w:sz w:val="16"/>
          </w:rPr>
          <w:tab/>
          <w:delText>18</w:delText>
        </w:r>
        <w:r w:rsidDel="00F81A0C">
          <w:rPr>
            <w:rFonts w:ascii="Times New Roman" w:hAnsi="Times New Roman"/>
            <w:sz w:val="16"/>
          </w:rPr>
          <w:tab/>
          <w:delText>8</w:delText>
        </w:r>
        <w:r w:rsidDel="00F81A0C">
          <w:rPr>
            <w:rFonts w:ascii="Times New Roman" w:hAnsi="Times New Roman"/>
            <w:sz w:val="16"/>
          </w:rPr>
          <w:tab/>
        </w:r>
        <w:r w:rsidR="002A11F2" w:rsidDel="00F81A0C">
          <w:rPr>
            <w:rFonts w:ascii="Times New Roman" w:hAnsi="Times New Roman"/>
            <w:sz w:val="16"/>
          </w:rPr>
          <w:delText>6.0</w:delText>
        </w:r>
        <w:r w:rsidR="002A11F2" w:rsidDel="00F81A0C">
          <w:rPr>
            <w:rFonts w:ascii="Times New Roman" w:hAnsi="Times New Roman"/>
            <w:sz w:val="16"/>
          </w:rPr>
          <w:tab/>
          <w:delText>0.6</w:delText>
        </w:r>
        <w:r w:rsidR="002A11F2" w:rsidDel="00F81A0C">
          <w:rPr>
            <w:rFonts w:ascii="Times New Roman" w:hAnsi="Times New Roman"/>
            <w:sz w:val="16"/>
          </w:rPr>
          <w:tab/>
          <w:delText>9.9</w:delText>
        </w:r>
      </w:del>
    </w:p>
    <w:p w14:paraId="07D9E8C1" w14:textId="4FA5DAE4" w:rsidR="003C0E09" w:rsidDel="00F81A0C" w:rsidRDefault="003C0E09" w:rsidP="00F81A0C">
      <w:pPr>
        <w:tabs>
          <w:tab w:val="left" w:pos="360"/>
          <w:tab w:val="decimal" w:pos="3600"/>
          <w:tab w:val="decimal" w:pos="5040"/>
          <w:tab w:val="decimal" w:pos="6480"/>
          <w:tab w:val="decimal" w:pos="7920"/>
          <w:tab w:val="decimal" w:pos="9000"/>
        </w:tabs>
        <w:rPr>
          <w:del w:id="232" w:author="Donald Prothero" w:date="2016-06-29T19:29:00Z"/>
          <w:rFonts w:ascii="Times New Roman" w:hAnsi="Times New Roman"/>
          <w:sz w:val="16"/>
        </w:rPr>
      </w:pPr>
      <w:del w:id="233" w:author="Donald Prothero" w:date="2016-06-29T19:29:00Z">
        <w:r w:rsidDel="00F81A0C">
          <w:rPr>
            <w:rFonts w:ascii="Times New Roman" w:hAnsi="Times New Roman"/>
            <w:sz w:val="16"/>
          </w:rPr>
          <w:tab/>
        </w:r>
        <w:r w:rsidDel="00F81A0C">
          <w:rPr>
            <w:rFonts w:ascii="Times New Roman" w:hAnsi="Times New Roman"/>
            <w:sz w:val="16"/>
          </w:rPr>
          <w:tab/>
          <w:delText>21</w:delText>
        </w:r>
        <w:r w:rsidDel="00F81A0C">
          <w:rPr>
            <w:rFonts w:ascii="Times New Roman" w:hAnsi="Times New Roman"/>
            <w:sz w:val="16"/>
          </w:rPr>
          <w:tab/>
          <w:delText>12</w:delText>
        </w:r>
        <w:r w:rsidDel="00F81A0C">
          <w:rPr>
            <w:rFonts w:ascii="Times New Roman" w:hAnsi="Times New Roman"/>
            <w:sz w:val="16"/>
          </w:rPr>
          <w:tab/>
        </w:r>
        <w:r w:rsidR="002A11F2" w:rsidDel="00F81A0C">
          <w:rPr>
            <w:rFonts w:ascii="Times New Roman" w:hAnsi="Times New Roman"/>
            <w:sz w:val="16"/>
          </w:rPr>
          <w:delText>6.2</w:delText>
        </w:r>
        <w:r w:rsidR="002A11F2" w:rsidDel="00F81A0C">
          <w:rPr>
            <w:rFonts w:ascii="Times New Roman" w:hAnsi="Times New Roman"/>
            <w:sz w:val="16"/>
          </w:rPr>
          <w:tab/>
          <w:delText>0.5</w:delText>
        </w:r>
        <w:r w:rsidR="002A11F2" w:rsidDel="00F81A0C">
          <w:rPr>
            <w:rFonts w:ascii="Times New Roman" w:hAnsi="Times New Roman"/>
            <w:sz w:val="16"/>
          </w:rPr>
          <w:tab/>
        </w:r>
        <w:r w:rsidR="00A569A3" w:rsidDel="00F81A0C">
          <w:rPr>
            <w:rFonts w:ascii="Times New Roman" w:hAnsi="Times New Roman"/>
            <w:sz w:val="16"/>
          </w:rPr>
          <w:delText>8.3</w:delText>
        </w:r>
      </w:del>
    </w:p>
    <w:p w14:paraId="4DC2EACF" w14:textId="735BE7CF" w:rsidR="003C0E09" w:rsidDel="00F81A0C" w:rsidRDefault="003C0E09" w:rsidP="00F81A0C">
      <w:pPr>
        <w:tabs>
          <w:tab w:val="left" w:pos="360"/>
          <w:tab w:val="decimal" w:pos="3600"/>
          <w:tab w:val="decimal" w:pos="5040"/>
          <w:tab w:val="decimal" w:pos="6480"/>
          <w:tab w:val="decimal" w:pos="7920"/>
          <w:tab w:val="decimal" w:pos="9000"/>
        </w:tabs>
        <w:rPr>
          <w:del w:id="234" w:author="Donald Prothero" w:date="2016-06-29T19:29:00Z"/>
          <w:rFonts w:ascii="Times New Roman" w:hAnsi="Times New Roman"/>
          <w:sz w:val="16"/>
        </w:rPr>
      </w:pPr>
      <w:del w:id="235" w:author="Donald Prothero" w:date="2016-06-29T19:29:00Z">
        <w:r w:rsidDel="00F81A0C">
          <w:rPr>
            <w:rFonts w:ascii="Times New Roman" w:hAnsi="Times New Roman"/>
            <w:sz w:val="16"/>
          </w:rPr>
          <w:tab/>
        </w:r>
        <w:r w:rsidDel="00F81A0C">
          <w:rPr>
            <w:rFonts w:ascii="Times New Roman" w:hAnsi="Times New Roman"/>
            <w:sz w:val="16"/>
          </w:rPr>
          <w:tab/>
          <w:delText>26</w:delText>
        </w:r>
        <w:r w:rsidDel="00F81A0C">
          <w:rPr>
            <w:rFonts w:ascii="Times New Roman" w:hAnsi="Times New Roman"/>
            <w:sz w:val="16"/>
          </w:rPr>
          <w:tab/>
          <w:delText>1</w:delText>
        </w:r>
        <w:r w:rsidDel="00F81A0C">
          <w:rPr>
            <w:rFonts w:ascii="Times New Roman" w:hAnsi="Times New Roman"/>
            <w:sz w:val="16"/>
          </w:rPr>
          <w:tab/>
        </w:r>
        <w:r w:rsidR="00A569A3" w:rsidDel="00F81A0C">
          <w:rPr>
            <w:rFonts w:ascii="Times New Roman" w:hAnsi="Times New Roman"/>
            <w:sz w:val="16"/>
          </w:rPr>
          <w:delText>6.1</w:delText>
        </w:r>
        <w:r w:rsidDel="00F81A0C">
          <w:rPr>
            <w:rFonts w:ascii="Times New Roman" w:hAnsi="Times New Roman"/>
            <w:sz w:val="16"/>
          </w:rPr>
          <w:tab/>
          <w:delText>—</w:delText>
        </w:r>
        <w:r w:rsidDel="00F81A0C">
          <w:rPr>
            <w:rFonts w:ascii="Times New Roman" w:hAnsi="Times New Roman"/>
            <w:sz w:val="16"/>
          </w:rPr>
          <w:tab/>
          <w:delText>—</w:delText>
        </w:r>
      </w:del>
    </w:p>
    <w:p w14:paraId="49B6F7F7" w14:textId="7D3441ED" w:rsidR="003C0E09" w:rsidDel="00F81A0C" w:rsidRDefault="003C0E09" w:rsidP="00F81A0C">
      <w:pPr>
        <w:tabs>
          <w:tab w:val="left" w:pos="360"/>
          <w:tab w:val="decimal" w:pos="3600"/>
          <w:tab w:val="decimal" w:pos="5040"/>
          <w:tab w:val="decimal" w:pos="6480"/>
          <w:tab w:val="decimal" w:pos="7920"/>
          <w:tab w:val="decimal" w:pos="9000"/>
        </w:tabs>
        <w:rPr>
          <w:del w:id="236" w:author="Donald Prothero" w:date="2016-06-29T19:29:00Z"/>
          <w:rFonts w:ascii="Times New Roman" w:hAnsi="Times New Roman"/>
          <w:sz w:val="16"/>
        </w:rPr>
      </w:pPr>
      <w:del w:id="237" w:author="Donald Prothero" w:date="2016-06-29T19:29:00Z">
        <w:r w:rsidDel="00F81A0C">
          <w:rPr>
            <w:rFonts w:ascii="Times New Roman" w:hAnsi="Times New Roman"/>
            <w:sz w:val="16"/>
          </w:rPr>
          <w:tab/>
        </w:r>
        <w:r w:rsidDel="00F81A0C">
          <w:rPr>
            <w:rFonts w:ascii="Times New Roman" w:hAnsi="Times New Roman"/>
            <w:sz w:val="16"/>
          </w:rPr>
          <w:tab/>
          <w:delText>29</w:delText>
        </w:r>
        <w:r w:rsidDel="00F81A0C">
          <w:rPr>
            <w:rFonts w:ascii="Times New Roman" w:hAnsi="Times New Roman"/>
            <w:sz w:val="16"/>
          </w:rPr>
          <w:tab/>
          <w:delText>3</w:delText>
        </w:r>
        <w:r w:rsidDel="00F81A0C">
          <w:rPr>
            <w:rFonts w:ascii="Times New Roman" w:hAnsi="Times New Roman"/>
            <w:sz w:val="16"/>
          </w:rPr>
          <w:tab/>
        </w:r>
        <w:r w:rsidR="00A569A3" w:rsidDel="00F81A0C">
          <w:rPr>
            <w:rFonts w:ascii="Times New Roman" w:hAnsi="Times New Roman"/>
            <w:sz w:val="16"/>
          </w:rPr>
          <w:delText>5.6</w:delText>
        </w:r>
        <w:r w:rsidR="00A569A3" w:rsidDel="00F81A0C">
          <w:rPr>
            <w:rFonts w:ascii="Times New Roman" w:hAnsi="Times New Roman"/>
            <w:sz w:val="16"/>
          </w:rPr>
          <w:tab/>
          <w:delText>0.6</w:delText>
        </w:r>
        <w:r w:rsidR="00A569A3" w:rsidDel="00F81A0C">
          <w:rPr>
            <w:rFonts w:ascii="Times New Roman" w:hAnsi="Times New Roman"/>
            <w:sz w:val="16"/>
          </w:rPr>
          <w:tab/>
          <w:delText>10.9</w:delText>
        </w:r>
      </w:del>
    </w:p>
    <w:p w14:paraId="0B53A6BC" w14:textId="4098BCB9" w:rsidR="003C0E09" w:rsidDel="00F81A0C" w:rsidRDefault="003C0E09" w:rsidP="00F81A0C">
      <w:pPr>
        <w:tabs>
          <w:tab w:val="left" w:pos="360"/>
          <w:tab w:val="decimal" w:pos="3600"/>
          <w:tab w:val="decimal" w:pos="5040"/>
          <w:tab w:val="decimal" w:pos="6480"/>
          <w:tab w:val="decimal" w:pos="7920"/>
          <w:tab w:val="decimal" w:pos="9000"/>
        </w:tabs>
        <w:rPr>
          <w:del w:id="238" w:author="Donald Prothero" w:date="2016-06-29T19:29:00Z"/>
          <w:rFonts w:ascii="Times New Roman" w:hAnsi="Times New Roman"/>
          <w:sz w:val="16"/>
        </w:rPr>
      </w:pPr>
      <w:del w:id="239" w:author="Donald Prothero" w:date="2016-06-29T19:29:00Z">
        <w:r w:rsidDel="00F81A0C">
          <w:rPr>
            <w:rFonts w:ascii="Times New Roman" w:hAnsi="Times New Roman"/>
            <w:sz w:val="16"/>
          </w:rPr>
          <w:tab/>
        </w:r>
        <w:r w:rsidDel="00F81A0C">
          <w:rPr>
            <w:rFonts w:ascii="Times New Roman" w:hAnsi="Times New Roman"/>
            <w:sz w:val="16"/>
          </w:rPr>
          <w:tab/>
          <w:delText>35</w:delText>
        </w:r>
        <w:r w:rsidDel="00F81A0C">
          <w:rPr>
            <w:rFonts w:ascii="Times New Roman" w:hAnsi="Times New Roman"/>
            <w:sz w:val="16"/>
          </w:rPr>
          <w:tab/>
          <w:delText>1</w:delText>
        </w:r>
        <w:r w:rsidDel="00F81A0C">
          <w:rPr>
            <w:rFonts w:ascii="Times New Roman" w:hAnsi="Times New Roman"/>
            <w:sz w:val="16"/>
          </w:rPr>
          <w:tab/>
        </w:r>
        <w:r w:rsidR="00A569A3" w:rsidDel="00F81A0C">
          <w:rPr>
            <w:rFonts w:ascii="Times New Roman" w:hAnsi="Times New Roman"/>
            <w:sz w:val="16"/>
          </w:rPr>
          <w:delText>5.3</w:delText>
        </w:r>
        <w:r w:rsidDel="00F81A0C">
          <w:rPr>
            <w:rFonts w:ascii="Times New Roman" w:hAnsi="Times New Roman"/>
            <w:sz w:val="16"/>
          </w:rPr>
          <w:tab/>
          <w:delText>—</w:delText>
        </w:r>
        <w:r w:rsidDel="00F81A0C">
          <w:rPr>
            <w:rFonts w:ascii="Times New Roman" w:hAnsi="Times New Roman"/>
            <w:sz w:val="16"/>
          </w:rPr>
          <w:tab/>
          <w:delText>—</w:delText>
        </w:r>
      </w:del>
    </w:p>
    <w:p w14:paraId="0760351B" w14:textId="77777777" w:rsidR="003C0E09" w:rsidRDefault="003C0E09" w:rsidP="00F81A0C">
      <w:pPr>
        <w:tabs>
          <w:tab w:val="left" w:pos="360"/>
          <w:tab w:val="decimal" w:pos="3600"/>
          <w:tab w:val="decimal" w:pos="5040"/>
          <w:tab w:val="decimal" w:pos="6480"/>
          <w:tab w:val="decimal" w:pos="7920"/>
          <w:tab w:val="decimal" w:pos="9000"/>
        </w:tabs>
        <w:rPr>
          <w:rFonts w:ascii="Times New Roman" w:hAnsi="Times New Roman"/>
          <w:sz w:val="16"/>
        </w:rPr>
      </w:pPr>
    </w:p>
    <w:p w14:paraId="0A7B9DDE" w14:textId="72CE9237" w:rsidR="00F81A0C" w:rsidRDefault="003C0E09" w:rsidP="00F81A0C">
      <w:pPr>
        <w:tabs>
          <w:tab w:val="left" w:pos="360"/>
          <w:tab w:val="decimal" w:pos="3600"/>
          <w:tab w:val="decimal" w:pos="5040"/>
          <w:tab w:val="decimal" w:pos="6480"/>
          <w:tab w:val="decimal" w:pos="7920"/>
          <w:tab w:val="decimal" w:pos="9000"/>
        </w:tabs>
        <w:rPr>
          <w:ins w:id="240" w:author="Donald Prothero" w:date="2016-06-29T19:29:00Z"/>
          <w:rFonts w:ascii="Times New Roman" w:hAnsi="Times New Roman"/>
          <w:sz w:val="16"/>
        </w:rPr>
      </w:pPr>
      <w:r>
        <w:rPr>
          <w:rFonts w:ascii="Times New Roman" w:hAnsi="Times New Roman"/>
          <w:sz w:val="16"/>
        </w:rPr>
        <w:t>Midshaft transverse width</w:t>
      </w:r>
      <w:r>
        <w:rPr>
          <w:rFonts w:ascii="Times New Roman" w:hAnsi="Times New Roman"/>
          <w:sz w:val="16"/>
        </w:rPr>
        <w:tab/>
      </w:r>
      <w:ins w:id="241" w:author="Donald Prothero" w:date="2016-06-29T19:29:00Z">
        <w:r w:rsidR="00F81A0C">
          <w:rPr>
            <w:rFonts w:ascii="Times New Roman" w:hAnsi="Times New Roman"/>
            <w:sz w:val="16"/>
          </w:rPr>
          <w:t>9</w:t>
        </w:r>
        <w:r w:rsidR="00F81A0C">
          <w:rPr>
            <w:rFonts w:ascii="Times New Roman" w:hAnsi="Times New Roman"/>
            <w:sz w:val="16"/>
          </w:rPr>
          <w:tab/>
          <w:t>1</w:t>
        </w:r>
        <w:r w:rsidR="00F81A0C">
          <w:rPr>
            <w:rFonts w:ascii="Times New Roman" w:hAnsi="Times New Roman"/>
            <w:sz w:val="16"/>
          </w:rPr>
          <w:tab/>
        </w:r>
      </w:ins>
      <w:ins w:id="242" w:author="Donald Prothero" w:date="2016-06-29T19:33:00Z">
        <w:r w:rsidR="000B1E22">
          <w:rPr>
            <w:rFonts w:ascii="Times New Roman" w:hAnsi="Times New Roman"/>
            <w:sz w:val="16"/>
          </w:rPr>
          <w:t>12.0</w:t>
        </w:r>
      </w:ins>
      <w:ins w:id="243" w:author="Donald Prothero" w:date="2016-06-29T19:29:00Z">
        <w:r w:rsidR="00F81A0C">
          <w:rPr>
            <w:rFonts w:ascii="Times New Roman" w:hAnsi="Times New Roman"/>
            <w:sz w:val="16"/>
          </w:rPr>
          <w:tab/>
        </w:r>
        <w:r w:rsidR="00F81A0C">
          <w:rPr>
            <w:rFonts w:ascii="Times New Roman" w:hAnsi="Times New Roman"/>
            <w:sz w:val="16"/>
          </w:rPr>
          <w:softHyphen/>
          <w:t>—</w:t>
        </w:r>
        <w:r w:rsidR="00F81A0C">
          <w:rPr>
            <w:rFonts w:ascii="Times New Roman" w:hAnsi="Times New Roman"/>
            <w:sz w:val="16"/>
          </w:rPr>
          <w:tab/>
          <w:t>—</w:t>
        </w:r>
      </w:ins>
    </w:p>
    <w:p w14:paraId="4363FD3A" w14:textId="48EDC3C6" w:rsidR="00F81A0C" w:rsidRDefault="00F81A0C" w:rsidP="00F81A0C">
      <w:pPr>
        <w:tabs>
          <w:tab w:val="left" w:pos="360"/>
          <w:tab w:val="decimal" w:pos="3600"/>
          <w:tab w:val="decimal" w:pos="5040"/>
          <w:tab w:val="decimal" w:pos="6480"/>
          <w:tab w:val="decimal" w:pos="7920"/>
          <w:tab w:val="decimal" w:pos="9000"/>
        </w:tabs>
        <w:rPr>
          <w:ins w:id="244" w:author="Donald Prothero" w:date="2016-06-29T19:29:00Z"/>
          <w:rFonts w:ascii="Times New Roman" w:hAnsi="Times New Roman"/>
          <w:sz w:val="16"/>
        </w:rPr>
      </w:pPr>
      <w:ins w:id="245" w:author="Donald Prothero" w:date="2016-06-29T19:29:00Z">
        <w:r>
          <w:rPr>
            <w:rFonts w:ascii="Times New Roman" w:hAnsi="Times New Roman"/>
            <w:sz w:val="16"/>
          </w:rPr>
          <w:tab/>
        </w:r>
        <w:r>
          <w:rPr>
            <w:rFonts w:ascii="Times New Roman" w:hAnsi="Times New Roman"/>
            <w:sz w:val="16"/>
          </w:rPr>
          <w:tab/>
          <w:t>11</w:t>
        </w:r>
        <w:r>
          <w:rPr>
            <w:rFonts w:ascii="Times New Roman" w:hAnsi="Times New Roman"/>
            <w:sz w:val="16"/>
          </w:rPr>
          <w:tab/>
          <w:t>17</w:t>
        </w:r>
        <w:r>
          <w:rPr>
            <w:rFonts w:ascii="Times New Roman" w:hAnsi="Times New Roman"/>
            <w:sz w:val="16"/>
          </w:rPr>
          <w:tab/>
        </w:r>
      </w:ins>
      <w:ins w:id="246" w:author="Donald Prothero" w:date="2016-06-29T19:31:00Z">
        <w:r w:rsidR="000B1E22">
          <w:rPr>
            <w:rFonts w:ascii="Times New Roman" w:hAnsi="Times New Roman"/>
            <w:sz w:val="16"/>
          </w:rPr>
          <w:t>12.3</w:t>
        </w:r>
      </w:ins>
      <w:ins w:id="247" w:author="Donald Prothero" w:date="2016-06-29T19:29:00Z">
        <w:r>
          <w:rPr>
            <w:rFonts w:ascii="Times New Roman" w:hAnsi="Times New Roman"/>
            <w:sz w:val="16"/>
          </w:rPr>
          <w:tab/>
        </w:r>
      </w:ins>
      <w:ins w:id="248" w:author="Donald Prothero" w:date="2016-06-29T19:31:00Z">
        <w:r w:rsidR="000B1E22">
          <w:rPr>
            <w:rFonts w:ascii="Times New Roman" w:hAnsi="Times New Roman"/>
            <w:sz w:val="16"/>
          </w:rPr>
          <w:t>0.8</w:t>
        </w:r>
      </w:ins>
      <w:ins w:id="249" w:author="Donald Prothero" w:date="2016-06-29T19:29:00Z">
        <w:r>
          <w:rPr>
            <w:rFonts w:ascii="Times New Roman" w:hAnsi="Times New Roman"/>
            <w:sz w:val="16"/>
          </w:rPr>
          <w:tab/>
        </w:r>
      </w:ins>
      <w:ins w:id="250" w:author="Donald Prothero" w:date="2016-06-29T19:32:00Z">
        <w:r w:rsidR="000B1E22">
          <w:rPr>
            <w:rFonts w:ascii="Times New Roman" w:hAnsi="Times New Roman"/>
            <w:sz w:val="16"/>
          </w:rPr>
          <w:t>6.9</w:t>
        </w:r>
      </w:ins>
    </w:p>
    <w:p w14:paraId="6DF68105" w14:textId="128F883D" w:rsidR="00F81A0C" w:rsidRDefault="00F81A0C" w:rsidP="00F81A0C">
      <w:pPr>
        <w:tabs>
          <w:tab w:val="left" w:pos="360"/>
          <w:tab w:val="decimal" w:pos="3600"/>
          <w:tab w:val="decimal" w:pos="5040"/>
          <w:tab w:val="decimal" w:pos="6480"/>
          <w:tab w:val="decimal" w:pos="7920"/>
          <w:tab w:val="decimal" w:pos="9000"/>
        </w:tabs>
        <w:rPr>
          <w:ins w:id="251" w:author="Donald Prothero" w:date="2016-06-29T19:29:00Z"/>
          <w:rFonts w:ascii="Times New Roman" w:hAnsi="Times New Roman"/>
          <w:sz w:val="16"/>
        </w:rPr>
      </w:pPr>
      <w:ins w:id="252" w:author="Donald Prothero" w:date="2016-06-29T19:29:00Z">
        <w:r>
          <w:rPr>
            <w:rFonts w:ascii="Times New Roman" w:hAnsi="Times New Roman"/>
            <w:sz w:val="16"/>
          </w:rPr>
          <w:tab/>
        </w:r>
        <w:r>
          <w:rPr>
            <w:rFonts w:ascii="Times New Roman" w:hAnsi="Times New Roman"/>
            <w:sz w:val="16"/>
          </w:rPr>
          <w:tab/>
          <w:t>14</w:t>
        </w:r>
        <w:r>
          <w:rPr>
            <w:rFonts w:ascii="Times New Roman" w:hAnsi="Times New Roman"/>
            <w:sz w:val="16"/>
          </w:rPr>
          <w:tab/>
          <w:t>13</w:t>
        </w:r>
        <w:r>
          <w:rPr>
            <w:rFonts w:ascii="Times New Roman" w:hAnsi="Times New Roman"/>
            <w:sz w:val="16"/>
          </w:rPr>
          <w:tab/>
        </w:r>
      </w:ins>
      <w:ins w:id="253" w:author="Donald Prothero" w:date="2016-06-29T19:31:00Z">
        <w:r w:rsidR="000B1E22">
          <w:rPr>
            <w:rFonts w:ascii="Times New Roman" w:hAnsi="Times New Roman"/>
            <w:sz w:val="16"/>
          </w:rPr>
          <w:t>11.6</w:t>
        </w:r>
      </w:ins>
      <w:ins w:id="254" w:author="Donald Prothero" w:date="2016-06-29T19:29:00Z">
        <w:r>
          <w:rPr>
            <w:rFonts w:ascii="Times New Roman" w:hAnsi="Times New Roman"/>
            <w:sz w:val="16"/>
          </w:rPr>
          <w:tab/>
        </w:r>
      </w:ins>
      <w:ins w:id="255" w:author="Donald Prothero" w:date="2016-06-29T19:32:00Z">
        <w:r w:rsidR="000B1E22">
          <w:rPr>
            <w:rFonts w:ascii="Times New Roman" w:hAnsi="Times New Roman"/>
            <w:sz w:val="16"/>
          </w:rPr>
          <w:t>0.4</w:t>
        </w:r>
      </w:ins>
      <w:ins w:id="256" w:author="Donald Prothero" w:date="2016-06-29T19:29:00Z">
        <w:r>
          <w:rPr>
            <w:rFonts w:ascii="Times New Roman" w:hAnsi="Times New Roman"/>
            <w:sz w:val="16"/>
          </w:rPr>
          <w:tab/>
          <w:t>4</w:t>
        </w:r>
      </w:ins>
      <w:ins w:id="257" w:author="Donald Prothero" w:date="2016-06-29T19:32:00Z">
        <w:r w:rsidR="000B1E22">
          <w:rPr>
            <w:rFonts w:ascii="Times New Roman" w:hAnsi="Times New Roman"/>
            <w:sz w:val="16"/>
          </w:rPr>
          <w:t>.2</w:t>
        </w:r>
      </w:ins>
    </w:p>
    <w:p w14:paraId="24C08CB0" w14:textId="3470E6DC" w:rsidR="00F81A0C" w:rsidRDefault="00F81A0C" w:rsidP="00F81A0C">
      <w:pPr>
        <w:tabs>
          <w:tab w:val="left" w:pos="360"/>
          <w:tab w:val="decimal" w:pos="3600"/>
          <w:tab w:val="decimal" w:pos="5040"/>
          <w:tab w:val="decimal" w:pos="6480"/>
          <w:tab w:val="decimal" w:pos="7920"/>
          <w:tab w:val="decimal" w:pos="9000"/>
        </w:tabs>
        <w:rPr>
          <w:ins w:id="258" w:author="Donald Prothero" w:date="2016-06-29T19:29:00Z"/>
          <w:rFonts w:ascii="Times New Roman" w:hAnsi="Times New Roman"/>
          <w:sz w:val="16"/>
        </w:rPr>
      </w:pPr>
      <w:ins w:id="259" w:author="Donald Prothero" w:date="2016-06-29T19:29:00Z">
        <w:r>
          <w:rPr>
            <w:rFonts w:ascii="Times New Roman" w:hAnsi="Times New Roman"/>
            <w:sz w:val="16"/>
          </w:rPr>
          <w:tab/>
        </w:r>
        <w:r>
          <w:rPr>
            <w:rFonts w:ascii="Times New Roman" w:hAnsi="Times New Roman"/>
            <w:sz w:val="16"/>
          </w:rPr>
          <w:tab/>
          <w:t>16</w:t>
        </w:r>
        <w:r>
          <w:rPr>
            <w:rFonts w:ascii="Times New Roman" w:hAnsi="Times New Roman"/>
            <w:sz w:val="16"/>
          </w:rPr>
          <w:tab/>
          <w:t>3</w:t>
        </w:r>
        <w:r>
          <w:rPr>
            <w:rFonts w:ascii="Times New Roman" w:hAnsi="Times New Roman"/>
            <w:sz w:val="16"/>
          </w:rPr>
          <w:tab/>
        </w:r>
      </w:ins>
      <w:ins w:id="260" w:author="Donald Prothero" w:date="2016-06-29T19:31:00Z">
        <w:r w:rsidR="000B1E22">
          <w:rPr>
            <w:rFonts w:ascii="Times New Roman" w:hAnsi="Times New Roman"/>
            <w:sz w:val="16"/>
          </w:rPr>
          <w:t>12.0</w:t>
        </w:r>
      </w:ins>
      <w:ins w:id="261" w:author="Donald Prothero" w:date="2016-06-29T19:29:00Z">
        <w:r>
          <w:rPr>
            <w:rFonts w:ascii="Times New Roman" w:hAnsi="Times New Roman"/>
            <w:sz w:val="16"/>
          </w:rPr>
          <w:tab/>
        </w:r>
      </w:ins>
      <w:ins w:id="262" w:author="Donald Prothero" w:date="2016-06-29T19:32:00Z">
        <w:r w:rsidR="000B1E22">
          <w:rPr>
            <w:rFonts w:ascii="Times New Roman" w:hAnsi="Times New Roman"/>
            <w:sz w:val="16"/>
          </w:rPr>
          <w:t>1.1</w:t>
        </w:r>
      </w:ins>
      <w:ins w:id="263" w:author="Donald Prothero" w:date="2016-06-29T19:29:00Z">
        <w:r>
          <w:rPr>
            <w:rFonts w:ascii="Times New Roman" w:hAnsi="Times New Roman"/>
            <w:sz w:val="16"/>
          </w:rPr>
          <w:tab/>
        </w:r>
      </w:ins>
      <w:ins w:id="264" w:author="Donald Prothero" w:date="2016-06-29T19:32:00Z">
        <w:r w:rsidR="000B1E22">
          <w:rPr>
            <w:rFonts w:ascii="Times New Roman" w:hAnsi="Times New Roman"/>
            <w:sz w:val="16"/>
          </w:rPr>
          <w:t>9.3</w:t>
        </w:r>
      </w:ins>
    </w:p>
    <w:p w14:paraId="09E1F6C3" w14:textId="659E4C29" w:rsidR="00F81A0C" w:rsidRDefault="00F81A0C" w:rsidP="00F81A0C">
      <w:pPr>
        <w:tabs>
          <w:tab w:val="left" w:pos="360"/>
          <w:tab w:val="decimal" w:pos="3600"/>
          <w:tab w:val="decimal" w:pos="5040"/>
          <w:tab w:val="decimal" w:pos="6480"/>
          <w:tab w:val="decimal" w:pos="7920"/>
          <w:tab w:val="decimal" w:pos="9000"/>
        </w:tabs>
        <w:rPr>
          <w:ins w:id="265" w:author="Donald Prothero" w:date="2016-06-29T19:29:00Z"/>
          <w:rFonts w:ascii="Times New Roman" w:hAnsi="Times New Roman"/>
          <w:sz w:val="16"/>
        </w:rPr>
      </w:pPr>
      <w:ins w:id="266" w:author="Donald Prothero" w:date="2016-06-29T19:29:00Z">
        <w:r>
          <w:rPr>
            <w:rFonts w:ascii="Times New Roman" w:hAnsi="Times New Roman"/>
            <w:sz w:val="16"/>
          </w:rPr>
          <w:tab/>
        </w:r>
        <w:r>
          <w:rPr>
            <w:rFonts w:ascii="Times New Roman" w:hAnsi="Times New Roman"/>
            <w:sz w:val="16"/>
          </w:rPr>
          <w:tab/>
          <w:t>18</w:t>
        </w:r>
        <w:r>
          <w:rPr>
            <w:rFonts w:ascii="Times New Roman" w:hAnsi="Times New Roman"/>
            <w:sz w:val="16"/>
          </w:rPr>
          <w:tab/>
          <w:t>16</w:t>
        </w:r>
        <w:r>
          <w:rPr>
            <w:rFonts w:ascii="Times New Roman" w:hAnsi="Times New Roman"/>
            <w:sz w:val="16"/>
          </w:rPr>
          <w:tab/>
        </w:r>
      </w:ins>
      <w:ins w:id="267" w:author="Donald Prothero" w:date="2016-06-29T19:31:00Z">
        <w:r w:rsidR="000B1E22">
          <w:rPr>
            <w:rFonts w:ascii="Times New Roman" w:hAnsi="Times New Roman"/>
            <w:sz w:val="16"/>
          </w:rPr>
          <w:t>11.8</w:t>
        </w:r>
      </w:ins>
      <w:ins w:id="268" w:author="Donald Prothero" w:date="2016-06-29T19:29:00Z">
        <w:r>
          <w:rPr>
            <w:rFonts w:ascii="Times New Roman" w:hAnsi="Times New Roman"/>
            <w:sz w:val="16"/>
          </w:rPr>
          <w:tab/>
        </w:r>
      </w:ins>
      <w:ins w:id="269" w:author="Donald Prothero" w:date="2016-06-29T19:32:00Z">
        <w:r w:rsidR="000B1E22">
          <w:rPr>
            <w:rFonts w:ascii="Times New Roman" w:hAnsi="Times New Roman"/>
            <w:sz w:val="16"/>
          </w:rPr>
          <w:t>0.7</w:t>
        </w:r>
      </w:ins>
      <w:ins w:id="270" w:author="Donald Prothero" w:date="2016-06-29T19:29:00Z">
        <w:r>
          <w:rPr>
            <w:rFonts w:ascii="Times New Roman" w:hAnsi="Times New Roman"/>
            <w:sz w:val="16"/>
          </w:rPr>
          <w:tab/>
        </w:r>
      </w:ins>
      <w:ins w:id="271" w:author="Donald Prothero" w:date="2016-06-29T19:32:00Z">
        <w:r w:rsidR="000B1E22">
          <w:rPr>
            <w:rFonts w:ascii="Times New Roman" w:hAnsi="Times New Roman"/>
            <w:sz w:val="16"/>
          </w:rPr>
          <w:t>5.9</w:t>
        </w:r>
      </w:ins>
    </w:p>
    <w:p w14:paraId="3CC43A82" w14:textId="20BB325B" w:rsidR="00F81A0C" w:rsidRDefault="00F81A0C" w:rsidP="00F81A0C">
      <w:pPr>
        <w:tabs>
          <w:tab w:val="left" w:pos="360"/>
          <w:tab w:val="decimal" w:pos="3600"/>
          <w:tab w:val="decimal" w:pos="5040"/>
          <w:tab w:val="decimal" w:pos="6480"/>
          <w:tab w:val="decimal" w:pos="7920"/>
          <w:tab w:val="decimal" w:pos="9000"/>
        </w:tabs>
        <w:rPr>
          <w:ins w:id="272" w:author="Donald Prothero" w:date="2016-06-29T19:29:00Z"/>
          <w:rFonts w:ascii="Times New Roman" w:hAnsi="Times New Roman"/>
          <w:sz w:val="16"/>
        </w:rPr>
      </w:pPr>
      <w:ins w:id="273" w:author="Donald Prothero" w:date="2016-06-29T19:29:00Z">
        <w:r>
          <w:rPr>
            <w:rFonts w:ascii="Times New Roman" w:hAnsi="Times New Roman"/>
            <w:sz w:val="16"/>
          </w:rPr>
          <w:tab/>
        </w:r>
        <w:r>
          <w:rPr>
            <w:rFonts w:ascii="Times New Roman" w:hAnsi="Times New Roman"/>
            <w:sz w:val="16"/>
          </w:rPr>
          <w:tab/>
          <w:t>21</w:t>
        </w:r>
        <w:r>
          <w:rPr>
            <w:rFonts w:ascii="Times New Roman" w:hAnsi="Times New Roman"/>
            <w:sz w:val="16"/>
          </w:rPr>
          <w:tab/>
          <w:t>6</w:t>
        </w:r>
        <w:r>
          <w:rPr>
            <w:rFonts w:ascii="Times New Roman" w:hAnsi="Times New Roman"/>
            <w:sz w:val="16"/>
          </w:rPr>
          <w:tab/>
        </w:r>
      </w:ins>
      <w:ins w:id="274" w:author="Donald Prothero" w:date="2016-06-29T19:31:00Z">
        <w:r w:rsidR="000B1E22">
          <w:rPr>
            <w:rFonts w:ascii="Times New Roman" w:hAnsi="Times New Roman"/>
            <w:sz w:val="16"/>
          </w:rPr>
          <w:t>12.1</w:t>
        </w:r>
      </w:ins>
      <w:ins w:id="275" w:author="Donald Prothero" w:date="2016-06-29T19:29:00Z">
        <w:r>
          <w:rPr>
            <w:rFonts w:ascii="Times New Roman" w:hAnsi="Times New Roman"/>
            <w:sz w:val="16"/>
          </w:rPr>
          <w:tab/>
        </w:r>
      </w:ins>
      <w:ins w:id="276" w:author="Donald Prothero" w:date="2016-06-29T19:32:00Z">
        <w:r w:rsidR="000B1E22">
          <w:rPr>
            <w:rFonts w:ascii="Times New Roman" w:hAnsi="Times New Roman"/>
            <w:sz w:val="16"/>
          </w:rPr>
          <w:t>0.5</w:t>
        </w:r>
      </w:ins>
      <w:ins w:id="277" w:author="Donald Prothero" w:date="2016-06-29T19:29:00Z">
        <w:r>
          <w:rPr>
            <w:rFonts w:ascii="Times New Roman" w:hAnsi="Times New Roman"/>
            <w:sz w:val="16"/>
          </w:rPr>
          <w:tab/>
        </w:r>
      </w:ins>
      <w:ins w:id="278" w:author="Donald Prothero" w:date="2016-06-29T19:32:00Z">
        <w:r w:rsidR="000B1E22">
          <w:rPr>
            <w:rFonts w:ascii="Times New Roman" w:hAnsi="Times New Roman"/>
            <w:sz w:val="16"/>
          </w:rPr>
          <w:t>4.1</w:t>
        </w:r>
      </w:ins>
    </w:p>
    <w:p w14:paraId="4F055263" w14:textId="1396DFB5" w:rsidR="00F81A0C" w:rsidRDefault="00F81A0C" w:rsidP="00F81A0C">
      <w:pPr>
        <w:tabs>
          <w:tab w:val="left" w:pos="360"/>
          <w:tab w:val="decimal" w:pos="3600"/>
          <w:tab w:val="decimal" w:pos="5040"/>
          <w:tab w:val="decimal" w:pos="6480"/>
          <w:tab w:val="decimal" w:pos="7920"/>
          <w:tab w:val="decimal" w:pos="9000"/>
        </w:tabs>
        <w:rPr>
          <w:ins w:id="279" w:author="Donald Prothero" w:date="2016-06-29T19:29:00Z"/>
          <w:rFonts w:ascii="Times New Roman" w:hAnsi="Times New Roman"/>
          <w:sz w:val="16"/>
        </w:rPr>
      </w:pPr>
      <w:ins w:id="280" w:author="Donald Prothero" w:date="2016-06-29T19:29:00Z">
        <w:r>
          <w:rPr>
            <w:rFonts w:ascii="Times New Roman" w:hAnsi="Times New Roman"/>
            <w:sz w:val="16"/>
          </w:rPr>
          <w:tab/>
        </w:r>
        <w:r>
          <w:rPr>
            <w:rFonts w:ascii="Times New Roman" w:hAnsi="Times New Roman"/>
            <w:sz w:val="16"/>
          </w:rPr>
          <w:tab/>
          <w:t>35</w:t>
        </w:r>
        <w:r>
          <w:rPr>
            <w:rFonts w:ascii="Times New Roman" w:hAnsi="Times New Roman"/>
            <w:sz w:val="16"/>
          </w:rPr>
          <w:tab/>
          <w:t>4</w:t>
        </w:r>
        <w:r>
          <w:rPr>
            <w:rFonts w:ascii="Times New Roman" w:hAnsi="Times New Roman"/>
            <w:sz w:val="16"/>
          </w:rPr>
          <w:tab/>
        </w:r>
      </w:ins>
      <w:ins w:id="281" w:author="Donald Prothero" w:date="2016-06-29T19:31:00Z">
        <w:r w:rsidR="000B1E22">
          <w:rPr>
            <w:rFonts w:ascii="Times New Roman" w:hAnsi="Times New Roman"/>
            <w:sz w:val="16"/>
          </w:rPr>
          <w:t>12.0</w:t>
        </w:r>
      </w:ins>
      <w:ins w:id="282" w:author="Donald Prothero" w:date="2016-06-29T19:29:00Z">
        <w:r>
          <w:rPr>
            <w:rFonts w:ascii="Times New Roman" w:hAnsi="Times New Roman"/>
            <w:sz w:val="16"/>
          </w:rPr>
          <w:tab/>
        </w:r>
      </w:ins>
      <w:ins w:id="283" w:author="Donald Prothero" w:date="2016-06-29T19:32:00Z">
        <w:r w:rsidR="000B1E22">
          <w:rPr>
            <w:rFonts w:ascii="Times New Roman" w:hAnsi="Times New Roman"/>
            <w:sz w:val="16"/>
          </w:rPr>
          <w:t>0.8</w:t>
        </w:r>
      </w:ins>
      <w:ins w:id="284" w:author="Donald Prothero" w:date="2016-06-29T19:29:00Z">
        <w:r>
          <w:rPr>
            <w:rFonts w:ascii="Times New Roman" w:hAnsi="Times New Roman"/>
            <w:sz w:val="16"/>
          </w:rPr>
          <w:tab/>
        </w:r>
      </w:ins>
      <w:ins w:id="285" w:author="Donald Prothero" w:date="2016-06-29T19:32:00Z">
        <w:r w:rsidR="000B1E22">
          <w:rPr>
            <w:rFonts w:ascii="Times New Roman" w:hAnsi="Times New Roman"/>
            <w:sz w:val="16"/>
          </w:rPr>
          <w:t>6.5</w:t>
        </w:r>
      </w:ins>
    </w:p>
    <w:p w14:paraId="23303245" w14:textId="0B3F3221" w:rsidR="003C0E09" w:rsidDel="00F81A0C" w:rsidRDefault="003C0E09" w:rsidP="00F81A0C">
      <w:pPr>
        <w:tabs>
          <w:tab w:val="left" w:pos="360"/>
          <w:tab w:val="decimal" w:pos="3600"/>
          <w:tab w:val="decimal" w:pos="5040"/>
          <w:tab w:val="decimal" w:pos="6480"/>
          <w:tab w:val="decimal" w:pos="7920"/>
          <w:tab w:val="decimal" w:pos="9000"/>
        </w:tabs>
        <w:rPr>
          <w:del w:id="286" w:author="Donald Prothero" w:date="2016-06-29T19:29:00Z"/>
          <w:rFonts w:ascii="Times New Roman" w:hAnsi="Times New Roman"/>
          <w:sz w:val="16"/>
        </w:rPr>
      </w:pPr>
      <w:del w:id="287" w:author="Donald Prothero" w:date="2016-06-29T19:29:00Z">
        <w:r w:rsidDel="00F81A0C">
          <w:rPr>
            <w:rFonts w:ascii="Times New Roman" w:hAnsi="Times New Roman"/>
            <w:sz w:val="16"/>
          </w:rPr>
          <w:delText>0</w:delText>
        </w:r>
        <w:r w:rsidDel="00F81A0C">
          <w:rPr>
            <w:rFonts w:ascii="Times New Roman" w:hAnsi="Times New Roman"/>
            <w:sz w:val="16"/>
          </w:rPr>
          <w:tab/>
          <w:delText>19</w:delText>
        </w:r>
        <w:r w:rsidDel="00F81A0C">
          <w:rPr>
            <w:rFonts w:ascii="Times New Roman" w:hAnsi="Times New Roman"/>
            <w:sz w:val="16"/>
          </w:rPr>
          <w:tab/>
        </w:r>
        <w:r w:rsidR="001B6312" w:rsidDel="00F81A0C">
          <w:rPr>
            <w:rFonts w:ascii="Times New Roman" w:hAnsi="Times New Roman"/>
            <w:sz w:val="16"/>
          </w:rPr>
          <w:delText>6.9</w:delText>
        </w:r>
        <w:r w:rsidR="001B6312" w:rsidDel="00F81A0C">
          <w:rPr>
            <w:rFonts w:ascii="Times New Roman" w:hAnsi="Times New Roman"/>
            <w:sz w:val="16"/>
          </w:rPr>
          <w:tab/>
          <w:delText>1.1</w:delText>
        </w:r>
        <w:r w:rsidR="001B6312" w:rsidDel="00F81A0C">
          <w:rPr>
            <w:rFonts w:ascii="Times New Roman" w:hAnsi="Times New Roman"/>
            <w:sz w:val="16"/>
          </w:rPr>
          <w:tab/>
          <w:delText>15.8</w:delText>
        </w:r>
      </w:del>
    </w:p>
    <w:p w14:paraId="0B054ED8" w14:textId="497AABB7" w:rsidR="003C0E09" w:rsidDel="00F81A0C" w:rsidRDefault="003C0E09" w:rsidP="00F81A0C">
      <w:pPr>
        <w:tabs>
          <w:tab w:val="left" w:pos="360"/>
          <w:tab w:val="decimal" w:pos="3600"/>
          <w:tab w:val="decimal" w:pos="5040"/>
          <w:tab w:val="decimal" w:pos="6480"/>
          <w:tab w:val="decimal" w:pos="7920"/>
          <w:tab w:val="decimal" w:pos="9000"/>
        </w:tabs>
        <w:rPr>
          <w:del w:id="288" w:author="Donald Prothero" w:date="2016-06-29T19:29:00Z"/>
          <w:rFonts w:ascii="Times New Roman" w:hAnsi="Times New Roman"/>
          <w:sz w:val="16"/>
        </w:rPr>
      </w:pPr>
      <w:del w:id="289" w:author="Donald Prothero" w:date="2016-06-29T19:29:00Z">
        <w:r w:rsidDel="00F81A0C">
          <w:rPr>
            <w:rFonts w:ascii="Times New Roman" w:hAnsi="Times New Roman"/>
            <w:sz w:val="16"/>
          </w:rPr>
          <w:tab/>
        </w:r>
        <w:r w:rsidDel="00F81A0C">
          <w:rPr>
            <w:rFonts w:ascii="Times New Roman" w:hAnsi="Times New Roman"/>
            <w:sz w:val="16"/>
          </w:rPr>
          <w:tab/>
          <w:delText>9</w:delText>
        </w:r>
        <w:r w:rsidDel="00F81A0C">
          <w:rPr>
            <w:rFonts w:ascii="Times New Roman" w:hAnsi="Times New Roman"/>
            <w:sz w:val="16"/>
          </w:rPr>
          <w:tab/>
          <w:delText>10</w:delText>
        </w:r>
        <w:r w:rsidDel="00F81A0C">
          <w:rPr>
            <w:rFonts w:ascii="Times New Roman" w:hAnsi="Times New Roman"/>
            <w:sz w:val="16"/>
          </w:rPr>
          <w:tab/>
        </w:r>
        <w:r w:rsidR="001B6312" w:rsidDel="00F81A0C">
          <w:rPr>
            <w:rFonts w:ascii="Times New Roman" w:hAnsi="Times New Roman"/>
            <w:sz w:val="16"/>
          </w:rPr>
          <w:delText>8.1</w:delText>
        </w:r>
        <w:r w:rsidR="001B6312" w:rsidDel="00F81A0C">
          <w:rPr>
            <w:rFonts w:ascii="Times New Roman" w:hAnsi="Times New Roman"/>
            <w:sz w:val="16"/>
          </w:rPr>
          <w:tab/>
          <w:delText>0.8</w:delText>
        </w:r>
        <w:r w:rsidR="001B6312" w:rsidDel="00F81A0C">
          <w:rPr>
            <w:rFonts w:ascii="Times New Roman" w:hAnsi="Times New Roman"/>
            <w:sz w:val="16"/>
          </w:rPr>
          <w:tab/>
          <w:delText>10.4</w:delText>
        </w:r>
      </w:del>
    </w:p>
    <w:p w14:paraId="65AE7CC6" w14:textId="5CAA643E" w:rsidR="003C0E09" w:rsidDel="00F81A0C" w:rsidRDefault="003C0E09" w:rsidP="00F81A0C">
      <w:pPr>
        <w:tabs>
          <w:tab w:val="left" w:pos="360"/>
          <w:tab w:val="decimal" w:pos="3600"/>
          <w:tab w:val="decimal" w:pos="5040"/>
          <w:tab w:val="decimal" w:pos="6480"/>
          <w:tab w:val="decimal" w:pos="7920"/>
          <w:tab w:val="decimal" w:pos="9000"/>
        </w:tabs>
        <w:rPr>
          <w:del w:id="290" w:author="Donald Prothero" w:date="2016-06-29T19:29:00Z"/>
          <w:rFonts w:ascii="Times New Roman" w:hAnsi="Times New Roman"/>
          <w:sz w:val="16"/>
        </w:rPr>
      </w:pPr>
      <w:del w:id="291" w:author="Donald Prothero" w:date="2016-06-29T19:29:00Z">
        <w:r w:rsidDel="00F81A0C">
          <w:rPr>
            <w:rFonts w:ascii="Times New Roman" w:hAnsi="Times New Roman"/>
            <w:sz w:val="16"/>
          </w:rPr>
          <w:tab/>
        </w:r>
        <w:r w:rsidDel="00F81A0C">
          <w:rPr>
            <w:rFonts w:ascii="Times New Roman" w:hAnsi="Times New Roman"/>
            <w:sz w:val="16"/>
          </w:rPr>
          <w:tab/>
          <w:delText>11</w:delText>
        </w:r>
        <w:r w:rsidDel="00F81A0C">
          <w:rPr>
            <w:rFonts w:ascii="Times New Roman" w:hAnsi="Times New Roman"/>
            <w:sz w:val="16"/>
          </w:rPr>
          <w:tab/>
          <w:delText>3</w:delText>
        </w:r>
        <w:r w:rsidDel="00F81A0C">
          <w:rPr>
            <w:rFonts w:ascii="Times New Roman" w:hAnsi="Times New Roman"/>
            <w:sz w:val="16"/>
          </w:rPr>
          <w:tab/>
        </w:r>
        <w:r w:rsidR="001B6312" w:rsidDel="00F81A0C">
          <w:rPr>
            <w:rFonts w:ascii="Times New Roman" w:hAnsi="Times New Roman"/>
            <w:sz w:val="16"/>
          </w:rPr>
          <w:delText>9.4</w:delText>
        </w:r>
        <w:r w:rsidR="001B6312" w:rsidDel="00F81A0C">
          <w:rPr>
            <w:rFonts w:ascii="Times New Roman" w:hAnsi="Times New Roman"/>
            <w:sz w:val="16"/>
          </w:rPr>
          <w:tab/>
          <w:delText>0.7</w:delText>
        </w:r>
        <w:r w:rsidR="001B6312" w:rsidDel="00F81A0C">
          <w:rPr>
            <w:rFonts w:ascii="Times New Roman" w:hAnsi="Times New Roman"/>
            <w:sz w:val="16"/>
          </w:rPr>
          <w:tab/>
          <w:delText>7.4</w:delText>
        </w:r>
      </w:del>
    </w:p>
    <w:p w14:paraId="71F59CA1" w14:textId="2E595635" w:rsidR="003C0E09" w:rsidDel="00F81A0C" w:rsidRDefault="003C0E09" w:rsidP="00F81A0C">
      <w:pPr>
        <w:tabs>
          <w:tab w:val="left" w:pos="360"/>
          <w:tab w:val="decimal" w:pos="3600"/>
          <w:tab w:val="decimal" w:pos="5040"/>
          <w:tab w:val="decimal" w:pos="6480"/>
          <w:tab w:val="decimal" w:pos="7920"/>
          <w:tab w:val="decimal" w:pos="9000"/>
        </w:tabs>
        <w:rPr>
          <w:del w:id="292" w:author="Donald Prothero" w:date="2016-06-29T19:29:00Z"/>
          <w:rFonts w:ascii="Times New Roman" w:hAnsi="Times New Roman"/>
          <w:sz w:val="16"/>
        </w:rPr>
      </w:pPr>
      <w:del w:id="293" w:author="Donald Prothero" w:date="2016-06-29T19:29:00Z">
        <w:r w:rsidDel="00F81A0C">
          <w:rPr>
            <w:rFonts w:ascii="Times New Roman" w:hAnsi="Times New Roman"/>
            <w:sz w:val="16"/>
          </w:rPr>
          <w:tab/>
        </w:r>
        <w:r w:rsidDel="00F81A0C">
          <w:rPr>
            <w:rFonts w:ascii="Times New Roman" w:hAnsi="Times New Roman"/>
            <w:sz w:val="16"/>
          </w:rPr>
          <w:tab/>
          <w:delText>14</w:delText>
        </w:r>
        <w:r w:rsidDel="00F81A0C">
          <w:rPr>
            <w:rFonts w:ascii="Times New Roman" w:hAnsi="Times New Roman"/>
            <w:sz w:val="16"/>
          </w:rPr>
          <w:tab/>
          <w:delText>31</w:delText>
        </w:r>
        <w:r w:rsidDel="00F81A0C">
          <w:rPr>
            <w:rFonts w:ascii="Times New Roman" w:hAnsi="Times New Roman"/>
            <w:sz w:val="16"/>
          </w:rPr>
          <w:tab/>
        </w:r>
        <w:r w:rsidR="001B6312" w:rsidDel="00F81A0C">
          <w:rPr>
            <w:rFonts w:ascii="Times New Roman" w:hAnsi="Times New Roman"/>
            <w:sz w:val="16"/>
          </w:rPr>
          <w:delText>9.2</w:delText>
        </w:r>
        <w:r w:rsidR="001B6312" w:rsidDel="00F81A0C">
          <w:rPr>
            <w:rFonts w:ascii="Times New Roman" w:hAnsi="Times New Roman"/>
            <w:sz w:val="16"/>
          </w:rPr>
          <w:tab/>
          <w:delText>0.9</w:delText>
        </w:r>
        <w:r w:rsidR="001B6312" w:rsidDel="00F81A0C">
          <w:rPr>
            <w:rFonts w:ascii="Times New Roman" w:hAnsi="Times New Roman"/>
            <w:sz w:val="16"/>
          </w:rPr>
          <w:tab/>
          <w:delText>9.7</w:delText>
        </w:r>
      </w:del>
    </w:p>
    <w:p w14:paraId="7686D17C" w14:textId="3C3B4827" w:rsidR="003C0E09" w:rsidDel="00F81A0C" w:rsidRDefault="003C0E09" w:rsidP="00F81A0C">
      <w:pPr>
        <w:tabs>
          <w:tab w:val="left" w:pos="360"/>
          <w:tab w:val="decimal" w:pos="3600"/>
          <w:tab w:val="decimal" w:pos="5040"/>
          <w:tab w:val="decimal" w:pos="6480"/>
          <w:tab w:val="decimal" w:pos="7920"/>
          <w:tab w:val="decimal" w:pos="9000"/>
        </w:tabs>
        <w:rPr>
          <w:del w:id="294" w:author="Donald Prothero" w:date="2016-06-29T19:29:00Z"/>
          <w:rFonts w:ascii="Times New Roman" w:hAnsi="Times New Roman"/>
          <w:sz w:val="16"/>
        </w:rPr>
      </w:pPr>
      <w:del w:id="295" w:author="Donald Prothero" w:date="2016-06-29T19:29:00Z">
        <w:r w:rsidDel="00F81A0C">
          <w:rPr>
            <w:rFonts w:ascii="Times New Roman" w:hAnsi="Times New Roman"/>
            <w:sz w:val="16"/>
          </w:rPr>
          <w:tab/>
        </w:r>
        <w:r w:rsidDel="00F81A0C">
          <w:rPr>
            <w:rFonts w:ascii="Times New Roman" w:hAnsi="Times New Roman"/>
            <w:sz w:val="16"/>
          </w:rPr>
          <w:tab/>
          <w:delText>16</w:delText>
        </w:r>
        <w:r w:rsidDel="00F81A0C">
          <w:rPr>
            <w:rFonts w:ascii="Times New Roman" w:hAnsi="Times New Roman"/>
            <w:sz w:val="16"/>
          </w:rPr>
          <w:tab/>
          <w:delText>9</w:delText>
        </w:r>
        <w:r w:rsidDel="00F81A0C">
          <w:rPr>
            <w:rFonts w:ascii="Times New Roman" w:hAnsi="Times New Roman"/>
            <w:sz w:val="16"/>
          </w:rPr>
          <w:tab/>
        </w:r>
        <w:r w:rsidR="001B6312" w:rsidDel="00F81A0C">
          <w:rPr>
            <w:rFonts w:ascii="Times New Roman" w:hAnsi="Times New Roman"/>
            <w:sz w:val="16"/>
          </w:rPr>
          <w:delText>9.2</w:delText>
        </w:r>
        <w:r w:rsidR="001B6312" w:rsidDel="00F81A0C">
          <w:rPr>
            <w:rFonts w:ascii="Times New Roman" w:hAnsi="Times New Roman"/>
            <w:sz w:val="16"/>
          </w:rPr>
          <w:tab/>
          <w:delText>1.0</w:delText>
        </w:r>
        <w:r w:rsidR="001B6312" w:rsidDel="00F81A0C">
          <w:rPr>
            <w:rFonts w:ascii="Times New Roman" w:hAnsi="Times New Roman"/>
            <w:sz w:val="16"/>
          </w:rPr>
          <w:tab/>
          <w:delText>10.7</w:delText>
        </w:r>
      </w:del>
    </w:p>
    <w:p w14:paraId="2D1F6BC6" w14:textId="66813A95" w:rsidR="003C0E09" w:rsidDel="00F81A0C" w:rsidRDefault="003C0E09" w:rsidP="00F81A0C">
      <w:pPr>
        <w:tabs>
          <w:tab w:val="left" w:pos="360"/>
          <w:tab w:val="decimal" w:pos="3600"/>
          <w:tab w:val="decimal" w:pos="5040"/>
          <w:tab w:val="decimal" w:pos="6480"/>
          <w:tab w:val="decimal" w:pos="7920"/>
          <w:tab w:val="decimal" w:pos="9000"/>
        </w:tabs>
        <w:rPr>
          <w:del w:id="296" w:author="Donald Prothero" w:date="2016-06-29T19:29:00Z"/>
          <w:rFonts w:ascii="Times New Roman" w:hAnsi="Times New Roman"/>
          <w:sz w:val="16"/>
        </w:rPr>
      </w:pPr>
      <w:del w:id="297" w:author="Donald Prothero" w:date="2016-06-29T19:29:00Z">
        <w:r w:rsidDel="00F81A0C">
          <w:rPr>
            <w:rFonts w:ascii="Times New Roman" w:hAnsi="Times New Roman"/>
            <w:sz w:val="16"/>
          </w:rPr>
          <w:tab/>
        </w:r>
        <w:r w:rsidDel="00F81A0C">
          <w:rPr>
            <w:rFonts w:ascii="Times New Roman" w:hAnsi="Times New Roman"/>
            <w:sz w:val="16"/>
          </w:rPr>
          <w:tab/>
          <w:delText>18</w:delText>
        </w:r>
        <w:r w:rsidDel="00F81A0C">
          <w:rPr>
            <w:rFonts w:ascii="Times New Roman" w:hAnsi="Times New Roman"/>
            <w:sz w:val="16"/>
          </w:rPr>
          <w:tab/>
          <w:delText>8</w:delText>
        </w:r>
        <w:r w:rsidDel="00F81A0C">
          <w:rPr>
            <w:rFonts w:ascii="Times New Roman" w:hAnsi="Times New Roman"/>
            <w:sz w:val="16"/>
          </w:rPr>
          <w:tab/>
        </w:r>
        <w:r w:rsidR="001B6312" w:rsidDel="00F81A0C">
          <w:rPr>
            <w:rFonts w:ascii="Times New Roman" w:hAnsi="Times New Roman"/>
            <w:sz w:val="16"/>
          </w:rPr>
          <w:delText>8.8</w:delText>
        </w:r>
        <w:r w:rsidR="001B6312" w:rsidDel="00F81A0C">
          <w:rPr>
            <w:rFonts w:ascii="Times New Roman" w:hAnsi="Times New Roman"/>
            <w:sz w:val="16"/>
          </w:rPr>
          <w:tab/>
          <w:delText>0.9</w:delText>
        </w:r>
        <w:r w:rsidR="001B6312" w:rsidDel="00F81A0C">
          <w:rPr>
            <w:rFonts w:ascii="Times New Roman" w:hAnsi="Times New Roman"/>
            <w:sz w:val="16"/>
          </w:rPr>
          <w:tab/>
          <w:delText>10.7</w:delText>
        </w:r>
      </w:del>
    </w:p>
    <w:p w14:paraId="297649CC" w14:textId="4761860C" w:rsidR="003C0E09" w:rsidDel="00F81A0C" w:rsidRDefault="003C0E09" w:rsidP="00F81A0C">
      <w:pPr>
        <w:tabs>
          <w:tab w:val="left" w:pos="360"/>
          <w:tab w:val="decimal" w:pos="3600"/>
          <w:tab w:val="decimal" w:pos="5040"/>
          <w:tab w:val="decimal" w:pos="6480"/>
          <w:tab w:val="decimal" w:pos="7920"/>
          <w:tab w:val="decimal" w:pos="9000"/>
        </w:tabs>
        <w:rPr>
          <w:del w:id="298" w:author="Donald Prothero" w:date="2016-06-29T19:29:00Z"/>
          <w:rFonts w:ascii="Times New Roman" w:hAnsi="Times New Roman"/>
          <w:sz w:val="16"/>
        </w:rPr>
      </w:pPr>
      <w:del w:id="299" w:author="Donald Prothero" w:date="2016-06-29T19:29:00Z">
        <w:r w:rsidDel="00F81A0C">
          <w:rPr>
            <w:rFonts w:ascii="Times New Roman" w:hAnsi="Times New Roman"/>
            <w:sz w:val="16"/>
          </w:rPr>
          <w:tab/>
        </w:r>
        <w:r w:rsidDel="00F81A0C">
          <w:rPr>
            <w:rFonts w:ascii="Times New Roman" w:hAnsi="Times New Roman"/>
            <w:sz w:val="16"/>
          </w:rPr>
          <w:tab/>
          <w:delText>21</w:delText>
        </w:r>
        <w:r w:rsidDel="00F81A0C">
          <w:rPr>
            <w:rFonts w:ascii="Times New Roman" w:hAnsi="Times New Roman"/>
            <w:sz w:val="16"/>
          </w:rPr>
          <w:tab/>
          <w:delText>12</w:delText>
        </w:r>
        <w:r w:rsidDel="00F81A0C">
          <w:rPr>
            <w:rFonts w:ascii="Times New Roman" w:hAnsi="Times New Roman"/>
            <w:sz w:val="16"/>
          </w:rPr>
          <w:tab/>
        </w:r>
        <w:r w:rsidR="001B6312" w:rsidDel="00F81A0C">
          <w:rPr>
            <w:rFonts w:ascii="Times New Roman" w:hAnsi="Times New Roman"/>
            <w:sz w:val="16"/>
          </w:rPr>
          <w:delText>9.5</w:delText>
        </w:r>
        <w:r w:rsidR="001B6312" w:rsidDel="00F81A0C">
          <w:rPr>
            <w:rFonts w:ascii="Times New Roman" w:hAnsi="Times New Roman"/>
            <w:sz w:val="16"/>
          </w:rPr>
          <w:tab/>
          <w:delText>0.8</w:delText>
        </w:r>
        <w:r w:rsidR="001B6312" w:rsidDel="00F81A0C">
          <w:rPr>
            <w:rFonts w:ascii="Times New Roman" w:hAnsi="Times New Roman"/>
            <w:sz w:val="16"/>
          </w:rPr>
          <w:tab/>
          <w:delText>8.1</w:delText>
        </w:r>
      </w:del>
    </w:p>
    <w:p w14:paraId="39F9D9CC" w14:textId="3E5A580F" w:rsidR="003C0E09" w:rsidDel="00F81A0C" w:rsidRDefault="003C0E09" w:rsidP="00F81A0C">
      <w:pPr>
        <w:tabs>
          <w:tab w:val="left" w:pos="360"/>
          <w:tab w:val="decimal" w:pos="3600"/>
          <w:tab w:val="decimal" w:pos="5040"/>
          <w:tab w:val="decimal" w:pos="6480"/>
          <w:tab w:val="decimal" w:pos="7920"/>
          <w:tab w:val="decimal" w:pos="9000"/>
        </w:tabs>
        <w:rPr>
          <w:del w:id="300" w:author="Donald Prothero" w:date="2016-06-29T19:29:00Z"/>
          <w:rFonts w:ascii="Times New Roman" w:hAnsi="Times New Roman"/>
          <w:sz w:val="16"/>
        </w:rPr>
      </w:pPr>
      <w:del w:id="301" w:author="Donald Prothero" w:date="2016-06-29T19:29:00Z">
        <w:r w:rsidDel="00F81A0C">
          <w:rPr>
            <w:rFonts w:ascii="Times New Roman" w:hAnsi="Times New Roman"/>
            <w:sz w:val="16"/>
          </w:rPr>
          <w:tab/>
        </w:r>
        <w:r w:rsidDel="00F81A0C">
          <w:rPr>
            <w:rFonts w:ascii="Times New Roman" w:hAnsi="Times New Roman"/>
            <w:sz w:val="16"/>
          </w:rPr>
          <w:tab/>
          <w:delText>26</w:delText>
        </w:r>
        <w:r w:rsidDel="00F81A0C">
          <w:rPr>
            <w:rFonts w:ascii="Times New Roman" w:hAnsi="Times New Roman"/>
            <w:sz w:val="16"/>
          </w:rPr>
          <w:tab/>
          <w:delText>1</w:delText>
        </w:r>
        <w:r w:rsidDel="00F81A0C">
          <w:rPr>
            <w:rFonts w:ascii="Times New Roman" w:hAnsi="Times New Roman"/>
            <w:sz w:val="16"/>
          </w:rPr>
          <w:tab/>
        </w:r>
        <w:r w:rsidR="00A569A3" w:rsidDel="00F81A0C">
          <w:rPr>
            <w:rFonts w:ascii="Times New Roman" w:hAnsi="Times New Roman"/>
            <w:sz w:val="16"/>
          </w:rPr>
          <w:delText>9.1</w:delText>
        </w:r>
        <w:r w:rsidDel="00F81A0C">
          <w:rPr>
            <w:rFonts w:ascii="Times New Roman" w:hAnsi="Times New Roman"/>
            <w:sz w:val="16"/>
          </w:rPr>
          <w:tab/>
          <w:delText>—</w:delText>
        </w:r>
        <w:r w:rsidDel="00F81A0C">
          <w:rPr>
            <w:rFonts w:ascii="Times New Roman" w:hAnsi="Times New Roman"/>
            <w:sz w:val="16"/>
          </w:rPr>
          <w:tab/>
          <w:delText>—</w:delText>
        </w:r>
      </w:del>
    </w:p>
    <w:p w14:paraId="412533E9" w14:textId="37D3CDA1" w:rsidR="003C0E09" w:rsidDel="00F81A0C" w:rsidRDefault="003C0E09" w:rsidP="00F81A0C">
      <w:pPr>
        <w:tabs>
          <w:tab w:val="left" w:pos="360"/>
          <w:tab w:val="decimal" w:pos="3600"/>
          <w:tab w:val="decimal" w:pos="5040"/>
          <w:tab w:val="decimal" w:pos="6480"/>
          <w:tab w:val="decimal" w:pos="7920"/>
          <w:tab w:val="decimal" w:pos="9000"/>
        </w:tabs>
        <w:rPr>
          <w:del w:id="302" w:author="Donald Prothero" w:date="2016-06-29T19:29:00Z"/>
          <w:rFonts w:ascii="Times New Roman" w:hAnsi="Times New Roman"/>
          <w:sz w:val="16"/>
        </w:rPr>
      </w:pPr>
      <w:del w:id="303" w:author="Donald Prothero" w:date="2016-06-29T19:29:00Z">
        <w:r w:rsidDel="00F81A0C">
          <w:rPr>
            <w:rFonts w:ascii="Times New Roman" w:hAnsi="Times New Roman"/>
            <w:sz w:val="16"/>
          </w:rPr>
          <w:tab/>
        </w:r>
        <w:r w:rsidDel="00F81A0C">
          <w:rPr>
            <w:rFonts w:ascii="Times New Roman" w:hAnsi="Times New Roman"/>
            <w:sz w:val="16"/>
          </w:rPr>
          <w:tab/>
          <w:delText>29</w:delText>
        </w:r>
        <w:r w:rsidDel="00F81A0C">
          <w:rPr>
            <w:rFonts w:ascii="Times New Roman" w:hAnsi="Times New Roman"/>
            <w:sz w:val="16"/>
          </w:rPr>
          <w:tab/>
          <w:delText>3</w:delText>
        </w:r>
        <w:r w:rsidDel="00F81A0C">
          <w:rPr>
            <w:rFonts w:ascii="Times New Roman" w:hAnsi="Times New Roman"/>
            <w:sz w:val="16"/>
          </w:rPr>
          <w:tab/>
        </w:r>
        <w:r w:rsidR="001B6312" w:rsidDel="00F81A0C">
          <w:rPr>
            <w:rFonts w:ascii="Times New Roman" w:hAnsi="Times New Roman"/>
            <w:sz w:val="16"/>
          </w:rPr>
          <w:delText>8.4</w:delText>
        </w:r>
        <w:r w:rsidR="001B6312" w:rsidDel="00F81A0C">
          <w:rPr>
            <w:rFonts w:ascii="Times New Roman" w:hAnsi="Times New Roman"/>
            <w:sz w:val="16"/>
          </w:rPr>
          <w:tab/>
          <w:delText>0.9</w:delText>
        </w:r>
        <w:r w:rsidR="001B6312" w:rsidDel="00F81A0C">
          <w:rPr>
            <w:rFonts w:ascii="Times New Roman" w:hAnsi="Times New Roman"/>
            <w:sz w:val="16"/>
          </w:rPr>
          <w:tab/>
          <w:delText>11.0</w:delText>
        </w:r>
      </w:del>
    </w:p>
    <w:p w14:paraId="4B455274" w14:textId="53D76CF4" w:rsidR="003C0E09" w:rsidDel="00F81A0C" w:rsidRDefault="003C0E09" w:rsidP="00F81A0C">
      <w:pPr>
        <w:tabs>
          <w:tab w:val="left" w:pos="360"/>
          <w:tab w:val="decimal" w:pos="3600"/>
          <w:tab w:val="decimal" w:pos="5040"/>
          <w:tab w:val="decimal" w:pos="6480"/>
          <w:tab w:val="decimal" w:pos="7920"/>
          <w:tab w:val="decimal" w:pos="9000"/>
        </w:tabs>
        <w:rPr>
          <w:del w:id="304" w:author="Donald Prothero" w:date="2016-06-29T19:29:00Z"/>
          <w:rFonts w:ascii="Times New Roman" w:hAnsi="Times New Roman"/>
          <w:sz w:val="16"/>
        </w:rPr>
      </w:pPr>
      <w:del w:id="305" w:author="Donald Prothero" w:date="2016-06-29T19:29:00Z">
        <w:r w:rsidDel="00F81A0C">
          <w:rPr>
            <w:rFonts w:ascii="Times New Roman" w:hAnsi="Times New Roman"/>
            <w:sz w:val="16"/>
          </w:rPr>
          <w:tab/>
        </w:r>
        <w:r w:rsidDel="00F81A0C">
          <w:rPr>
            <w:rFonts w:ascii="Times New Roman" w:hAnsi="Times New Roman"/>
            <w:sz w:val="16"/>
          </w:rPr>
          <w:tab/>
          <w:delText>35</w:delText>
        </w:r>
        <w:r w:rsidDel="00F81A0C">
          <w:rPr>
            <w:rFonts w:ascii="Times New Roman" w:hAnsi="Times New Roman"/>
            <w:sz w:val="16"/>
          </w:rPr>
          <w:tab/>
          <w:delText>1</w:delText>
        </w:r>
        <w:r w:rsidDel="00F81A0C">
          <w:rPr>
            <w:rFonts w:ascii="Times New Roman" w:hAnsi="Times New Roman"/>
            <w:sz w:val="16"/>
          </w:rPr>
          <w:tab/>
        </w:r>
        <w:r w:rsidR="00A569A3" w:rsidDel="00F81A0C">
          <w:rPr>
            <w:rFonts w:ascii="Times New Roman" w:hAnsi="Times New Roman"/>
            <w:sz w:val="16"/>
          </w:rPr>
          <w:delText>8.5</w:delText>
        </w:r>
        <w:r w:rsidDel="00F81A0C">
          <w:rPr>
            <w:rFonts w:ascii="Times New Roman" w:hAnsi="Times New Roman"/>
            <w:sz w:val="16"/>
          </w:rPr>
          <w:tab/>
          <w:delText>—</w:delText>
        </w:r>
        <w:r w:rsidDel="00F81A0C">
          <w:rPr>
            <w:rFonts w:ascii="Times New Roman" w:hAnsi="Times New Roman"/>
            <w:sz w:val="16"/>
          </w:rPr>
          <w:tab/>
          <w:delText>—</w:delText>
        </w:r>
      </w:del>
    </w:p>
    <w:p w14:paraId="07B3BCDE" w14:textId="77777777" w:rsidR="007F3C87" w:rsidRDefault="007F3C87" w:rsidP="00F81A0C">
      <w:pPr>
        <w:tabs>
          <w:tab w:val="left" w:pos="360"/>
          <w:tab w:val="decimal" w:pos="3600"/>
          <w:tab w:val="decimal" w:pos="5040"/>
          <w:tab w:val="decimal" w:pos="6480"/>
          <w:tab w:val="decimal" w:pos="7920"/>
          <w:tab w:val="decimal" w:pos="9000"/>
        </w:tabs>
        <w:rPr>
          <w:rFonts w:ascii="Times New Roman" w:hAnsi="Times New Roman"/>
          <w:sz w:val="16"/>
        </w:rPr>
      </w:pPr>
    </w:p>
    <w:p w14:paraId="64C9D56D" w14:textId="77777777" w:rsidR="007F3C87" w:rsidRDefault="007F3C87" w:rsidP="007F3C87">
      <w:pPr>
        <w:tabs>
          <w:tab w:val="left" w:pos="360"/>
          <w:tab w:val="decimal" w:pos="3600"/>
          <w:tab w:val="decimal" w:pos="5040"/>
          <w:tab w:val="decimal" w:pos="6480"/>
          <w:tab w:val="decimal" w:pos="7920"/>
        </w:tabs>
        <w:rPr>
          <w:rFonts w:ascii="Times New Roman" w:hAnsi="Times New Roman"/>
          <w:sz w:val="16"/>
        </w:rPr>
      </w:pPr>
    </w:p>
    <w:p w14:paraId="6EA44DE1" w14:textId="3B881E36" w:rsidR="009F2B65" w:rsidRDefault="009F2B65">
      <w:pPr>
        <w:rPr>
          <w:rFonts w:ascii="Times New Roman" w:hAnsi="Times New Roman"/>
          <w:sz w:val="16"/>
        </w:rPr>
      </w:pPr>
      <w:r>
        <w:rPr>
          <w:rFonts w:ascii="Times New Roman" w:hAnsi="Times New Roman"/>
          <w:sz w:val="16"/>
        </w:rPr>
        <w:br w:type="page"/>
      </w:r>
    </w:p>
    <w:p w14:paraId="6FFBD043" w14:textId="77777777" w:rsidR="007F3C87" w:rsidRDefault="007F3C87" w:rsidP="007F3C87">
      <w:pPr>
        <w:tabs>
          <w:tab w:val="left" w:pos="360"/>
          <w:tab w:val="decimal" w:pos="3600"/>
          <w:tab w:val="decimal" w:pos="5040"/>
          <w:tab w:val="decimal" w:pos="6480"/>
          <w:tab w:val="decimal" w:pos="7920"/>
        </w:tabs>
        <w:rPr>
          <w:rFonts w:ascii="Times New Roman" w:hAnsi="Times New Roman"/>
          <w:sz w:val="16"/>
        </w:rPr>
      </w:pPr>
    </w:p>
    <w:p w14:paraId="304CAF4B" w14:textId="354355E9" w:rsidR="007F3C87" w:rsidRDefault="007F3C87" w:rsidP="007F3C87">
      <w:pPr>
        <w:tabs>
          <w:tab w:val="left" w:pos="360"/>
          <w:tab w:val="decimal" w:pos="3600"/>
          <w:tab w:val="decimal" w:pos="5040"/>
          <w:tab w:val="decimal" w:pos="6480"/>
          <w:tab w:val="decimal" w:pos="7920"/>
        </w:tabs>
        <w:rPr>
          <w:rFonts w:ascii="Times New Roman" w:hAnsi="Times New Roman"/>
        </w:rPr>
      </w:pPr>
      <w:r>
        <w:rPr>
          <w:rFonts w:ascii="Times New Roman" w:hAnsi="Times New Roman"/>
        </w:rPr>
        <w:t xml:space="preserve">TABLE 2. </w:t>
      </w:r>
      <w:r w:rsidR="00C31F19">
        <w:rPr>
          <w:rFonts w:ascii="Times New Roman" w:hAnsi="Times New Roman"/>
        </w:rPr>
        <w:t>Kruskal-Wallis test</w:t>
      </w:r>
      <w:r>
        <w:rPr>
          <w:rFonts w:ascii="Times New Roman" w:hAnsi="Times New Roman"/>
        </w:rPr>
        <w:t xml:space="preserve"> of dimensions of </w:t>
      </w:r>
      <w:r w:rsidR="00A43099">
        <w:rPr>
          <w:rFonts w:ascii="Times New Roman" w:hAnsi="Times New Roman"/>
        </w:rPr>
        <w:t>Great Horned Owl</w:t>
      </w:r>
      <w:r>
        <w:rPr>
          <w:rFonts w:ascii="Times New Roman" w:hAnsi="Times New Roman"/>
        </w:rPr>
        <w:t xml:space="preserve"> TMTs. </w:t>
      </w:r>
      <w:r w:rsidR="00C31F19">
        <w:rPr>
          <w:rFonts w:ascii="Times New Roman" w:hAnsi="Times New Roman"/>
        </w:rPr>
        <w:t xml:space="preserve">Instead of straight pooled variation, the jackknife method was used. </w:t>
      </w:r>
      <w:r w:rsidR="00C31F19" w:rsidRPr="000A4FA8">
        <w:rPr>
          <w:rFonts w:ascii="Times New Roman" w:hAnsi="Times New Roman"/>
          <w:b/>
        </w:rPr>
        <w:t>Bold face</w:t>
      </w:r>
      <w:r w:rsidR="00C31F19">
        <w:rPr>
          <w:rFonts w:ascii="Times New Roman" w:hAnsi="Times New Roman"/>
        </w:rPr>
        <w:t xml:space="preserve"> indicates results that are significantly different at the p &gt; 0.05 level. </w:t>
      </w:r>
      <w:r w:rsidR="00C31F19" w:rsidRPr="000A4FA8">
        <w:rPr>
          <w:rFonts w:ascii="Times New Roman" w:hAnsi="Times New Roman"/>
          <w:i/>
        </w:rPr>
        <w:t>Italics</w:t>
      </w:r>
      <w:r w:rsidR="00C31F19">
        <w:rPr>
          <w:rFonts w:ascii="Times New Roman" w:hAnsi="Times New Roman"/>
        </w:rPr>
        <w:t xml:space="preserve"> indicate that the time interval is represented by a single specimen (</w:t>
      </w:r>
      <w:r w:rsidR="000A4FA8">
        <w:rPr>
          <w:rFonts w:ascii="Times New Roman" w:hAnsi="Times New Roman"/>
        </w:rPr>
        <w:t xml:space="preserve">pits dated at </w:t>
      </w:r>
      <w:r w:rsidR="00C31F19">
        <w:rPr>
          <w:rFonts w:ascii="Times New Roman" w:hAnsi="Times New Roman"/>
        </w:rPr>
        <w:t>26 ka and 35 ka). Degrees of freedom = df.</w:t>
      </w:r>
    </w:p>
    <w:p w14:paraId="7116AF5F" w14:textId="77777777" w:rsidR="00C31F19" w:rsidRDefault="00C31F19" w:rsidP="007F3C87">
      <w:pPr>
        <w:tabs>
          <w:tab w:val="left" w:pos="360"/>
          <w:tab w:val="decimal" w:pos="3600"/>
          <w:tab w:val="decimal" w:pos="5040"/>
          <w:tab w:val="decimal" w:pos="6480"/>
          <w:tab w:val="decimal" w:pos="7920"/>
        </w:tabs>
        <w:rPr>
          <w:rFonts w:ascii="Times New Roman" w:hAnsi="Times New Roman"/>
        </w:rPr>
      </w:pPr>
    </w:p>
    <w:p w14:paraId="3C2E3A61" w14:textId="77777777" w:rsidR="00C31F19" w:rsidRDefault="00C31F19">
      <w:pPr>
        <w:rPr>
          <w:rFonts w:ascii="Times New Roman" w:hAnsi="Times New Roman"/>
          <w:b/>
          <w:sz w:val="16"/>
          <w:u w:val="single"/>
        </w:rPr>
      </w:pPr>
    </w:p>
    <w:p w14:paraId="1DC975B2" w14:textId="77777777" w:rsidR="00C31F19" w:rsidRPr="00C31F19" w:rsidRDefault="00C31F19" w:rsidP="00C31F19">
      <w:pPr>
        <w:widowControl w:val="0"/>
        <w:autoSpaceDE w:val="0"/>
        <w:autoSpaceDN w:val="0"/>
        <w:adjustRightInd w:val="0"/>
        <w:rPr>
          <w:rFonts w:ascii="Times New Roman" w:eastAsiaTheme="minorEastAsia" w:hAnsi="Times New Roman"/>
          <w:b/>
          <w:noProof w:val="0"/>
          <w:sz w:val="20"/>
        </w:rPr>
      </w:pPr>
      <w:r w:rsidRPr="00C31F19">
        <w:rPr>
          <w:rFonts w:ascii="Times New Roman" w:eastAsiaTheme="minorEastAsia" w:hAnsi="Times New Roman"/>
          <w:b/>
          <w:noProof w:val="0"/>
          <w:sz w:val="20"/>
        </w:rPr>
        <w:t>Length</w:t>
      </w:r>
    </w:p>
    <w:p w14:paraId="54B4DE24" w14:textId="2A26AD93" w:rsidR="00C31F19" w:rsidRDefault="00C31F19" w:rsidP="00C31F19">
      <w:pPr>
        <w:widowControl w:val="0"/>
        <w:autoSpaceDE w:val="0"/>
        <w:autoSpaceDN w:val="0"/>
        <w:adjustRightInd w:val="0"/>
        <w:rPr>
          <w:rFonts w:ascii="Times New Roman" w:eastAsiaTheme="minorEastAsia" w:hAnsi="Times New Roman"/>
          <w:noProof w:val="0"/>
          <w:sz w:val="20"/>
          <w:u w:val="single"/>
        </w:rPr>
      </w:pPr>
      <w:r w:rsidRPr="00C31F19">
        <w:rPr>
          <w:rFonts w:ascii="Times New Roman" w:eastAsiaTheme="minorEastAsia" w:hAnsi="Times New Roman"/>
          <w:noProof w:val="0"/>
          <w:sz w:val="20"/>
          <w:u w:val="single"/>
        </w:rPr>
        <w:t> Age</w:t>
      </w:r>
      <w:r>
        <w:rPr>
          <w:rFonts w:ascii="Times New Roman" w:eastAsiaTheme="minorEastAsia" w:hAnsi="Times New Roman"/>
          <w:noProof w:val="0"/>
          <w:sz w:val="20"/>
          <w:u w:val="single"/>
        </w:rPr>
        <w:t>  (</w:t>
      </w:r>
      <w:proofErr w:type="spellStart"/>
      <w:r>
        <w:rPr>
          <w:rFonts w:ascii="Times New Roman" w:eastAsiaTheme="minorEastAsia" w:hAnsi="Times New Roman"/>
          <w:noProof w:val="0"/>
          <w:sz w:val="20"/>
          <w:u w:val="single"/>
        </w:rPr>
        <w:t>ka</w:t>
      </w:r>
      <w:proofErr w:type="spellEnd"/>
      <w:r>
        <w:rPr>
          <w:rFonts w:ascii="Times New Roman" w:eastAsiaTheme="minorEastAsia" w:hAnsi="Times New Roman"/>
          <w:noProof w:val="0"/>
          <w:sz w:val="20"/>
          <w:u w:val="single"/>
        </w:rPr>
        <w:t>)</w:t>
      </w:r>
      <w:r w:rsidRPr="00C31F19">
        <w:rPr>
          <w:rFonts w:ascii="Times New Roman" w:eastAsiaTheme="minorEastAsia" w:hAnsi="Times New Roman"/>
          <w:noProof w:val="0"/>
          <w:sz w:val="20"/>
          <w:u w:val="single"/>
        </w:rPr>
        <w:t xml:space="preserve">        </w:t>
      </w:r>
      <w:r w:rsidRPr="00C31F19">
        <w:rPr>
          <w:rFonts w:ascii="Times New Roman" w:eastAsiaTheme="minorEastAsia" w:hAnsi="Times New Roman"/>
          <w:noProof w:val="0"/>
          <w:sz w:val="20"/>
          <w:u w:val="single"/>
        </w:rPr>
        <w:tab/>
        <w:t xml:space="preserve">x² </w:t>
      </w:r>
      <w:r w:rsidRPr="00C31F19">
        <w:rPr>
          <w:rFonts w:ascii="Times New Roman" w:eastAsiaTheme="minorEastAsia" w:hAnsi="Times New Roman"/>
          <w:noProof w:val="0"/>
          <w:sz w:val="20"/>
          <w:u w:val="single"/>
        </w:rPr>
        <w:tab/>
        <w:t xml:space="preserve">         </w:t>
      </w:r>
      <w:proofErr w:type="spellStart"/>
      <w:proofErr w:type="gramStart"/>
      <w:r w:rsidRPr="00C31F19">
        <w:rPr>
          <w:rFonts w:ascii="Times New Roman" w:eastAsiaTheme="minorEastAsia" w:hAnsi="Times New Roman"/>
          <w:noProof w:val="0"/>
          <w:sz w:val="20"/>
          <w:u w:val="single"/>
        </w:rPr>
        <w:t>df</w:t>
      </w:r>
      <w:proofErr w:type="spellEnd"/>
      <w:proofErr w:type="gramEnd"/>
      <w:r w:rsidRPr="00C31F19">
        <w:rPr>
          <w:rFonts w:ascii="Times New Roman" w:eastAsiaTheme="minorEastAsia" w:hAnsi="Times New Roman"/>
          <w:noProof w:val="0"/>
          <w:sz w:val="20"/>
          <w:u w:val="single"/>
        </w:rPr>
        <w:t xml:space="preserve">      </w:t>
      </w:r>
      <w:r w:rsidRPr="00C31F19">
        <w:rPr>
          <w:rFonts w:ascii="Times New Roman" w:eastAsiaTheme="minorEastAsia" w:hAnsi="Times New Roman"/>
          <w:noProof w:val="0"/>
          <w:sz w:val="20"/>
          <w:u w:val="single"/>
        </w:rPr>
        <w:tab/>
      </w:r>
      <w:r w:rsidRPr="00C31F19">
        <w:rPr>
          <w:rFonts w:ascii="Times New Roman" w:eastAsiaTheme="minorEastAsia" w:hAnsi="Times New Roman"/>
          <w:noProof w:val="0"/>
          <w:sz w:val="20"/>
          <w:u w:val="single"/>
        </w:rPr>
        <w:tab/>
        <w:t>p-value</w:t>
      </w:r>
    </w:p>
    <w:p w14:paraId="13EBBC97" w14:textId="77777777" w:rsidR="00C31F19" w:rsidRPr="00C31F19" w:rsidRDefault="00C31F19" w:rsidP="00C31F19">
      <w:pPr>
        <w:widowControl w:val="0"/>
        <w:autoSpaceDE w:val="0"/>
        <w:autoSpaceDN w:val="0"/>
        <w:adjustRightInd w:val="0"/>
        <w:rPr>
          <w:rFonts w:ascii="Times New Roman" w:eastAsiaTheme="minorEastAsia" w:hAnsi="Times New Roman"/>
          <w:noProof w:val="0"/>
          <w:sz w:val="20"/>
          <w:u w:val="single"/>
        </w:rPr>
      </w:pPr>
    </w:p>
    <w:p w14:paraId="39BAF8EC" w14:textId="68D3922F"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b/>
          <w:bCs/>
          <w:noProof w:val="0"/>
          <w:sz w:val="20"/>
        </w:rPr>
      </w:pPr>
      <w:r w:rsidRPr="00C31F19">
        <w:rPr>
          <w:rFonts w:ascii="Times New Roman" w:eastAsiaTheme="minorEastAsia" w:hAnsi="Times New Roman"/>
          <w:noProof w:val="0"/>
          <w:sz w:val="20"/>
        </w:rPr>
        <w:t xml:space="preserve">0 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12.82676060 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b/>
          <w:bCs/>
          <w:noProof w:val="0"/>
          <w:sz w:val="20"/>
        </w:rPr>
        <w:t>0.0003416968</w:t>
      </w:r>
    </w:p>
    <w:p w14:paraId="54EC5A83" w14:textId="11F11C6C"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b/>
          <w:bCs/>
          <w:noProof w:val="0"/>
          <w:sz w:val="20"/>
        </w:rPr>
      </w:pPr>
      <w:r w:rsidRPr="00C31F19">
        <w:rPr>
          <w:rFonts w:ascii="Times New Roman" w:eastAsiaTheme="minorEastAsia" w:hAnsi="Times New Roman"/>
          <w:noProof w:val="0"/>
          <w:sz w:val="20"/>
        </w:rPr>
        <w:t xml:space="preserve">9 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12.83721500  </w:t>
      </w:r>
      <w:r>
        <w:rPr>
          <w:rFonts w:ascii="Times New Roman" w:eastAsiaTheme="minorEastAsia" w:hAnsi="Times New Roman"/>
          <w:noProof w:val="0"/>
          <w:sz w:val="20"/>
        </w:rPr>
        <w:tab/>
      </w:r>
      <w:r w:rsidRPr="00C31F19">
        <w:rPr>
          <w:rFonts w:ascii="Times New Roman" w:eastAsiaTheme="minorEastAsia" w:hAnsi="Times New Roman"/>
          <w:noProof w:val="0"/>
          <w:sz w:val="20"/>
        </w:rPr>
        <w:t>1</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 </w:t>
      </w:r>
      <w:r w:rsidRPr="00C31F19">
        <w:rPr>
          <w:rFonts w:ascii="Times New Roman" w:eastAsiaTheme="minorEastAsia" w:hAnsi="Times New Roman"/>
          <w:b/>
          <w:bCs/>
          <w:noProof w:val="0"/>
          <w:sz w:val="20"/>
        </w:rPr>
        <w:t>0.0003397930</w:t>
      </w:r>
    </w:p>
    <w:p w14:paraId="0A593932" w14:textId="6456A9CA"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11 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0.63399701 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0.4258929630</w:t>
      </w:r>
    </w:p>
    <w:p w14:paraId="1BF3F255" w14:textId="53C04FAB"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14 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3.58398964 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0.0583388823</w:t>
      </w:r>
    </w:p>
    <w:p w14:paraId="78A45F12" w14:textId="479D1C20"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16 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0.25524760 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0.6134040835 </w:t>
      </w:r>
    </w:p>
    <w:p w14:paraId="54E03E95" w14:textId="1A2F85F8"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18 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2.76540435 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0.0963223452</w:t>
      </w:r>
    </w:p>
    <w:p w14:paraId="39CDBC83" w14:textId="21426FA0"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b/>
          <w:bCs/>
          <w:noProof w:val="0"/>
          <w:sz w:val="20"/>
        </w:rPr>
      </w:pPr>
      <w:r w:rsidRPr="00C31F19">
        <w:rPr>
          <w:rFonts w:ascii="Times New Roman" w:eastAsiaTheme="minorEastAsia" w:hAnsi="Times New Roman"/>
          <w:noProof w:val="0"/>
          <w:sz w:val="20"/>
        </w:rPr>
        <w:t xml:space="preserve">21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12.03368270 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b/>
          <w:bCs/>
          <w:noProof w:val="0"/>
          <w:sz w:val="20"/>
        </w:rPr>
        <w:t>0.0005224775</w:t>
      </w:r>
    </w:p>
    <w:p w14:paraId="24C5B406" w14:textId="02E87B4A"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i/>
          <w:iCs/>
          <w:noProof w:val="0"/>
          <w:sz w:val="20"/>
        </w:rPr>
        <w:t xml:space="preserve">26 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2.00925221 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1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0.1563423633</w:t>
      </w:r>
    </w:p>
    <w:p w14:paraId="4F981A21" w14:textId="5E5E5592"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29 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0.07589799 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0.7829352742</w:t>
      </w:r>
    </w:p>
    <w:p w14:paraId="192F3690" w14:textId="3C3DC6F1"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i/>
          <w:iCs/>
          <w:noProof w:val="0"/>
          <w:sz w:val="20"/>
        </w:rPr>
        <w:t>35 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 0.44221311 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1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0.5060562125</w:t>
      </w:r>
    </w:p>
    <w:p w14:paraId="434CEC3B" w14:textId="77777777"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p>
    <w:p w14:paraId="790F7CEE" w14:textId="1DBDEE30"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b/>
          <w:noProof w:val="0"/>
          <w:sz w:val="20"/>
        </w:rPr>
      </w:pPr>
      <w:proofErr w:type="spellStart"/>
      <w:r w:rsidRPr="00C31F19">
        <w:rPr>
          <w:rFonts w:ascii="Times New Roman" w:eastAsiaTheme="minorEastAsia" w:hAnsi="Times New Roman"/>
          <w:b/>
          <w:noProof w:val="0"/>
          <w:sz w:val="20"/>
        </w:rPr>
        <w:t>Midshaft</w:t>
      </w:r>
      <w:proofErr w:type="spellEnd"/>
      <w:r w:rsidRPr="00C31F19">
        <w:rPr>
          <w:rFonts w:ascii="Times New Roman" w:eastAsiaTheme="minorEastAsia" w:hAnsi="Times New Roman"/>
          <w:b/>
          <w:noProof w:val="0"/>
          <w:sz w:val="20"/>
        </w:rPr>
        <w:t xml:space="preserve"> Width</w:t>
      </w:r>
    </w:p>
    <w:p w14:paraId="6238AD12" w14:textId="5DB465F5" w:rsid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r w:rsidRPr="005A5FA9">
        <w:rPr>
          <w:rFonts w:ascii="Times New Roman" w:eastAsiaTheme="minorEastAsia" w:hAnsi="Times New Roman"/>
          <w:noProof w:val="0"/>
          <w:sz w:val="20"/>
          <w:u w:val="single"/>
        </w:rPr>
        <w:t>Age (</w:t>
      </w:r>
      <w:proofErr w:type="spellStart"/>
      <w:r w:rsidRPr="005A5FA9">
        <w:rPr>
          <w:rFonts w:ascii="Times New Roman" w:eastAsiaTheme="minorEastAsia" w:hAnsi="Times New Roman"/>
          <w:noProof w:val="0"/>
          <w:sz w:val="20"/>
          <w:u w:val="single"/>
        </w:rPr>
        <w:t>ka</w:t>
      </w:r>
      <w:proofErr w:type="spellEnd"/>
      <w:proofErr w:type="gramStart"/>
      <w:r w:rsidRPr="005A5FA9">
        <w:rPr>
          <w:rFonts w:ascii="Times New Roman" w:eastAsiaTheme="minorEastAsia" w:hAnsi="Times New Roman"/>
          <w:noProof w:val="0"/>
          <w:sz w:val="20"/>
          <w:u w:val="single"/>
        </w:rPr>
        <w:t>)            x²</w:t>
      </w:r>
      <w:proofErr w:type="gramEnd"/>
      <w:r w:rsidRPr="005A5FA9">
        <w:rPr>
          <w:rFonts w:ascii="Times New Roman" w:eastAsiaTheme="minorEastAsia" w:hAnsi="Times New Roman"/>
          <w:noProof w:val="0"/>
          <w:sz w:val="20"/>
          <w:u w:val="single"/>
        </w:rPr>
        <w:t xml:space="preserve"> </w:t>
      </w:r>
      <w:r w:rsidR="005A5FA9" w:rsidRPr="005A5FA9">
        <w:rPr>
          <w:rFonts w:ascii="Times New Roman" w:eastAsiaTheme="minorEastAsia" w:hAnsi="Times New Roman"/>
          <w:noProof w:val="0"/>
          <w:sz w:val="20"/>
          <w:u w:val="single"/>
        </w:rPr>
        <w:tab/>
        <w:t xml:space="preserve">                      </w:t>
      </w:r>
      <w:proofErr w:type="spellStart"/>
      <w:r w:rsidRPr="005A5FA9">
        <w:rPr>
          <w:rFonts w:ascii="Times New Roman" w:eastAsiaTheme="minorEastAsia" w:hAnsi="Times New Roman"/>
          <w:noProof w:val="0"/>
          <w:sz w:val="20"/>
          <w:u w:val="single"/>
        </w:rPr>
        <w:t>df</w:t>
      </w:r>
      <w:proofErr w:type="spellEnd"/>
      <w:r w:rsidRPr="005A5FA9">
        <w:rPr>
          <w:rFonts w:ascii="Times New Roman" w:eastAsiaTheme="minorEastAsia" w:hAnsi="Times New Roman"/>
          <w:noProof w:val="0"/>
          <w:sz w:val="20"/>
          <w:u w:val="single"/>
        </w:rPr>
        <w:t>     </w:t>
      </w:r>
      <w:r w:rsidR="005A5FA9" w:rsidRPr="005A5FA9">
        <w:rPr>
          <w:rFonts w:ascii="Times New Roman" w:eastAsiaTheme="minorEastAsia" w:hAnsi="Times New Roman"/>
          <w:noProof w:val="0"/>
          <w:sz w:val="20"/>
          <w:u w:val="single"/>
        </w:rPr>
        <w:tab/>
      </w:r>
      <w:r w:rsidR="005A5FA9" w:rsidRPr="005A5FA9">
        <w:rPr>
          <w:rFonts w:ascii="Times New Roman" w:eastAsiaTheme="minorEastAsia" w:hAnsi="Times New Roman"/>
          <w:noProof w:val="0"/>
          <w:sz w:val="20"/>
          <w:u w:val="single"/>
        </w:rPr>
        <w:tab/>
      </w:r>
      <w:r w:rsidRPr="005A5FA9">
        <w:rPr>
          <w:rFonts w:ascii="Times New Roman" w:eastAsiaTheme="minorEastAsia" w:hAnsi="Times New Roman"/>
          <w:noProof w:val="0"/>
          <w:sz w:val="20"/>
          <w:u w:val="single"/>
        </w:rPr>
        <w:t xml:space="preserve"> p-value</w:t>
      </w:r>
    </w:p>
    <w:p w14:paraId="6CB85BEA" w14:textId="77777777" w:rsidR="005A5FA9" w:rsidRPr="005A5FA9" w:rsidRDefault="005A5FA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p>
    <w:p w14:paraId="33547A0F" w14:textId="753B3853"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0 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36.34184361  </w:t>
      </w:r>
      <w:r>
        <w:rPr>
          <w:rFonts w:ascii="Times New Roman" w:eastAsiaTheme="minorEastAsia" w:hAnsi="Times New Roman"/>
          <w:noProof w:val="0"/>
          <w:sz w:val="20"/>
        </w:rPr>
        <w:tab/>
      </w:r>
      <w:r w:rsidRPr="00C31F19">
        <w:rPr>
          <w:rFonts w:ascii="Times New Roman" w:eastAsiaTheme="minorEastAsia" w:hAnsi="Times New Roman"/>
          <w:noProof w:val="0"/>
          <w:sz w:val="20"/>
        </w:rPr>
        <w:t>1</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 </w:t>
      </w:r>
      <w:r w:rsidRPr="00C31F19">
        <w:rPr>
          <w:rFonts w:ascii="Times New Roman" w:eastAsiaTheme="minorEastAsia" w:hAnsi="Times New Roman"/>
          <w:b/>
          <w:bCs/>
          <w:noProof w:val="0"/>
          <w:sz w:val="20"/>
        </w:rPr>
        <w:t>1.655707e-09</w:t>
      </w:r>
    </w:p>
    <w:p w14:paraId="4ADB6837" w14:textId="47699E7C"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9  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3.14471741 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7.617319e-02</w:t>
      </w:r>
    </w:p>
    <w:p w14:paraId="5E39ECDB" w14:textId="231E2D00"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11 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1.71158867 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1.907794e-01</w:t>
      </w:r>
    </w:p>
    <w:p w14:paraId="6F407675" w14:textId="51D5BC13"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14 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8.98105065 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b/>
          <w:bCs/>
          <w:noProof w:val="0"/>
          <w:sz w:val="20"/>
        </w:rPr>
        <w:t>2.727937e-03</w:t>
      </w:r>
    </w:p>
    <w:p w14:paraId="170D4BBC" w14:textId="1A42880C"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16 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1.84712659 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1.741180e-01</w:t>
      </w:r>
    </w:p>
    <w:p w14:paraId="741F2E0E" w14:textId="410526C8"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18 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0.13427349 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7.140416e-01</w:t>
      </w:r>
    </w:p>
    <w:p w14:paraId="6B36C937" w14:textId="332D8EFF"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21 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6.91932316 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b/>
          <w:bCs/>
          <w:noProof w:val="0"/>
          <w:sz w:val="20"/>
        </w:rPr>
        <w:t>8.526924e-03</w:t>
      </w:r>
    </w:p>
    <w:p w14:paraId="2FD2462E" w14:textId="51F31026"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i/>
          <w:iCs/>
          <w:noProof w:val="0"/>
          <w:sz w:val="20"/>
        </w:rPr>
        <w:t xml:space="preserve">26 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0.12280212 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1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7.260150e-01</w:t>
      </w:r>
    </w:p>
    <w:p w14:paraId="30DB2EA6" w14:textId="7152AE64"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29 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0.18241932  </w:t>
      </w:r>
      <w:r>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Pr>
          <w:rFonts w:ascii="Times New Roman" w:eastAsiaTheme="minorEastAsia" w:hAnsi="Times New Roman"/>
          <w:noProof w:val="0"/>
          <w:sz w:val="20"/>
        </w:rPr>
        <w:tab/>
      </w:r>
      <w:r w:rsidRPr="00C31F19">
        <w:rPr>
          <w:rFonts w:ascii="Times New Roman" w:eastAsiaTheme="minorEastAsia" w:hAnsi="Times New Roman"/>
          <w:noProof w:val="0"/>
          <w:sz w:val="20"/>
        </w:rPr>
        <w:t>6.693023e-01</w:t>
      </w:r>
    </w:p>
    <w:p w14:paraId="63996B46" w14:textId="161449A8"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i/>
          <w:iCs/>
          <w:noProof w:val="0"/>
          <w:sz w:val="20"/>
        </w:rPr>
        <w:t xml:space="preserve">35 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0.03070053  </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1</w:t>
      </w:r>
      <w:r>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 8.609102e-01</w:t>
      </w:r>
    </w:p>
    <w:p w14:paraId="0FB53586" w14:textId="77777777"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p>
    <w:p w14:paraId="35D30808" w14:textId="4A020B33" w:rsidR="00C31F19" w:rsidRPr="005A5FA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b/>
          <w:noProof w:val="0"/>
          <w:sz w:val="20"/>
        </w:rPr>
      </w:pPr>
      <w:proofErr w:type="spellStart"/>
      <w:r w:rsidRPr="005A5FA9">
        <w:rPr>
          <w:rFonts w:ascii="Times New Roman" w:eastAsiaTheme="minorEastAsia" w:hAnsi="Times New Roman"/>
          <w:b/>
          <w:noProof w:val="0"/>
          <w:sz w:val="20"/>
        </w:rPr>
        <w:t>Midshaft</w:t>
      </w:r>
      <w:proofErr w:type="spellEnd"/>
      <w:r w:rsidR="005A5FA9" w:rsidRPr="005A5FA9">
        <w:rPr>
          <w:rFonts w:ascii="Times New Roman" w:eastAsiaTheme="minorEastAsia" w:hAnsi="Times New Roman"/>
          <w:b/>
          <w:noProof w:val="0"/>
          <w:sz w:val="20"/>
        </w:rPr>
        <w:t xml:space="preserve"> </w:t>
      </w:r>
      <w:r w:rsidRPr="005A5FA9">
        <w:rPr>
          <w:rFonts w:ascii="Times New Roman" w:eastAsiaTheme="minorEastAsia" w:hAnsi="Times New Roman"/>
          <w:b/>
          <w:noProof w:val="0"/>
          <w:sz w:val="20"/>
        </w:rPr>
        <w:t>D</w:t>
      </w:r>
      <w:r w:rsidR="005A5FA9" w:rsidRPr="005A5FA9">
        <w:rPr>
          <w:rFonts w:ascii="Times New Roman" w:eastAsiaTheme="minorEastAsia" w:hAnsi="Times New Roman"/>
          <w:b/>
          <w:noProof w:val="0"/>
          <w:sz w:val="20"/>
        </w:rPr>
        <w:t>epth</w:t>
      </w:r>
    </w:p>
    <w:p w14:paraId="7BE7F724" w14:textId="04855EC3" w:rsid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r w:rsidRPr="00ED7C49">
        <w:rPr>
          <w:rFonts w:ascii="Times New Roman" w:eastAsiaTheme="minorEastAsia" w:hAnsi="Times New Roman"/>
          <w:noProof w:val="0"/>
          <w:sz w:val="20"/>
          <w:u w:val="single"/>
        </w:rPr>
        <w:t> </w:t>
      </w:r>
      <w:r w:rsidR="005A5FA9" w:rsidRPr="00ED7C49">
        <w:rPr>
          <w:rFonts w:ascii="Times New Roman" w:eastAsiaTheme="minorEastAsia" w:hAnsi="Times New Roman"/>
          <w:noProof w:val="0"/>
          <w:sz w:val="20"/>
          <w:u w:val="single"/>
        </w:rPr>
        <w:t>Age (</w:t>
      </w:r>
      <w:proofErr w:type="spellStart"/>
      <w:r w:rsidR="005A5FA9" w:rsidRPr="00ED7C49">
        <w:rPr>
          <w:rFonts w:ascii="Times New Roman" w:eastAsiaTheme="minorEastAsia" w:hAnsi="Times New Roman"/>
          <w:noProof w:val="0"/>
          <w:sz w:val="20"/>
          <w:u w:val="single"/>
        </w:rPr>
        <w:t>ka</w:t>
      </w:r>
      <w:proofErr w:type="spellEnd"/>
      <w:proofErr w:type="gramStart"/>
      <w:r w:rsidR="005A5FA9" w:rsidRPr="00ED7C49">
        <w:rPr>
          <w:rFonts w:ascii="Times New Roman" w:eastAsiaTheme="minorEastAsia" w:hAnsi="Times New Roman"/>
          <w:noProof w:val="0"/>
          <w:sz w:val="20"/>
          <w:u w:val="single"/>
        </w:rPr>
        <w:t>)</w:t>
      </w:r>
      <w:r w:rsidRPr="00ED7C49">
        <w:rPr>
          <w:rFonts w:ascii="Times New Roman" w:eastAsiaTheme="minorEastAsia" w:hAnsi="Times New Roman"/>
          <w:noProof w:val="0"/>
          <w:sz w:val="20"/>
          <w:u w:val="single"/>
        </w:rPr>
        <w:t>            x²</w:t>
      </w:r>
      <w:proofErr w:type="gramEnd"/>
      <w:r w:rsidRPr="00ED7C49">
        <w:rPr>
          <w:rFonts w:ascii="Times New Roman" w:eastAsiaTheme="minorEastAsia" w:hAnsi="Times New Roman"/>
          <w:noProof w:val="0"/>
          <w:sz w:val="20"/>
          <w:u w:val="single"/>
        </w:rPr>
        <w:t xml:space="preserve"> </w:t>
      </w:r>
      <w:r w:rsidR="00ED7C49" w:rsidRPr="00ED7C49">
        <w:rPr>
          <w:rFonts w:ascii="Times New Roman" w:eastAsiaTheme="minorEastAsia" w:hAnsi="Times New Roman"/>
          <w:noProof w:val="0"/>
          <w:sz w:val="20"/>
          <w:u w:val="single"/>
        </w:rPr>
        <w:t xml:space="preserve">                     </w:t>
      </w:r>
      <w:proofErr w:type="spellStart"/>
      <w:r w:rsidRPr="00ED7C49">
        <w:rPr>
          <w:rFonts w:ascii="Times New Roman" w:eastAsiaTheme="minorEastAsia" w:hAnsi="Times New Roman"/>
          <w:noProof w:val="0"/>
          <w:sz w:val="20"/>
          <w:u w:val="single"/>
        </w:rPr>
        <w:t>df</w:t>
      </w:r>
      <w:proofErr w:type="spellEnd"/>
      <w:r w:rsidRPr="00ED7C49">
        <w:rPr>
          <w:rFonts w:ascii="Times New Roman" w:eastAsiaTheme="minorEastAsia" w:hAnsi="Times New Roman"/>
          <w:noProof w:val="0"/>
          <w:sz w:val="20"/>
          <w:u w:val="single"/>
        </w:rPr>
        <w:t>     </w:t>
      </w:r>
      <w:r w:rsidR="00ED7C49" w:rsidRPr="00ED7C49">
        <w:rPr>
          <w:rFonts w:ascii="Times New Roman" w:eastAsiaTheme="minorEastAsia" w:hAnsi="Times New Roman"/>
          <w:noProof w:val="0"/>
          <w:sz w:val="20"/>
          <w:u w:val="single"/>
        </w:rPr>
        <w:tab/>
      </w:r>
      <w:r w:rsidR="00ED7C49" w:rsidRPr="00ED7C49">
        <w:rPr>
          <w:rFonts w:ascii="Times New Roman" w:eastAsiaTheme="minorEastAsia" w:hAnsi="Times New Roman"/>
          <w:noProof w:val="0"/>
          <w:sz w:val="20"/>
          <w:u w:val="single"/>
        </w:rPr>
        <w:tab/>
      </w:r>
      <w:r w:rsidRPr="00ED7C49">
        <w:rPr>
          <w:rFonts w:ascii="Times New Roman" w:eastAsiaTheme="minorEastAsia" w:hAnsi="Times New Roman"/>
          <w:noProof w:val="0"/>
          <w:sz w:val="20"/>
          <w:u w:val="single"/>
        </w:rPr>
        <w:t xml:space="preserve"> p-value</w:t>
      </w:r>
    </w:p>
    <w:p w14:paraId="0B91128B" w14:textId="77777777" w:rsidR="00ED7C49" w:rsidRPr="00ED7C49" w:rsidRDefault="00ED7C4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p>
    <w:p w14:paraId="0D0110EC" w14:textId="4967FAC0"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0 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39.562811030 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b/>
          <w:bCs/>
          <w:noProof w:val="0"/>
          <w:sz w:val="20"/>
        </w:rPr>
        <w:t>3.176756e-10</w:t>
      </w:r>
    </w:p>
    <w:p w14:paraId="7CF2F67D" w14:textId="1BA18B3E"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9  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8.448544827 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b/>
          <w:bCs/>
          <w:noProof w:val="0"/>
          <w:sz w:val="20"/>
        </w:rPr>
        <w:t>3.653356e-03</w:t>
      </w:r>
    </w:p>
    <w:p w14:paraId="0FE70190" w14:textId="60DCC7E6"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0.202183065 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6.529645e-01</w:t>
      </w:r>
    </w:p>
    <w:p w14:paraId="2C33B75F" w14:textId="7162AA39"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14 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6.524930332 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b/>
          <w:bCs/>
          <w:noProof w:val="0"/>
          <w:sz w:val="20"/>
        </w:rPr>
        <w:t>1.063727e-02</w:t>
      </w:r>
    </w:p>
    <w:p w14:paraId="570E8AFB" w14:textId="440174BA"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16 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0.027069138 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8.693163e-01</w:t>
      </w:r>
    </w:p>
    <w:p w14:paraId="63F6A65C" w14:textId="1334A4AD"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18 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0.120472536 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7.285226e-01</w:t>
      </w:r>
    </w:p>
    <w:p w14:paraId="0858F5D6" w14:textId="53683CCC"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21 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 0.218056942 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6.405244e-01</w:t>
      </w:r>
    </w:p>
    <w:p w14:paraId="57DBC11F" w14:textId="72D917A9"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i/>
          <w:iCs/>
          <w:noProof w:val="0"/>
          <w:sz w:val="20"/>
        </w:rPr>
        <w:t xml:space="preserve">26  </w:t>
      </w:r>
      <w:r w:rsidR="005A5FA9">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0.001227625  </w:t>
      </w:r>
      <w:r w:rsidR="005A5FA9">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1 </w:t>
      </w:r>
      <w:r w:rsidR="005A5FA9">
        <w:rPr>
          <w:rFonts w:ascii="Times New Roman" w:eastAsiaTheme="minorEastAsia" w:hAnsi="Times New Roman"/>
          <w:i/>
          <w:iCs/>
          <w:noProof w:val="0"/>
          <w:sz w:val="20"/>
        </w:rPr>
        <w:tab/>
      </w:r>
      <w:r w:rsidRPr="00C31F19">
        <w:rPr>
          <w:rFonts w:ascii="Times New Roman" w:eastAsiaTheme="minorEastAsia" w:hAnsi="Times New Roman"/>
          <w:i/>
          <w:iCs/>
          <w:noProof w:val="0"/>
          <w:sz w:val="20"/>
        </w:rPr>
        <w:t>9.720499e-01</w:t>
      </w:r>
    </w:p>
    <w:p w14:paraId="248CACD0" w14:textId="2C118443"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29 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1.065036011 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5A5FA9">
        <w:rPr>
          <w:rFonts w:ascii="Times New Roman" w:eastAsiaTheme="minorEastAsia" w:hAnsi="Times New Roman"/>
          <w:noProof w:val="0"/>
          <w:sz w:val="20"/>
        </w:rPr>
        <w:tab/>
      </w:r>
      <w:r w:rsidRPr="00C31F19">
        <w:rPr>
          <w:rFonts w:ascii="Times New Roman" w:eastAsiaTheme="minorEastAsia" w:hAnsi="Times New Roman"/>
          <w:noProof w:val="0"/>
          <w:sz w:val="20"/>
        </w:rPr>
        <w:t>3.020694e-01</w:t>
      </w:r>
    </w:p>
    <w:p w14:paraId="43CE6647" w14:textId="22674F47"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i/>
          <w:iCs/>
          <w:noProof w:val="0"/>
          <w:sz w:val="20"/>
        </w:rPr>
        <w:t xml:space="preserve">35  </w:t>
      </w:r>
      <w:r w:rsidR="005A5FA9">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1.772690917  </w:t>
      </w:r>
      <w:r w:rsidR="005A5FA9">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1 </w:t>
      </w:r>
      <w:r w:rsidR="005A5FA9">
        <w:rPr>
          <w:rFonts w:ascii="Times New Roman" w:eastAsiaTheme="minorEastAsia" w:hAnsi="Times New Roman"/>
          <w:i/>
          <w:iCs/>
          <w:noProof w:val="0"/>
          <w:sz w:val="20"/>
        </w:rPr>
        <w:tab/>
      </w:r>
      <w:r w:rsidRPr="00C31F19">
        <w:rPr>
          <w:rFonts w:ascii="Times New Roman" w:eastAsiaTheme="minorEastAsia" w:hAnsi="Times New Roman"/>
          <w:i/>
          <w:iCs/>
          <w:noProof w:val="0"/>
          <w:sz w:val="20"/>
        </w:rPr>
        <w:t>1.830494e-01</w:t>
      </w:r>
    </w:p>
    <w:p w14:paraId="60368CE7" w14:textId="77777777"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p>
    <w:p w14:paraId="27C87554" w14:textId="142CB3D3" w:rsidR="00C31F19" w:rsidRPr="00F90EA5" w:rsidRDefault="00F90EA5" w:rsidP="00C31F19">
      <w:pPr>
        <w:widowControl w:val="0"/>
        <w:tabs>
          <w:tab w:val="decimal" w:pos="1350"/>
          <w:tab w:val="decimal" w:pos="2790"/>
          <w:tab w:val="decimal" w:pos="3960"/>
        </w:tabs>
        <w:autoSpaceDE w:val="0"/>
        <w:autoSpaceDN w:val="0"/>
        <w:adjustRightInd w:val="0"/>
        <w:rPr>
          <w:rFonts w:ascii="Times New Roman" w:eastAsiaTheme="minorEastAsia" w:hAnsi="Times New Roman"/>
          <w:b/>
          <w:noProof w:val="0"/>
          <w:sz w:val="20"/>
        </w:rPr>
      </w:pPr>
      <w:proofErr w:type="spellStart"/>
      <w:r w:rsidRPr="00F90EA5">
        <w:rPr>
          <w:rFonts w:ascii="Times New Roman" w:eastAsiaTheme="minorEastAsia" w:hAnsi="Times New Roman"/>
          <w:b/>
          <w:noProof w:val="0"/>
          <w:sz w:val="20"/>
        </w:rPr>
        <w:t>Midshaft</w:t>
      </w:r>
      <w:proofErr w:type="spellEnd"/>
      <w:r w:rsidRPr="00F90EA5">
        <w:rPr>
          <w:rFonts w:ascii="Times New Roman" w:eastAsiaTheme="minorEastAsia" w:hAnsi="Times New Roman"/>
          <w:b/>
          <w:noProof w:val="0"/>
          <w:sz w:val="20"/>
        </w:rPr>
        <w:t xml:space="preserve"> Area</w:t>
      </w:r>
    </w:p>
    <w:p w14:paraId="5049D136" w14:textId="55EC4110" w:rsid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r w:rsidRPr="00CF3D85">
        <w:rPr>
          <w:rFonts w:ascii="Times New Roman" w:eastAsiaTheme="minorEastAsia" w:hAnsi="Times New Roman"/>
          <w:noProof w:val="0"/>
          <w:sz w:val="20"/>
          <w:u w:val="single"/>
        </w:rPr>
        <w:t> </w:t>
      </w:r>
      <w:r w:rsidR="00F90EA5" w:rsidRPr="00CF3D85">
        <w:rPr>
          <w:rFonts w:ascii="Times New Roman" w:eastAsiaTheme="minorEastAsia" w:hAnsi="Times New Roman"/>
          <w:noProof w:val="0"/>
          <w:sz w:val="20"/>
          <w:u w:val="single"/>
        </w:rPr>
        <w:t>Age (</w:t>
      </w:r>
      <w:proofErr w:type="spellStart"/>
      <w:r w:rsidR="00F90EA5" w:rsidRPr="00CF3D85">
        <w:rPr>
          <w:rFonts w:ascii="Times New Roman" w:eastAsiaTheme="minorEastAsia" w:hAnsi="Times New Roman"/>
          <w:noProof w:val="0"/>
          <w:sz w:val="20"/>
          <w:u w:val="single"/>
        </w:rPr>
        <w:t>ka</w:t>
      </w:r>
      <w:proofErr w:type="spellEnd"/>
      <w:r w:rsidR="00F90EA5" w:rsidRPr="00CF3D85">
        <w:rPr>
          <w:rFonts w:ascii="Times New Roman" w:eastAsiaTheme="minorEastAsia" w:hAnsi="Times New Roman"/>
          <w:noProof w:val="0"/>
          <w:sz w:val="20"/>
          <w:u w:val="single"/>
        </w:rPr>
        <w:t>)</w:t>
      </w:r>
      <w:r w:rsidRPr="00CF3D85">
        <w:rPr>
          <w:rFonts w:ascii="Times New Roman" w:eastAsiaTheme="minorEastAsia" w:hAnsi="Times New Roman"/>
          <w:noProof w:val="0"/>
          <w:sz w:val="20"/>
          <w:u w:val="single"/>
        </w:rPr>
        <w:t>        </w:t>
      </w:r>
      <w:r w:rsidR="00CF3D85" w:rsidRPr="00CF3D85">
        <w:rPr>
          <w:rFonts w:ascii="Times New Roman" w:eastAsiaTheme="minorEastAsia" w:hAnsi="Times New Roman"/>
          <w:noProof w:val="0"/>
          <w:sz w:val="20"/>
          <w:u w:val="single"/>
        </w:rPr>
        <w:tab/>
      </w:r>
      <w:r w:rsidRPr="00CF3D85">
        <w:rPr>
          <w:rFonts w:ascii="Times New Roman" w:eastAsiaTheme="minorEastAsia" w:hAnsi="Times New Roman"/>
          <w:noProof w:val="0"/>
          <w:sz w:val="20"/>
          <w:u w:val="single"/>
        </w:rPr>
        <w:t>  x²</w:t>
      </w:r>
      <w:r w:rsidR="00CF3D85" w:rsidRPr="00CF3D85">
        <w:rPr>
          <w:rFonts w:ascii="Times New Roman" w:eastAsiaTheme="minorEastAsia" w:hAnsi="Times New Roman"/>
          <w:noProof w:val="0"/>
          <w:sz w:val="20"/>
          <w:u w:val="single"/>
        </w:rPr>
        <w:t xml:space="preserve">  </w:t>
      </w:r>
      <w:r w:rsidRPr="00CF3D85">
        <w:rPr>
          <w:rFonts w:ascii="Times New Roman" w:eastAsiaTheme="minorEastAsia" w:hAnsi="Times New Roman"/>
          <w:noProof w:val="0"/>
          <w:sz w:val="20"/>
          <w:u w:val="single"/>
        </w:rPr>
        <w:t xml:space="preserve"> </w:t>
      </w:r>
      <w:r w:rsidR="00CF3D85" w:rsidRPr="00CF3D85">
        <w:rPr>
          <w:rFonts w:ascii="Times New Roman" w:eastAsiaTheme="minorEastAsia" w:hAnsi="Times New Roman"/>
          <w:noProof w:val="0"/>
          <w:sz w:val="20"/>
          <w:u w:val="single"/>
        </w:rPr>
        <w:tab/>
        <w:t xml:space="preserve">                     </w:t>
      </w:r>
      <w:proofErr w:type="spellStart"/>
      <w:proofErr w:type="gramStart"/>
      <w:r w:rsidRPr="00CF3D85">
        <w:rPr>
          <w:rFonts w:ascii="Times New Roman" w:eastAsiaTheme="minorEastAsia" w:hAnsi="Times New Roman"/>
          <w:noProof w:val="0"/>
          <w:sz w:val="20"/>
          <w:u w:val="single"/>
        </w:rPr>
        <w:t>df</w:t>
      </w:r>
      <w:proofErr w:type="spellEnd"/>
      <w:proofErr w:type="gramEnd"/>
      <w:r w:rsidRPr="00CF3D85">
        <w:rPr>
          <w:rFonts w:ascii="Times New Roman" w:eastAsiaTheme="minorEastAsia" w:hAnsi="Times New Roman"/>
          <w:noProof w:val="0"/>
          <w:sz w:val="20"/>
          <w:u w:val="single"/>
        </w:rPr>
        <w:t>   </w:t>
      </w:r>
      <w:r w:rsidR="00CF3D85" w:rsidRPr="00CF3D85">
        <w:rPr>
          <w:rFonts w:ascii="Times New Roman" w:eastAsiaTheme="minorEastAsia" w:hAnsi="Times New Roman"/>
          <w:noProof w:val="0"/>
          <w:sz w:val="20"/>
          <w:u w:val="single"/>
        </w:rPr>
        <w:tab/>
      </w:r>
      <w:r w:rsidR="00CF3D85" w:rsidRPr="00CF3D85">
        <w:rPr>
          <w:rFonts w:ascii="Times New Roman" w:eastAsiaTheme="minorEastAsia" w:hAnsi="Times New Roman"/>
          <w:noProof w:val="0"/>
          <w:sz w:val="20"/>
          <w:u w:val="single"/>
        </w:rPr>
        <w:tab/>
      </w:r>
      <w:r w:rsidRPr="00CF3D85">
        <w:rPr>
          <w:rFonts w:ascii="Times New Roman" w:eastAsiaTheme="minorEastAsia" w:hAnsi="Times New Roman"/>
          <w:noProof w:val="0"/>
          <w:sz w:val="20"/>
          <w:u w:val="single"/>
        </w:rPr>
        <w:t>  p-value</w:t>
      </w:r>
    </w:p>
    <w:p w14:paraId="6388EBC9" w14:textId="77777777" w:rsidR="00CF3D85" w:rsidRPr="00CF3D85" w:rsidRDefault="00CF3D85"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p>
    <w:p w14:paraId="3AEBD936" w14:textId="77942002"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0 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0.31836112 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0.572594220</w:t>
      </w:r>
    </w:p>
    <w:p w14:paraId="04F8C93C" w14:textId="62107F14"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9 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6.73567635 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b/>
          <w:bCs/>
          <w:noProof w:val="0"/>
          <w:sz w:val="20"/>
        </w:rPr>
        <w:t>0.009450339</w:t>
      </w:r>
    </w:p>
    <w:p w14:paraId="574CA364" w14:textId="5E363C1E"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0.25012428 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0.616987585</w:t>
      </w:r>
    </w:p>
    <w:p w14:paraId="32250DB1" w14:textId="06A28462"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lastRenderedPageBreak/>
        <w:t xml:space="preserve">14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0.25503450 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0.613552232</w:t>
      </w:r>
    </w:p>
    <w:p w14:paraId="528B1B63" w14:textId="1EB18113"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16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0.59741840 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0.439564722</w:t>
      </w:r>
    </w:p>
    <w:p w14:paraId="3DA687DF" w14:textId="0346717E"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18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0.01335272 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0.908006039</w:t>
      </w:r>
    </w:p>
    <w:p w14:paraId="38B746DC" w14:textId="217BDF5B"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3.91298700 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b/>
          <w:bCs/>
          <w:noProof w:val="0"/>
          <w:sz w:val="20"/>
        </w:rPr>
        <w:t>0.047914365</w:t>
      </w:r>
    </w:p>
    <w:p w14:paraId="6A263F62" w14:textId="4FCF00BA" w:rsidR="00C31F19" w:rsidRPr="00C31F19" w:rsidRDefault="00C31F19" w:rsidP="00C31F19">
      <w:pPr>
        <w:widowControl w:val="0"/>
        <w:tabs>
          <w:tab w:val="decimal" w:pos="1350"/>
          <w:tab w:val="decimal" w:pos="2790"/>
          <w:tab w:val="decimal" w:pos="3960"/>
        </w:tabs>
        <w:autoSpaceDE w:val="0"/>
        <w:autoSpaceDN w:val="0"/>
        <w:adjustRightInd w:val="0"/>
        <w:rPr>
          <w:rFonts w:ascii="Times New Roman" w:eastAsiaTheme="minorEastAsia" w:hAnsi="Times New Roman"/>
          <w:i/>
          <w:iCs/>
          <w:noProof w:val="0"/>
          <w:sz w:val="20"/>
        </w:rPr>
      </w:pPr>
      <w:r w:rsidRPr="00C31F19">
        <w:rPr>
          <w:rFonts w:ascii="Times New Roman" w:eastAsiaTheme="minorEastAsia" w:hAnsi="Times New Roman"/>
          <w:i/>
          <w:iCs/>
          <w:noProof w:val="0"/>
          <w:sz w:val="20"/>
        </w:rPr>
        <w:t xml:space="preserve">26 </w:t>
      </w:r>
      <w:r w:rsidR="00F90EA5">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0.03061471  </w:t>
      </w:r>
      <w:r w:rsidR="00F90EA5">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1 </w:t>
      </w:r>
      <w:r w:rsidR="00F90EA5">
        <w:rPr>
          <w:rFonts w:ascii="Times New Roman" w:eastAsiaTheme="minorEastAsia" w:hAnsi="Times New Roman"/>
          <w:i/>
          <w:iCs/>
          <w:noProof w:val="0"/>
          <w:sz w:val="20"/>
        </w:rPr>
        <w:tab/>
      </w:r>
      <w:r w:rsidRPr="00C31F19">
        <w:rPr>
          <w:rFonts w:ascii="Times New Roman" w:eastAsiaTheme="minorEastAsia" w:hAnsi="Times New Roman"/>
          <w:i/>
          <w:iCs/>
          <w:noProof w:val="0"/>
          <w:sz w:val="20"/>
        </w:rPr>
        <w:t>0.861102745</w:t>
      </w:r>
    </w:p>
    <w:p w14:paraId="585A8E28" w14:textId="6AAE3592"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29 </w:t>
      </w:r>
      <w:r w:rsidR="00F90EA5">
        <w:rPr>
          <w:rFonts w:ascii="Times New Roman" w:eastAsiaTheme="minorEastAsia" w:hAnsi="Times New Roman"/>
          <w:noProof w:val="0"/>
          <w:sz w:val="20"/>
        </w:rPr>
        <w:tab/>
        <w:t xml:space="preserve">           </w:t>
      </w:r>
      <w:r w:rsidRPr="00C31F19">
        <w:rPr>
          <w:rFonts w:ascii="Times New Roman" w:eastAsiaTheme="minorEastAsia" w:hAnsi="Times New Roman"/>
          <w:noProof w:val="0"/>
          <w:sz w:val="20"/>
        </w:rPr>
        <w:t xml:space="preserve">0.53088479 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F90EA5">
        <w:rPr>
          <w:rFonts w:ascii="Times New Roman" w:eastAsiaTheme="minorEastAsia" w:hAnsi="Times New Roman"/>
          <w:noProof w:val="0"/>
          <w:sz w:val="20"/>
        </w:rPr>
        <w:tab/>
      </w:r>
      <w:r w:rsidRPr="00C31F19">
        <w:rPr>
          <w:rFonts w:ascii="Times New Roman" w:eastAsiaTheme="minorEastAsia" w:hAnsi="Times New Roman"/>
          <w:noProof w:val="0"/>
          <w:sz w:val="20"/>
        </w:rPr>
        <w:t>0.466235114</w:t>
      </w:r>
    </w:p>
    <w:p w14:paraId="250C8287" w14:textId="50C5D209"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i/>
          <w:iCs/>
          <w:noProof w:val="0"/>
          <w:sz w:val="20"/>
        </w:rPr>
      </w:pPr>
      <w:r w:rsidRPr="00C31F19">
        <w:rPr>
          <w:rFonts w:ascii="Times New Roman" w:eastAsiaTheme="minorEastAsia" w:hAnsi="Times New Roman"/>
          <w:i/>
          <w:iCs/>
          <w:noProof w:val="0"/>
          <w:sz w:val="20"/>
        </w:rPr>
        <w:t xml:space="preserve">35 </w:t>
      </w:r>
      <w:r w:rsidR="00F90EA5">
        <w:rPr>
          <w:rFonts w:ascii="Times New Roman" w:eastAsiaTheme="minorEastAsia" w:hAnsi="Times New Roman"/>
          <w:i/>
          <w:iCs/>
          <w:noProof w:val="0"/>
          <w:sz w:val="20"/>
        </w:rPr>
        <w:tab/>
      </w:r>
      <w:r w:rsidRPr="00C31F19">
        <w:rPr>
          <w:rFonts w:ascii="Times New Roman" w:eastAsiaTheme="minorEastAsia" w:hAnsi="Times New Roman"/>
          <w:i/>
          <w:iCs/>
          <w:noProof w:val="0"/>
          <w:sz w:val="20"/>
        </w:rPr>
        <w:t>0.82782166 </w:t>
      </w:r>
      <w:r w:rsidR="00F90EA5">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 1 </w:t>
      </w:r>
      <w:r w:rsidR="00F90EA5">
        <w:rPr>
          <w:rFonts w:ascii="Times New Roman" w:eastAsiaTheme="minorEastAsia" w:hAnsi="Times New Roman"/>
          <w:i/>
          <w:iCs/>
          <w:noProof w:val="0"/>
          <w:sz w:val="20"/>
        </w:rPr>
        <w:tab/>
      </w:r>
      <w:r w:rsidRPr="00C31F19">
        <w:rPr>
          <w:rFonts w:ascii="Times New Roman" w:eastAsiaTheme="minorEastAsia" w:hAnsi="Times New Roman"/>
          <w:i/>
          <w:iCs/>
          <w:noProof w:val="0"/>
          <w:sz w:val="20"/>
        </w:rPr>
        <w:t>0.362903177</w:t>
      </w:r>
    </w:p>
    <w:p w14:paraId="6BF84164" w14:textId="77777777"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p>
    <w:p w14:paraId="2DF19D0E" w14:textId="06536A75" w:rsidR="00C31F19" w:rsidRPr="00431DB2"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b/>
          <w:noProof w:val="0"/>
          <w:sz w:val="20"/>
        </w:rPr>
      </w:pPr>
      <w:r w:rsidRPr="00431DB2">
        <w:rPr>
          <w:rFonts w:ascii="Times New Roman" w:eastAsiaTheme="minorEastAsia" w:hAnsi="Times New Roman"/>
          <w:b/>
          <w:noProof w:val="0"/>
          <w:sz w:val="20"/>
        </w:rPr>
        <w:t>Robustness</w:t>
      </w:r>
    </w:p>
    <w:p w14:paraId="2922E227" w14:textId="4424AF1B" w:rsid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r w:rsidRPr="00C31F19">
        <w:rPr>
          <w:rFonts w:ascii="Times New Roman" w:eastAsiaTheme="minorEastAsia" w:hAnsi="Times New Roman"/>
          <w:noProof w:val="0"/>
          <w:sz w:val="20"/>
        </w:rPr>
        <w:t> </w:t>
      </w:r>
      <w:r w:rsidR="00183F21" w:rsidRPr="00183F21">
        <w:rPr>
          <w:rFonts w:ascii="Times New Roman" w:eastAsiaTheme="minorEastAsia" w:hAnsi="Times New Roman"/>
          <w:noProof w:val="0"/>
          <w:sz w:val="20"/>
          <w:u w:val="single"/>
        </w:rPr>
        <w:t>Age (</w:t>
      </w:r>
      <w:proofErr w:type="spellStart"/>
      <w:r w:rsidR="00183F21" w:rsidRPr="00183F21">
        <w:rPr>
          <w:rFonts w:ascii="Times New Roman" w:eastAsiaTheme="minorEastAsia" w:hAnsi="Times New Roman"/>
          <w:noProof w:val="0"/>
          <w:sz w:val="20"/>
          <w:u w:val="single"/>
        </w:rPr>
        <w:t>ka</w:t>
      </w:r>
      <w:proofErr w:type="spellEnd"/>
      <w:r w:rsidR="00183F21" w:rsidRPr="00183F21">
        <w:rPr>
          <w:rFonts w:ascii="Times New Roman" w:eastAsiaTheme="minorEastAsia" w:hAnsi="Times New Roman"/>
          <w:noProof w:val="0"/>
          <w:sz w:val="20"/>
          <w:u w:val="single"/>
        </w:rPr>
        <w:t>)</w:t>
      </w:r>
      <w:r w:rsidRPr="00183F21">
        <w:rPr>
          <w:rFonts w:ascii="Times New Roman" w:eastAsiaTheme="minorEastAsia" w:hAnsi="Times New Roman"/>
          <w:noProof w:val="0"/>
          <w:sz w:val="20"/>
          <w:u w:val="single"/>
        </w:rPr>
        <w:t xml:space="preserve">          </w:t>
      </w:r>
      <w:r w:rsidR="00183F21" w:rsidRPr="00183F21">
        <w:rPr>
          <w:rFonts w:ascii="Times New Roman" w:eastAsiaTheme="minorEastAsia" w:hAnsi="Times New Roman"/>
          <w:noProof w:val="0"/>
          <w:sz w:val="20"/>
          <w:u w:val="single"/>
        </w:rPr>
        <w:tab/>
      </w:r>
      <w:r w:rsidRPr="00183F21">
        <w:rPr>
          <w:rFonts w:ascii="Times New Roman" w:eastAsiaTheme="minorEastAsia" w:hAnsi="Times New Roman"/>
          <w:noProof w:val="0"/>
          <w:sz w:val="20"/>
          <w:u w:val="single"/>
        </w:rPr>
        <w:t xml:space="preserve">x² </w:t>
      </w:r>
      <w:r w:rsidR="00183F21" w:rsidRPr="00183F21">
        <w:rPr>
          <w:rFonts w:ascii="Times New Roman" w:eastAsiaTheme="minorEastAsia" w:hAnsi="Times New Roman"/>
          <w:noProof w:val="0"/>
          <w:sz w:val="20"/>
          <w:u w:val="single"/>
        </w:rPr>
        <w:t xml:space="preserve">     </w:t>
      </w:r>
      <w:r w:rsidR="00183F21" w:rsidRPr="00183F21">
        <w:rPr>
          <w:rFonts w:ascii="Times New Roman" w:eastAsiaTheme="minorEastAsia" w:hAnsi="Times New Roman"/>
          <w:noProof w:val="0"/>
          <w:sz w:val="20"/>
          <w:u w:val="single"/>
        </w:rPr>
        <w:tab/>
        <w:t xml:space="preserve">                  </w:t>
      </w:r>
      <w:proofErr w:type="spellStart"/>
      <w:proofErr w:type="gramStart"/>
      <w:r w:rsidRPr="00183F21">
        <w:rPr>
          <w:rFonts w:ascii="Times New Roman" w:eastAsiaTheme="minorEastAsia" w:hAnsi="Times New Roman"/>
          <w:noProof w:val="0"/>
          <w:sz w:val="20"/>
          <w:u w:val="single"/>
        </w:rPr>
        <w:t>df</w:t>
      </w:r>
      <w:proofErr w:type="spellEnd"/>
      <w:proofErr w:type="gramEnd"/>
      <w:r w:rsidRPr="00183F21">
        <w:rPr>
          <w:rFonts w:ascii="Times New Roman" w:eastAsiaTheme="minorEastAsia" w:hAnsi="Times New Roman"/>
          <w:noProof w:val="0"/>
          <w:sz w:val="20"/>
          <w:u w:val="single"/>
        </w:rPr>
        <w:t xml:space="preserve">    </w:t>
      </w:r>
      <w:r w:rsidR="00183F21" w:rsidRPr="00183F21">
        <w:rPr>
          <w:rFonts w:ascii="Times New Roman" w:eastAsiaTheme="minorEastAsia" w:hAnsi="Times New Roman"/>
          <w:noProof w:val="0"/>
          <w:sz w:val="20"/>
          <w:u w:val="single"/>
        </w:rPr>
        <w:tab/>
      </w:r>
      <w:r w:rsidR="00183F21" w:rsidRPr="00183F21">
        <w:rPr>
          <w:rFonts w:ascii="Times New Roman" w:eastAsiaTheme="minorEastAsia" w:hAnsi="Times New Roman"/>
          <w:noProof w:val="0"/>
          <w:sz w:val="20"/>
          <w:u w:val="single"/>
        </w:rPr>
        <w:tab/>
      </w:r>
      <w:r w:rsidRPr="00183F21">
        <w:rPr>
          <w:rFonts w:ascii="Times New Roman" w:eastAsiaTheme="minorEastAsia" w:hAnsi="Times New Roman"/>
          <w:noProof w:val="0"/>
          <w:sz w:val="20"/>
          <w:u w:val="single"/>
        </w:rPr>
        <w:t>p-value</w:t>
      </w:r>
    </w:p>
    <w:p w14:paraId="4E5E85C2" w14:textId="77777777" w:rsidR="00183F21" w:rsidRPr="00183F21" w:rsidRDefault="00183F21"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u w:val="single"/>
        </w:rPr>
      </w:pPr>
    </w:p>
    <w:p w14:paraId="3A4AB142" w14:textId="7434109C"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0 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0.10231579 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0.74906810</w:t>
      </w:r>
    </w:p>
    <w:p w14:paraId="5E7F0891" w14:textId="0491B840"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9 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4.91878652 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183F21">
        <w:rPr>
          <w:rFonts w:ascii="Times New Roman" w:eastAsiaTheme="minorEastAsia" w:hAnsi="Times New Roman"/>
          <w:noProof w:val="0"/>
          <w:sz w:val="20"/>
        </w:rPr>
        <w:tab/>
      </w:r>
      <w:r w:rsidRPr="00C31F19">
        <w:rPr>
          <w:rFonts w:ascii="Times New Roman" w:eastAsiaTheme="minorEastAsia" w:hAnsi="Times New Roman"/>
          <w:b/>
          <w:bCs/>
          <w:noProof w:val="0"/>
          <w:sz w:val="20"/>
        </w:rPr>
        <w:t>0.02656617</w:t>
      </w:r>
    </w:p>
    <w:p w14:paraId="4A78897A" w14:textId="16ABD3CA"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0.28166667 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1</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 0.59561090</w:t>
      </w:r>
    </w:p>
    <w:p w14:paraId="0D3EEF41" w14:textId="00D49BF4"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14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0.03498134 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0.85163476</w:t>
      </w:r>
    </w:p>
    <w:p w14:paraId="426D5399" w14:textId="08D33C58"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16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0.49837037 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 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0.48021704</w:t>
      </w:r>
    </w:p>
    <w:p w14:paraId="772CFD41" w14:textId="0E7240BD"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18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0.21362637 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0.64393982</w:t>
      </w:r>
    </w:p>
    <w:p w14:paraId="13FC9D4D" w14:textId="1B83D71B"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2.06390805</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  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0.15082293</w:t>
      </w:r>
    </w:p>
    <w:p w14:paraId="5D2B6205" w14:textId="2A1FA50E"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i/>
          <w:iCs/>
          <w:noProof w:val="0"/>
          <w:sz w:val="20"/>
        </w:rPr>
      </w:pPr>
      <w:r w:rsidRPr="00C31F19">
        <w:rPr>
          <w:rFonts w:ascii="Times New Roman" w:eastAsiaTheme="minorEastAsia" w:hAnsi="Times New Roman"/>
          <w:i/>
          <w:iCs/>
          <w:noProof w:val="0"/>
          <w:sz w:val="20"/>
        </w:rPr>
        <w:t xml:space="preserve">26 </w:t>
      </w:r>
      <w:r w:rsidR="00183F21">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0.39673469  </w:t>
      </w:r>
      <w:r w:rsidR="00183F21">
        <w:rPr>
          <w:rFonts w:ascii="Times New Roman" w:eastAsiaTheme="minorEastAsia" w:hAnsi="Times New Roman"/>
          <w:i/>
          <w:iCs/>
          <w:noProof w:val="0"/>
          <w:sz w:val="20"/>
        </w:rPr>
        <w:tab/>
      </w:r>
      <w:r w:rsidRPr="00C31F19">
        <w:rPr>
          <w:rFonts w:ascii="Times New Roman" w:eastAsiaTheme="minorEastAsia" w:hAnsi="Times New Roman"/>
          <w:i/>
          <w:iCs/>
          <w:noProof w:val="0"/>
          <w:sz w:val="20"/>
        </w:rPr>
        <w:t>1</w:t>
      </w:r>
      <w:r w:rsidR="00183F21">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 0.52878043</w:t>
      </w:r>
    </w:p>
    <w:p w14:paraId="645C4BDB" w14:textId="5F78F9DD" w:rsidR="00C31F19" w:rsidRPr="00C31F19" w:rsidRDefault="00C31F19" w:rsidP="00F90EA5">
      <w:pPr>
        <w:widowControl w:val="0"/>
        <w:tabs>
          <w:tab w:val="decimal" w:pos="1350"/>
          <w:tab w:val="decimal" w:pos="2790"/>
          <w:tab w:val="decimal" w:pos="3960"/>
        </w:tabs>
        <w:autoSpaceDE w:val="0"/>
        <w:autoSpaceDN w:val="0"/>
        <w:adjustRightInd w:val="0"/>
        <w:rPr>
          <w:rFonts w:ascii="Times New Roman" w:eastAsiaTheme="minorEastAsia" w:hAnsi="Times New Roman"/>
          <w:noProof w:val="0"/>
          <w:sz w:val="20"/>
        </w:rPr>
      </w:pPr>
      <w:r w:rsidRPr="00C31F19">
        <w:rPr>
          <w:rFonts w:ascii="Times New Roman" w:eastAsiaTheme="minorEastAsia" w:hAnsi="Times New Roman"/>
          <w:noProof w:val="0"/>
          <w:sz w:val="20"/>
        </w:rPr>
        <w:t xml:space="preserve">29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0.63947368 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 xml:space="preserve"> 1 </w:t>
      </w:r>
      <w:r w:rsidR="00183F21">
        <w:rPr>
          <w:rFonts w:ascii="Times New Roman" w:eastAsiaTheme="minorEastAsia" w:hAnsi="Times New Roman"/>
          <w:noProof w:val="0"/>
          <w:sz w:val="20"/>
        </w:rPr>
        <w:tab/>
      </w:r>
      <w:r w:rsidRPr="00C31F19">
        <w:rPr>
          <w:rFonts w:ascii="Times New Roman" w:eastAsiaTheme="minorEastAsia" w:hAnsi="Times New Roman"/>
          <w:noProof w:val="0"/>
          <w:sz w:val="20"/>
        </w:rPr>
        <w:t>0.42390145</w:t>
      </w:r>
    </w:p>
    <w:p w14:paraId="535C1133" w14:textId="1A995894" w:rsidR="000520A1" w:rsidRDefault="00C31F19" w:rsidP="00F90EA5">
      <w:pPr>
        <w:tabs>
          <w:tab w:val="decimal" w:pos="1350"/>
          <w:tab w:val="decimal" w:pos="2790"/>
          <w:tab w:val="decimal" w:pos="3960"/>
        </w:tabs>
        <w:rPr>
          <w:rFonts w:ascii="Times New Roman" w:hAnsi="Times New Roman"/>
        </w:rPr>
      </w:pPr>
      <w:r w:rsidRPr="00C31F19">
        <w:rPr>
          <w:rFonts w:ascii="Times New Roman" w:eastAsiaTheme="minorEastAsia" w:hAnsi="Times New Roman"/>
          <w:i/>
          <w:iCs/>
          <w:noProof w:val="0"/>
          <w:sz w:val="20"/>
        </w:rPr>
        <w:t xml:space="preserve">35 </w:t>
      </w:r>
      <w:r w:rsidR="00183F21">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0.76530612  </w:t>
      </w:r>
      <w:r w:rsidR="00183F21">
        <w:rPr>
          <w:rFonts w:ascii="Times New Roman" w:eastAsiaTheme="minorEastAsia" w:hAnsi="Times New Roman"/>
          <w:i/>
          <w:iCs/>
          <w:noProof w:val="0"/>
          <w:sz w:val="20"/>
        </w:rPr>
        <w:tab/>
      </w:r>
      <w:r w:rsidRPr="00C31F19">
        <w:rPr>
          <w:rFonts w:ascii="Times New Roman" w:eastAsiaTheme="minorEastAsia" w:hAnsi="Times New Roman"/>
          <w:i/>
          <w:iCs/>
          <w:noProof w:val="0"/>
          <w:sz w:val="20"/>
        </w:rPr>
        <w:t>1</w:t>
      </w:r>
      <w:r w:rsidR="00183F21">
        <w:rPr>
          <w:rFonts w:ascii="Times New Roman" w:eastAsiaTheme="minorEastAsia" w:hAnsi="Times New Roman"/>
          <w:i/>
          <w:iCs/>
          <w:noProof w:val="0"/>
          <w:sz w:val="20"/>
        </w:rPr>
        <w:tab/>
      </w:r>
      <w:r w:rsidRPr="00C31F19">
        <w:rPr>
          <w:rFonts w:ascii="Times New Roman" w:eastAsiaTheme="minorEastAsia" w:hAnsi="Times New Roman"/>
          <w:i/>
          <w:iCs/>
          <w:noProof w:val="0"/>
          <w:sz w:val="20"/>
        </w:rPr>
        <w:t xml:space="preserve"> 0.38167307</w:t>
      </w:r>
      <w:r w:rsidR="000520A1">
        <w:rPr>
          <w:rFonts w:ascii="Times New Roman" w:hAnsi="Times New Roman"/>
        </w:rPr>
        <w:br w:type="page"/>
      </w:r>
    </w:p>
    <w:p w14:paraId="1EAF8185" w14:textId="77777777" w:rsidR="000520A1" w:rsidRDefault="000520A1" w:rsidP="007F3C87">
      <w:pPr>
        <w:tabs>
          <w:tab w:val="left" w:pos="360"/>
          <w:tab w:val="decimal" w:pos="3600"/>
          <w:tab w:val="decimal" w:pos="5040"/>
          <w:tab w:val="decimal" w:pos="6480"/>
          <w:tab w:val="decimal" w:pos="7920"/>
        </w:tabs>
        <w:rPr>
          <w:rFonts w:ascii="Times New Roman" w:hAnsi="Times New Roman"/>
        </w:rPr>
      </w:pPr>
    </w:p>
    <w:p w14:paraId="34D2DA1E" w14:textId="77777777" w:rsidR="00333A87" w:rsidRDefault="00333A87" w:rsidP="007F3C87">
      <w:pPr>
        <w:tabs>
          <w:tab w:val="left" w:pos="360"/>
          <w:tab w:val="decimal" w:pos="3600"/>
          <w:tab w:val="decimal" w:pos="5040"/>
          <w:tab w:val="decimal" w:pos="6480"/>
          <w:tab w:val="decimal" w:pos="7920"/>
        </w:tabs>
        <w:rPr>
          <w:rFonts w:ascii="Times New Roman" w:hAnsi="Times New Roman"/>
        </w:rPr>
      </w:pPr>
    </w:p>
    <w:p w14:paraId="18067BE8" w14:textId="1EA798F4" w:rsidR="00333A87" w:rsidRDefault="00333A87" w:rsidP="007F3C87">
      <w:pPr>
        <w:tabs>
          <w:tab w:val="left" w:pos="360"/>
          <w:tab w:val="decimal" w:pos="3600"/>
          <w:tab w:val="decimal" w:pos="5040"/>
          <w:tab w:val="decimal" w:pos="6480"/>
          <w:tab w:val="decimal" w:pos="7920"/>
        </w:tabs>
        <w:rPr>
          <w:rFonts w:ascii="Times New Roman" w:hAnsi="Times New Roman"/>
        </w:rPr>
      </w:pPr>
      <w:r>
        <w:rPr>
          <w:rFonts w:ascii="Times New Roman" w:hAnsi="Times New Roman"/>
        </w:rPr>
        <w:t xml:space="preserve">TABLE 3. Time-series analysis, given in Akaike weights. GRW = </w:t>
      </w:r>
      <w:r w:rsidR="00761315">
        <w:rPr>
          <w:rFonts w:ascii="Times New Roman" w:hAnsi="Times New Roman"/>
        </w:rPr>
        <w:t>general</w:t>
      </w:r>
      <w:r>
        <w:rPr>
          <w:rFonts w:ascii="Times New Roman" w:hAnsi="Times New Roman"/>
        </w:rPr>
        <w:t xml:space="preserve"> random walk; URW = </w:t>
      </w:r>
      <w:r w:rsidR="000A4FA8">
        <w:rPr>
          <w:rFonts w:ascii="Times New Roman" w:hAnsi="Times New Roman"/>
        </w:rPr>
        <w:t>unidirectional</w:t>
      </w:r>
      <w:r>
        <w:rPr>
          <w:rFonts w:ascii="Times New Roman" w:hAnsi="Times New Roman"/>
        </w:rPr>
        <w:t xml:space="preserve"> random walk. The winner of each analysis is shown in bold face. In each case, the variables show either complete stasis (midshaft width, midshaft depth, robustness) or </w:t>
      </w:r>
      <w:r w:rsidR="00150074">
        <w:rPr>
          <w:rFonts w:ascii="Times New Roman" w:hAnsi="Times New Roman"/>
        </w:rPr>
        <w:t xml:space="preserve">unidirectional </w:t>
      </w:r>
      <w:r>
        <w:rPr>
          <w:rFonts w:ascii="Times New Roman" w:hAnsi="Times New Roman"/>
        </w:rPr>
        <w:t xml:space="preserve">random walk (length, midshaft area). </w:t>
      </w:r>
      <w:r w:rsidR="00150074">
        <w:rPr>
          <w:rFonts w:ascii="Times New Roman" w:hAnsi="Times New Roman"/>
        </w:rPr>
        <w:t xml:space="preserve"> </w:t>
      </w:r>
    </w:p>
    <w:p w14:paraId="13729126" w14:textId="77777777" w:rsidR="00333A87" w:rsidRPr="00333A87" w:rsidRDefault="00333A87" w:rsidP="007F3C87">
      <w:pPr>
        <w:tabs>
          <w:tab w:val="left" w:pos="360"/>
          <w:tab w:val="decimal" w:pos="3600"/>
          <w:tab w:val="decimal" w:pos="5040"/>
          <w:tab w:val="decimal" w:pos="6480"/>
          <w:tab w:val="decimal" w:pos="7920"/>
        </w:tabs>
        <w:rPr>
          <w:rFonts w:ascii="Times New Roman" w:hAnsi="Times New Roman"/>
          <w:u w:val="single"/>
        </w:rPr>
      </w:pPr>
    </w:p>
    <w:p w14:paraId="027E7697" w14:textId="5F91C46B" w:rsidR="00333A87" w:rsidRDefault="00333A87" w:rsidP="00333A87">
      <w:pPr>
        <w:widowControl w:val="0"/>
        <w:tabs>
          <w:tab w:val="decimal" w:pos="1440"/>
          <w:tab w:val="decimal" w:pos="2430"/>
          <w:tab w:val="decimal" w:pos="3240"/>
        </w:tabs>
        <w:autoSpaceDE w:val="0"/>
        <w:autoSpaceDN w:val="0"/>
        <w:adjustRightInd w:val="0"/>
        <w:rPr>
          <w:rFonts w:ascii="Times New Roman" w:eastAsiaTheme="minorEastAsia" w:hAnsi="Times New Roman"/>
          <w:noProof w:val="0"/>
          <w:sz w:val="20"/>
          <w:u w:val="single"/>
        </w:rPr>
      </w:pPr>
      <w:r w:rsidRPr="00333A87">
        <w:rPr>
          <w:rFonts w:ascii="Times New Roman" w:eastAsiaTheme="minorEastAsia" w:hAnsi="Times New Roman"/>
          <w:noProof w:val="0"/>
          <w:sz w:val="20"/>
          <w:u w:val="single"/>
        </w:rPr>
        <w:t xml:space="preserve">                          </w:t>
      </w:r>
      <w:r w:rsidRPr="00333A87">
        <w:rPr>
          <w:rFonts w:ascii="Times New Roman" w:eastAsiaTheme="minorEastAsia" w:hAnsi="Times New Roman"/>
          <w:noProof w:val="0"/>
          <w:sz w:val="20"/>
          <w:u w:val="single"/>
        </w:rPr>
        <w:tab/>
        <w:t xml:space="preserve">GRW           </w:t>
      </w:r>
      <w:r w:rsidRPr="00333A87">
        <w:rPr>
          <w:rFonts w:ascii="Times New Roman" w:eastAsiaTheme="minorEastAsia" w:hAnsi="Times New Roman"/>
          <w:noProof w:val="0"/>
          <w:sz w:val="20"/>
          <w:u w:val="single"/>
        </w:rPr>
        <w:tab/>
        <w:t>URW      Stasis</w:t>
      </w:r>
    </w:p>
    <w:p w14:paraId="762921DF" w14:textId="77777777" w:rsidR="00333A87" w:rsidRPr="00333A87" w:rsidRDefault="00333A87" w:rsidP="00333A87">
      <w:pPr>
        <w:widowControl w:val="0"/>
        <w:tabs>
          <w:tab w:val="decimal" w:pos="1440"/>
          <w:tab w:val="decimal" w:pos="2430"/>
          <w:tab w:val="decimal" w:pos="3240"/>
        </w:tabs>
        <w:autoSpaceDE w:val="0"/>
        <w:autoSpaceDN w:val="0"/>
        <w:adjustRightInd w:val="0"/>
        <w:rPr>
          <w:rFonts w:ascii="Times New Roman" w:eastAsiaTheme="minorEastAsia" w:hAnsi="Times New Roman"/>
          <w:noProof w:val="0"/>
          <w:sz w:val="20"/>
          <w:u w:val="single"/>
        </w:rPr>
      </w:pPr>
    </w:p>
    <w:p w14:paraId="48982751" w14:textId="47E6F618" w:rsidR="00333A87" w:rsidRPr="00333A87" w:rsidRDefault="00333A87" w:rsidP="00333A87">
      <w:pPr>
        <w:widowControl w:val="0"/>
        <w:tabs>
          <w:tab w:val="decimal" w:pos="1440"/>
          <w:tab w:val="decimal" w:pos="2430"/>
          <w:tab w:val="decimal" w:pos="3240"/>
        </w:tabs>
        <w:autoSpaceDE w:val="0"/>
        <w:autoSpaceDN w:val="0"/>
        <w:adjustRightInd w:val="0"/>
        <w:rPr>
          <w:rFonts w:ascii="Times New Roman" w:eastAsiaTheme="minorEastAsia" w:hAnsi="Times New Roman"/>
          <w:noProof w:val="0"/>
          <w:sz w:val="20"/>
        </w:rPr>
      </w:pPr>
      <w:r w:rsidRPr="00333A87">
        <w:rPr>
          <w:rFonts w:ascii="Times New Roman" w:eastAsiaTheme="minorEastAsia" w:hAnsi="Times New Roman"/>
          <w:noProof w:val="0"/>
          <w:sz w:val="20"/>
        </w:rPr>
        <w:t>Length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 0.104  </w:t>
      </w:r>
      <w:r>
        <w:rPr>
          <w:rFonts w:ascii="Times New Roman" w:eastAsiaTheme="minorEastAsia" w:hAnsi="Times New Roman"/>
          <w:noProof w:val="0"/>
          <w:sz w:val="20"/>
        </w:rPr>
        <w:tab/>
      </w:r>
      <w:r w:rsidRPr="00333A87">
        <w:rPr>
          <w:rFonts w:ascii="Times New Roman" w:eastAsiaTheme="minorEastAsia" w:hAnsi="Times New Roman"/>
          <w:b/>
          <w:bCs/>
          <w:noProof w:val="0"/>
          <w:sz w:val="20"/>
        </w:rPr>
        <w:t>0.712</w:t>
      </w:r>
      <w:r w:rsidRPr="00333A87">
        <w:rPr>
          <w:rFonts w:ascii="Times New Roman" w:eastAsiaTheme="minorEastAsia" w:hAnsi="Times New Roman"/>
          <w:noProof w:val="0"/>
          <w:sz w:val="20"/>
        </w:rPr>
        <w:t xml:space="preserve">  </w:t>
      </w:r>
      <w:r>
        <w:rPr>
          <w:rFonts w:ascii="Times New Roman" w:eastAsiaTheme="minorEastAsia" w:hAnsi="Times New Roman"/>
          <w:noProof w:val="0"/>
          <w:sz w:val="20"/>
        </w:rPr>
        <w:tab/>
      </w:r>
      <w:r w:rsidRPr="00333A87">
        <w:rPr>
          <w:rFonts w:ascii="Times New Roman" w:eastAsiaTheme="minorEastAsia" w:hAnsi="Times New Roman"/>
          <w:noProof w:val="0"/>
          <w:sz w:val="20"/>
        </w:rPr>
        <w:t>0.184</w:t>
      </w:r>
    </w:p>
    <w:p w14:paraId="10292B91" w14:textId="5700A856" w:rsidR="00333A87" w:rsidRPr="00333A87" w:rsidRDefault="00333A87" w:rsidP="00333A87">
      <w:pPr>
        <w:widowControl w:val="0"/>
        <w:tabs>
          <w:tab w:val="decimal" w:pos="1440"/>
          <w:tab w:val="decimal" w:pos="2430"/>
          <w:tab w:val="decimal" w:pos="3240"/>
        </w:tabs>
        <w:autoSpaceDE w:val="0"/>
        <w:autoSpaceDN w:val="0"/>
        <w:adjustRightInd w:val="0"/>
        <w:rPr>
          <w:rFonts w:ascii="Times New Roman" w:eastAsiaTheme="minorEastAsia" w:hAnsi="Times New Roman"/>
          <w:noProof w:val="0"/>
          <w:sz w:val="20"/>
        </w:rPr>
      </w:pPr>
      <w:proofErr w:type="spellStart"/>
      <w:r w:rsidRPr="00333A87">
        <w:rPr>
          <w:rFonts w:ascii="Times New Roman" w:eastAsiaTheme="minorEastAsia" w:hAnsi="Times New Roman"/>
          <w:noProof w:val="0"/>
          <w:sz w:val="20"/>
        </w:rPr>
        <w:t>MidshaftW</w:t>
      </w:r>
      <w:proofErr w:type="spellEnd"/>
      <w:r w:rsidRPr="00333A87">
        <w:rPr>
          <w:rFonts w:ascii="Times New Roman" w:eastAsiaTheme="minorEastAsia" w:hAnsi="Times New Roman"/>
          <w:noProof w:val="0"/>
          <w:sz w:val="20"/>
        </w:rPr>
        <w:t xml:space="preserve">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0.044 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0.271  </w:t>
      </w:r>
      <w:r>
        <w:rPr>
          <w:rFonts w:ascii="Times New Roman" w:eastAsiaTheme="minorEastAsia" w:hAnsi="Times New Roman"/>
          <w:noProof w:val="0"/>
          <w:sz w:val="20"/>
        </w:rPr>
        <w:tab/>
      </w:r>
      <w:r w:rsidRPr="00333A87">
        <w:rPr>
          <w:rFonts w:ascii="Times New Roman" w:eastAsiaTheme="minorEastAsia" w:hAnsi="Times New Roman"/>
          <w:b/>
          <w:bCs/>
          <w:noProof w:val="0"/>
          <w:sz w:val="20"/>
        </w:rPr>
        <w:t>0.685</w:t>
      </w:r>
    </w:p>
    <w:p w14:paraId="16791BB1" w14:textId="0AA95BAD" w:rsidR="00333A87" w:rsidRPr="00333A87" w:rsidRDefault="00333A87" w:rsidP="00333A87">
      <w:pPr>
        <w:widowControl w:val="0"/>
        <w:tabs>
          <w:tab w:val="decimal" w:pos="1440"/>
          <w:tab w:val="decimal" w:pos="2430"/>
          <w:tab w:val="decimal" w:pos="3240"/>
        </w:tabs>
        <w:autoSpaceDE w:val="0"/>
        <w:autoSpaceDN w:val="0"/>
        <w:adjustRightInd w:val="0"/>
        <w:rPr>
          <w:rFonts w:ascii="Times New Roman" w:eastAsiaTheme="minorEastAsia" w:hAnsi="Times New Roman"/>
          <w:noProof w:val="0"/>
          <w:sz w:val="20"/>
        </w:rPr>
      </w:pPr>
      <w:proofErr w:type="spellStart"/>
      <w:r w:rsidRPr="00333A87">
        <w:rPr>
          <w:rFonts w:ascii="Times New Roman" w:eastAsiaTheme="minorEastAsia" w:hAnsi="Times New Roman"/>
          <w:noProof w:val="0"/>
          <w:sz w:val="20"/>
        </w:rPr>
        <w:t>MidshaftD</w:t>
      </w:r>
      <w:proofErr w:type="spellEnd"/>
      <w:r w:rsidRPr="00333A87">
        <w:rPr>
          <w:rFonts w:ascii="Times New Roman" w:eastAsiaTheme="minorEastAsia" w:hAnsi="Times New Roman"/>
          <w:noProof w:val="0"/>
          <w:sz w:val="20"/>
        </w:rPr>
        <w:t xml:space="preserve">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0.004 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0.013  </w:t>
      </w:r>
      <w:r>
        <w:rPr>
          <w:rFonts w:ascii="Times New Roman" w:eastAsiaTheme="minorEastAsia" w:hAnsi="Times New Roman"/>
          <w:noProof w:val="0"/>
          <w:sz w:val="20"/>
        </w:rPr>
        <w:tab/>
      </w:r>
      <w:r w:rsidRPr="00333A87">
        <w:rPr>
          <w:rFonts w:ascii="Times New Roman" w:eastAsiaTheme="minorEastAsia" w:hAnsi="Times New Roman"/>
          <w:b/>
          <w:bCs/>
          <w:noProof w:val="0"/>
          <w:sz w:val="20"/>
        </w:rPr>
        <w:t>0.983</w:t>
      </w:r>
    </w:p>
    <w:p w14:paraId="3F2809C0" w14:textId="0585F88F" w:rsidR="00333A87" w:rsidRPr="00333A87" w:rsidRDefault="00333A87" w:rsidP="00333A87">
      <w:pPr>
        <w:widowControl w:val="0"/>
        <w:tabs>
          <w:tab w:val="decimal" w:pos="1440"/>
          <w:tab w:val="decimal" w:pos="2430"/>
          <w:tab w:val="decimal" w:pos="3240"/>
        </w:tabs>
        <w:autoSpaceDE w:val="0"/>
        <w:autoSpaceDN w:val="0"/>
        <w:adjustRightInd w:val="0"/>
        <w:rPr>
          <w:rFonts w:ascii="Times New Roman" w:eastAsiaTheme="minorEastAsia" w:hAnsi="Times New Roman"/>
          <w:noProof w:val="0"/>
          <w:sz w:val="20"/>
        </w:rPr>
      </w:pPr>
      <w:proofErr w:type="spellStart"/>
      <w:r w:rsidRPr="00333A87">
        <w:rPr>
          <w:rFonts w:ascii="Times New Roman" w:eastAsiaTheme="minorEastAsia" w:hAnsi="Times New Roman"/>
          <w:noProof w:val="0"/>
          <w:sz w:val="20"/>
        </w:rPr>
        <w:t>MidshaftA</w:t>
      </w:r>
      <w:proofErr w:type="spellEnd"/>
      <w:r w:rsidRPr="00333A87">
        <w:rPr>
          <w:rFonts w:ascii="Times New Roman" w:eastAsiaTheme="minorEastAsia" w:hAnsi="Times New Roman"/>
          <w:noProof w:val="0"/>
          <w:sz w:val="20"/>
        </w:rPr>
        <w:t xml:space="preserve">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0.157  </w:t>
      </w:r>
      <w:r>
        <w:rPr>
          <w:rFonts w:ascii="Times New Roman" w:eastAsiaTheme="minorEastAsia" w:hAnsi="Times New Roman"/>
          <w:noProof w:val="0"/>
          <w:sz w:val="20"/>
        </w:rPr>
        <w:tab/>
      </w:r>
      <w:r w:rsidRPr="00333A87">
        <w:rPr>
          <w:rFonts w:ascii="Times New Roman" w:eastAsiaTheme="minorEastAsia" w:hAnsi="Times New Roman"/>
          <w:b/>
          <w:bCs/>
          <w:noProof w:val="0"/>
          <w:sz w:val="20"/>
        </w:rPr>
        <w:t>0.477</w:t>
      </w:r>
      <w:r w:rsidRPr="00333A87">
        <w:rPr>
          <w:rFonts w:ascii="Times New Roman" w:eastAsiaTheme="minorEastAsia" w:hAnsi="Times New Roman"/>
          <w:noProof w:val="0"/>
          <w:sz w:val="20"/>
        </w:rPr>
        <w:t xml:space="preserve">  </w:t>
      </w:r>
      <w:r>
        <w:rPr>
          <w:rFonts w:ascii="Times New Roman" w:eastAsiaTheme="minorEastAsia" w:hAnsi="Times New Roman"/>
          <w:noProof w:val="0"/>
          <w:sz w:val="20"/>
        </w:rPr>
        <w:tab/>
      </w:r>
      <w:r w:rsidRPr="00333A87">
        <w:rPr>
          <w:rFonts w:ascii="Times New Roman" w:eastAsiaTheme="minorEastAsia" w:hAnsi="Times New Roman"/>
          <w:noProof w:val="0"/>
          <w:sz w:val="20"/>
        </w:rPr>
        <w:t>0.366</w:t>
      </w:r>
    </w:p>
    <w:p w14:paraId="33B1323F" w14:textId="301C09EE" w:rsidR="00333A87" w:rsidRPr="00333A87" w:rsidRDefault="00333A87" w:rsidP="00333A87">
      <w:pPr>
        <w:tabs>
          <w:tab w:val="left" w:pos="360"/>
          <w:tab w:val="decimal" w:pos="1440"/>
          <w:tab w:val="decimal" w:pos="2430"/>
          <w:tab w:val="decimal" w:pos="3240"/>
          <w:tab w:val="decimal" w:pos="3600"/>
          <w:tab w:val="decimal" w:pos="5040"/>
          <w:tab w:val="decimal" w:pos="6480"/>
          <w:tab w:val="decimal" w:pos="7920"/>
        </w:tabs>
        <w:rPr>
          <w:rFonts w:ascii="Times New Roman" w:hAnsi="Times New Roman"/>
          <w:sz w:val="20"/>
        </w:rPr>
      </w:pPr>
      <w:r w:rsidRPr="00333A87">
        <w:rPr>
          <w:rFonts w:ascii="Times New Roman" w:eastAsiaTheme="minorEastAsia" w:hAnsi="Times New Roman"/>
          <w:noProof w:val="0"/>
          <w:sz w:val="20"/>
        </w:rPr>
        <w:t xml:space="preserve">Robustness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0.101 </w:t>
      </w:r>
      <w:r>
        <w:rPr>
          <w:rFonts w:ascii="Times New Roman" w:eastAsiaTheme="minorEastAsia" w:hAnsi="Times New Roman"/>
          <w:noProof w:val="0"/>
          <w:sz w:val="20"/>
        </w:rPr>
        <w:tab/>
      </w:r>
      <w:r w:rsidRPr="00333A87">
        <w:rPr>
          <w:rFonts w:ascii="Times New Roman" w:eastAsiaTheme="minorEastAsia" w:hAnsi="Times New Roman"/>
          <w:noProof w:val="0"/>
          <w:sz w:val="20"/>
        </w:rPr>
        <w:t>0.285 </w:t>
      </w:r>
      <w:r>
        <w:rPr>
          <w:rFonts w:ascii="Times New Roman" w:eastAsiaTheme="minorEastAsia" w:hAnsi="Times New Roman"/>
          <w:noProof w:val="0"/>
          <w:sz w:val="20"/>
        </w:rPr>
        <w:tab/>
      </w:r>
      <w:r w:rsidRPr="00333A87">
        <w:rPr>
          <w:rFonts w:ascii="Times New Roman" w:eastAsiaTheme="minorEastAsia" w:hAnsi="Times New Roman"/>
          <w:noProof w:val="0"/>
          <w:sz w:val="20"/>
        </w:rPr>
        <w:t xml:space="preserve"> </w:t>
      </w:r>
      <w:r w:rsidRPr="00333A87">
        <w:rPr>
          <w:rFonts w:ascii="Times New Roman" w:eastAsiaTheme="minorEastAsia" w:hAnsi="Times New Roman"/>
          <w:b/>
          <w:bCs/>
          <w:noProof w:val="0"/>
          <w:sz w:val="20"/>
        </w:rPr>
        <w:t>0.614</w:t>
      </w:r>
    </w:p>
    <w:p w14:paraId="21E78CCF" w14:textId="77777777" w:rsidR="00882D1F" w:rsidRDefault="00882D1F" w:rsidP="007F3C87">
      <w:pPr>
        <w:tabs>
          <w:tab w:val="left" w:pos="360"/>
          <w:tab w:val="decimal" w:pos="3600"/>
          <w:tab w:val="decimal" w:pos="5490"/>
          <w:tab w:val="decimal" w:pos="6480"/>
          <w:tab w:val="decimal" w:pos="8370"/>
        </w:tabs>
        <w:spacing w:line="360" w:lineRule="auto"/>
        <w:rPr>
          <w:rFonts w:ascii="Times New Roman" w:hAnsi="Times New Roman"/>
          <w:b/>
          <w:sz w:val="16"/>
          <w:u w:val="single"/>
        </w:rPr>
      </w:pPr>
    </w:p>
    <w:p w14:paraId="24634CEA" w14:textId="77777777" w:rsidR="007F3C87" w:rsidRDefault="007F3C87" w:rsidP="007F3C87">
      <w:pPr>
        <w:tabs>
          <w:tab w:val="left" w:pos="360"/>
        </w:tabs>
        <w:spacing w:line="480" w:lineRule="auto"/>
        <w:rPr>
          <w:rFonts w:ascii="Times New Roman" w:hAnsi="Times New Roman"/>
          <w:sz w:val="16"/>
        </w:rPr>
      </w:pPr>
    </w:p>
    <w:p w14:paraId="2819868F" w14:textId="77777777" w:rsidR="007F3C87" w:rsidRDefault="007F3C87" w:rsidP="007F3C87">
      <w:pPr>
        <w:tabs>
          <w:tab w:val="left" w:pos="360"/>
          <w:tab w:val="decimal" w:pos="2700"/>
          <w:tab w:val="decimal" w:pos="3600"/>
          <w:tab w:val="decimal" w:pos="5040"/>
          <w:tab w:val="decimal" w:pos="6480"/>
          <w:tab w:val="decimal" w:pos="7920"/>
          <w:tab w:val="decimal" w:pos="8910"/>
        </w:tabs>
        <w:spacing w:line="360" w:lineRule="auto"/>
        <w:rPr>
          <w:rFonts w:ascii="Times New Roman" w:hAnsi="Times New Roman"/>
          <w:sz w:val="16"/>
        </w:rPr>
      </w:pPr>
    </w:p>
    <w:p w14:paraId="5A349725" w14:textId="77777777" w:rsidR="00333A87" w:rsidRDefault="00333A87">
      <w:pPr>
        <w:rPr>
          <w:rFonts w:ascii="Times New Roman" w:hAnsi="Times New Roman"/>
          <w:sz w:val="16"/>
        </w:rPr>
      </w:pPr>
      <w:r>
        <w:rPr>
          <w:rFonts w:ascii="Times New Roman" w:hAnsi="Times New Roman"/>
          <w:sz w:val="16"/>
        </w:rPr>
        <w:br w:type="page"/>
      </w:r>
    </w:p>
    <w:p w14:paraId="2A718198" w14:textId="138D8AA6" w:rsidR="009F2B65" w:rsidRDefault="007F3C87" w:rsidP="007F3C87">
      <w:pPr>
        <w:tabs>
          <w:tab w:val="left" w:pos="360"/>
          <w:tab w:val="decimal" w:pos="3600"/>
          <w:tab w:val="decimal" w:pos="5040"/>
          <w:tab w:val="decimal" w:pos="6480"/>
          <w:tab w:val="decimal" w:pos="7920"/>
        </w:tabs>
        <w:spacing w:line="360" w:lineRule="auto"/>
        <w:rPr>
          <w:rFonts w:ascii="Times New Roman" w:hAnsi="Times New Roman"/>
        </w:rPr>
      </w:pPr>
      <w:r>
        <w:rPr>
          <w:rFonts w:ascii="Times New Roman" w:hAnsi="Times New Roman"/>
        </w:rPr>
        <w:lastRenderedPageBreak/>
        <w:t xml:space="preserve">FIGURE 1. </w:t>
      </w:r>
      <w:r w:rsidR="00072B50">
        <w:rPr>
          <w:rFonts w:ascii="Times New Roman" w:hAnsi="Times New Roman"/>
        </w:rPr>
        <w:t>Image</w:t>
      </w:r>
      <w:r w:rsidR="009F2B65">
        <w:rPr>
          <w:rFonts w:ascii="Times New Roman" w:hAnsi="Times New Roman"/>
        </w:rPr>
        <w:t xml:space="preserve"> of a </w:t>
      </w:r>
      <w:del w:id="306" w:author="Donald Prothero" w:date="2016-06-29T21:52:00Z">
        <w:r w:rsidR="009F2B65" w:rsidRPr="0090512B" w:rsidDel="0090512B">
          <w:rPr>
            <w:rFonts w:ascii="Times New Roman" w:hAnsi="Times New Roman"/>
            <w:i/>
          </w:rPr>
          <w:delText>Great Horned Owl</w:delText>
        </w:r>
      </w:del>
      <w:ins w:id="307" w:author="Donald Prothero" w:date="2016-06-29T21:52:00Z">
        <w:r w:rsidR="0090512B" w:rsidRPr="0090512B">
          <w:rPr>
            <w:rFonts w:ascii="Times New Roman" w:hAnsi="Times New Roman"/>
            <w:i/>
          </w:rPr>
          <w:t>Teratornis</w:t>
        </w:r>
      </w:ins>
      <w:r w:rsidR="009F2B65">
        <w:rPr>
          <w:rFonts w:ascii="Times New Roman" w:hAnsi="Times New Roman"/>
        </w:rPr>
        <w:t xml:space="preserve"> TMT, showing the measurement landmarks.</w:t>
      </w:r>
    </w:p>
    <w:p w14:paraId="1B42852A" w14:textId="0FE07364" w:rsidR="009F2B65" w:rsidRDefault="009F2B65" w:rsidP="007F3C87">
      <w:pPr>
        <w:tabs>
          <w:tab w:val="left" w:pos="360"/>
          <w:tab w:val="decimal" w:pos="3600"/>
          <w:tab w:val="decimal" w:pos="5040"/>
          <w:tab w:val="decimal" w:pos="6480"/>
          <w:tab w:val="decimal" w:pos="7920"/>
        </w:tabs>
        <w:spacing w:line="360" w:lineRule="auto"/>
        <w:rPr>
          <w:rFonts w:ascii="Times New Roman" w:hAnsi="Times New Roman"/>
        </w:rPr>
      </w:pPr>
    </w:p>
    <w:p w14:paraId="764BD112" w14:textId="364E97EA" w:rsidR="007F3C87" w:rsidRDefault="009F2B65" w:rsidP="007F3C87">
      <w:pPr>
        <w:tabs>
          <w:tab w:val="left" w:pos="360"/>
          <w:tab w:val="decimal" w:pos="3600"/>
          <w:tab w:val="decimal" w:pos="5040"/>
          <w:tab w:val="decimal" w:pos="6480"/>
          <w:tab w:val="decimal" w:pos="7920"/>
        </w:tabs>
        <w:spacing w:line="360" w:lineRule="auto"/>
        <w:rPr>
          <w:rFonts w:ascii="Times New Roman" w:hAnsi="Times New Roman"/>
        </w:rPr>
      </w:pPr>
      <w:r>
        <w:rPr>
          <w:rFonts w:ascii="Times New Roman" w:hAnsi="Times New Roman"/>
        </w:rPr>
        <w:t xml:space="preserve">FIGURE  2. </w:t>
      </w:r>
      <w:r w:rsidR="007F3C87">
        <w:rPr>
          <w:rFonts w:ascii="Times New Roman" w:hAnsi="Times New Roman"/>
        </w:rPr>
        <w:t xml:space="preserve">Plot of the length of </w:t>
      </w:r>
      <w:r>
        <w:rPr>
          <w:rFonts w:ascii="Times New Roman" w:hAnsi="Times New Roman"/>
        </w:rPr>
        <w:t>Great Horned Owl</w:t>
      </w:r>
      <w:r w:rsidR="007F3C87">
        <w:rPr>
          <w:rFonts w:ascii="Times New Roman" w:hAnsi="Times New Roman"/>
        </w:rPr>
        <w:t xml:space="preserve"> TMTs through time. </w:t>
      </w:r>
      <w:del w:id="308" w:author="Donald Prothero" w:date="2016-06-29T21:52:00Z">
        <w:r w:rsidR="007F3C87" w:rsidDel="0090512B">
          <w:rPr>
            <w:rFonts w:ascii="Times New Roman" w:hAnsi="Times New Roman"/>
          </w:rPr>
          <w:delText xml:space="preserve">Solid </w:delText>
        </w:r>
      </w:del>
      <w:ins w:id="309" w:author="Donald Prothero" w:date="2016-06-29T21:52:00Z">
        <w:r w:rsidR="0090512B">
          <w:rPr>
            <w:rFonts w:ascii="Times New Roman" w:hAnsi="Times New Roman"/>
          </w:rPr>
          <w:t>Open</w:t>
        </w:r>
        <w:bookmarkStart w:id="310" w:name="_GoBack"/>
        <w:bookmarkEnd w:id="310"/>
        <w:r w:rsidR="0090512B">
          <w:rPr>
            <w:rFonts w:ascii="Times New Roman" w:hAnsi="Times New Roman"/>
          </w:rPr>
          <w:t xml:space="preserve"> </w:t>
        </w:r>
      </w:ins>
      <w:r w:rsidR="007F3C87">
        <w:rPr>
          <w:rFonts w:ascii="Times New Roman" w:hAnsi="Times New Roman"/>
        </w:rPr>
        <w:t xml:space="preserve">diamonds = individual specimens; </w:t>
      </w:r>
      <w:del w:id="311" w:author="Donald Prothero" w:date="2016-06-29T21:52:00Z">
        <w:r w:rsidR="007F3C87" w:rsidDel="0090512B">
          <w:rPr>
            <w:rFonts w:ascii="Times New Roman" w:hAnsi="Times New Roman"/>
          </w:rPr>
          <w:delText>large open squares</w:delText>
        </w:r>
      </w:del>
      <w:ins w:id="312" w:author="Donald Prothero" w:date="2016-06-29T21:52:00Z">
        <w:r w:rsidR="0090512B">
          <w:rPr>
            <w:rFonts w:ascii="Times New Roman" w:hAnsi="Times New Roman"/>
          </w:rPr>
          <w:t>solid diamonds</w:t>
        </w:r>
      </w:ins>
      <w:r w:rsidR="007F3C87">
        <w:rPr>
          <w:rFonts w:ascii="Times New Roman" w:hAnsi="Times New Roman"/>
        </w:rPr>
        <w:t xml:space="preserve"> = mean for each pit.</w:t>
      </w:r>
    </w:p>
    <w:p w14:paraId="55A0976C" w14:textId="30B77468" w:rsidR="007F3C87" w:rsidRDefault="007F3C87" w:rsidP="007F3C87">
      <w:pPr>
        <w:tabs>
          <w:tab w:val="left" w:pos="360"/>
          <w:tab w:val="decimal" w:pos="3600"/>
          <w:tab w:val="decimal" w:pos="5040"/>
          <w:tab w:val="decimal" w:pos="6480"/>
          <w:tab w:val="decimal" w:pos="7920"/>
        </w:tabs>
        <w:spacing w:line="360" w:lineRule="auto"/>
        <w:rPr>
          <w:rFonts w:ascii="Times New Roman" w:hAnsi="Times New Roman"/>
        </w:rPr>
      </w:pPr>
    </w:p>
    <w:p w14:paraId="0CDDFC0E" w14:textId="47F63E8E" w:rsidR="007F3C87" w:rsidRDefault="007F3C87" w:rsidP="007F3C87">
      <w:pPr>
        <w:tabs>
          <w:tab w:val="left" w:pos="360"/>
          <w:tab w:val="decimal" w:pos="3600"/>
          <w:tab w:val="decimal" w:pos="5040"/>
          <w:tab w:val="decimal" w:pos="6480"/>
          <w:tab w:val="decimal" w:pos="7920"/>
        </w:tabs>
        <w:spacing w:line="360" w:lineRule="auto"/>
        <w:rPr>
          <w:rFonts w:ascii="Times New Roman" w:hAnsi="Times New Roman"/>
        </w:rPr>
      </w:pPr>
      <w:r>
        <w:rPr>
          <w:rFonts w:ascii="Times New Roman" w:hAnsi="Times New Roman"/>
        </w:rPr>
        <w:t xml:space="preserve">FIGURE </w:t>
      </w:r>
      <w:r w:rsidR="009F2B65">
        <w:rPr>
          <w:rFonts w:ascii="Times New Roman" w:hAnsi="Times New Roman"/>
        </w:rPr>
        <w:t>3</w:t>
      </w:r>
      <w:r>
        <w:rPr>
          <w:rFonts w:ascii="Times New Roman" w:hAnsi="Times New Roman"/>
        </w:rPr>
        <w:t xml:space="preserve">. Plot of the robustness (midshaft cross-sectional area divided by length) of </w:t>
      </w:r>
      <w:r w:rsidR="00072B50">
        <w:rPr>
          <w:rFonts w:ascii="Times New Roman" w:hAnsi="Times New Roman"/>
        </w:rPr>
        <w:t>Great Horned Owl</w:t>
      </w:r>
      <w:r>
        <w:rPr>
          <w:rFonts w:ascii="Times New Roman" w:hAnsi="Times New Roman"/>
        </w:rPr>
        <w:t xml:space="preserve"> TMTs through time. Symbols as in Figure </w:t>
      </w:r>
      <w:r w:rsidR="00150074">
        <w:rPr>
          <w:rFonts w:ascii="Times New Roman" w:hAnsi="Times New Roman"/>
        </w:rPr>
        <w:t>2</w:t>
      </w:r>
      <w:r>
        <w:rPr>
          <w:rFonts w:ascii="Times New Roman" w:hAnsi="Times New Roman"/>
        </w:rPr>
        <w:t>.</w:t>
      </w:r>
    </w:p>
    <w:p w14:paraId="697BAE1D" w14:textId="77777777" w:rsidR="005E5E42" w:rsidRDefault="005E5E42" w:rsidP="007F3C87">
      <w:pPr>
        <w:tabs>
          <w:tab w:val="left" w:pos="360"/>
          <w:tab w:val="decimal" w:pos="3600"/>
          <w:tab w:val="decimal" w:pos="5040"/>
          <w:tab w:val="decimal" w:pos="6480"/>
          <w:tab w:val="decimal" w:pos="7920"/>
        </w:tabs>
        <w:spacing w:line="360" w:lineRule="auto"/>
        <w:rPr>
          <w:rFonts w:ascii="Times New Roman" w:hAnsi="Times New Roman"/>
        </w:rPr>
      </w:pPr>
    </w:p>
    <w:p w14:paraId="48D37723" w14:textId="17771BE6" w:rsidR="005E5E42" w:rsidRDefault="005E5E42" w:rsidP="007F3C87">
      <w:pPr>
        <w:tabs>
          <w:tab w:val="left" w:pos="360"/>
          <w:tab w:val="decimal" w:pos="3600"/>
          <w:tab w:val="decimal" w:pos="5040"/>
          <w:tab w:val="decimal" w:pos="6480"/>
          <w:tab w:val="decimal" w:pos="7920"/>
        </w:tabs>
        <w:spacing w:line="360" w:lineRule="auto"/>
        <w:rPr>
          <w:rFonts w:ascii="Times New Roman" w:hAnsi="Times New Roman"/>
        </w:rPr>
      </w:pPr>
      <w:r>
        <w:rPr>
          <w:rFonts w:ascii="Times New Roman" w:hAnsi="Times New Roman"/>
        </w:rPr>
        <w:t>FIGURE 4. Time-series analysis of Great Horned Owls through the last 35 ka at RLB.</w:t>
      </w:r>
      <w:r w:rsidR="00B56E37">
        <w:rPr>
          <w:rFonts w:ascii="Times New Roman" w:hAnsi="Times New Roman"/>
        </w:rPr>
        <w:t xml:space="preserve"> As is apparent from the statistical analysis (Table 3), they exhibit either an </w:t>
      </w:r>
      <w:r w:rsidR="00150074">
        <w:rPr>
          <w:rFonts w:ascii="Times New Roman" w:hAnsi="Times New Roman"/>
        </w:rPr>
        <w:t xml:space="preserve">unidirectional </w:t>
      </w:r>
      <w:r w:rsidR="00B56E37">
        <w:rPr>
          <w:rFonts w:ascii="Times New Roman" w:hAnsi="Times New Roman"/>
        </w:rPr>
        <w:t>random walk or complete stasis.</w:t>
      </w:r>
    </w:p>
    <w:p w14:paraId="3B1B5531" w14:textId="77777777" w:rsidR="007F3C87" w:rsidRDefault="007F3C87" w:rsidP="007F3C87">
      <w:pPr>
        <w:tabs>
          <w:tab w:val="left" w:pos="360"/>
          <w:tab w:val="decimal" w:pos="3600"/>
          <w:tab w:val="decimal" w:pos="5040"/>
          <w:tab w:val="decimal" w:pos="6480"/>
          <w:tab w:val="decimal" w:pos="7920"/>
        </w:tabs>
        <w:spacing w:line="360" w:lineRule="auto"/>
        <w:rPr>
          <w:rFonts w:ascii="Times New Roman" w:hAnsi="Times New Roman"/>
        </w:rPr>
      </w:pPr>
    </w:p>
    <w:p w14:paraId="57E102F5" w14:textId="77777777" w:rsidR="00E44CFE" w:rsidRDefault="00E44CFE"/>
    <w:sectPr w:rsidR="00E44CF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atrick" w:date="2016-06-16T15:27:00Z" w:initials="P">
    <w:p w14:paraId="3E962E6A" w14:textId="27AA81C0" w:rsidR="00892D6C" w:rsidRDefault="00892D6C">
      <w:pPr>
        <w:pStyle w:val="CommentText"/>
      </w:pPr>
      <w:r>
        <w:rPr>
          <w:rStyle w:val="CommentReference"/>
        </w:rPr>
        <w:annotationRef/>
      </w:r>
      <w:r>
        <w:t xml:space="preserve">I assume </w:t>
      </w:r>
      <w:r w:rsidRPr="004A571E">
        <w:rPr>
          <w:i/>
        </w:rPr>
        <w:t>Teratornis merriami</w:t>
      </w:r>
      <w:r>
        <w:t xml:space="preserve"> was the species studied from RLB seeing as it was the first species described in 1909?</w:t>
      </w:r>
    </w:p>
  </w:comment>
  <w:comment w:id="28" w:author="Patrick" w:date="2016-06-16T15:30:00Z" w:initials="P">
    <w:p w14:paraId="1D8E2161" w14:textId="04D4F271" w:rsidR="00892D6C" w:rsidRDefault="00892D6C">
      <w:pPr>
        <w:pStyle w:val="CommentText"/>
      </w:pPr>
      <w:r>
        <w:rPr>
          <w:rStyle w:val="CommentReference"/>
        </w:rPr>
        <w:annotationRef/>
      </w:r>
      <w:r>
        <w:t>Review of Bergmann’s rule in Teratorns or comparable extant species needed.</w:t>
      </w:r>
    </w:p>
  </w:comment>
  <w:comment w:id="39" w:author="Patrick" w:date="2016-06-16T15:33:00Z" w:initials="P">
    <w:p w14:paraId="1C4B62E0" w14:textId="131CE61F" w:rsidR="00892D6C" w:rsidRDefault="00892D6C">
      <w:pPr>
        <w:pStyle w:val="CommentText"/>
      </w:pPr>
      <w:r>
        <w:rPr>
          <w:rStyle w:val="CommentReference"/>
        </w:rPr>
        <w:annotationRef/>
      </w:r>
    </w:p>
  </w:comment>
  <w:comment w:id="45" w:author="Patrick" w:date="2016-06-16T15:51:00Z" w:initials="P">
    <w:p w14:paraId="05C79D97" w14:textId="55F561AD" w:rsidR="00892D6C" w:rsidRDefault="00892D6C">
      <w:pPr>
        <w:pStyle w:val="CommentText"/>
      </w:pPr>
      <w:r>
        <w:rPr>
          <w:rStyle w:val="CommentReference"/>
        </w:rPr>
        <w:annotationRef/>
      </w:r>
    </w:p>
  </w:comment>
  <w:comment w:id="46" w:author="Patrick" w:date="2016-06-16T15:55:00Z" w:initials="P">
    <w:p w14:paraId="6A54246F" w14:textId="3906B3FB" w:rsidR="00892D6C" w:rsidRDefault="00892D6C">
      <w:pPr>
        <w:pStyle w:val="CommentText"/>
      </w:pPr>
      <w:r>
        <w:rPr>
          <w:rStyle w:val="CommentReference"/>
        </w:rPr>
        <w:annotationRef/>
      </w:r>
    </w:p>
  </w:comment>
  <w:comment w:id="47" w:author="Patrick" w:date="2016-06-16T15:54:00Z" w:initials="P">
    <w:p w14:paraId="07AEACA8" w14:textId="53225996" w:rsidR="00892D6C" w:rsidRDefault="00892D6C">
      <w:pPr>
        <w:pStyle w:val="CommentText"/>
      </w:pPr>
      <w:r>
        <w:rPr>
          <w:rStyle w:val="CommentReference"/>
        </w:rPr>
        <w:annotationRef/>
      </w:r>
    </w:p>
  </w:comment>
  <w:comment w:id="50" w:author="Patrick" w:date="2016-06-16T14:22:00Z" w:initials="P">
    <w:p w14:paraId="6BEA8E10" w14:textId="2058FAF8" w:rsidR="00892D6C" w:rsidRDefault="00892D6C">
      <w:pPr>
        <w:pStyle w:val="CommentText"/>
      </w:pPr>
      <w:r>
        <w:rPr>
          <w:rStyle w:val="CommentReference"/>
        </w:rPr>
        <w:annotationRef/>
      </w:r>
    </w:p>
  </w:comment>
  <w:comment w:id="53" w:author="Patrick" w:date="2016-06-16T16:04:00Z" w:initials="P">
    <w:p w14:paraId="0198E350" w14:textId="61551A0D" w:rsidR="00892D6C" w:rsidRDefault="00892D6C">
      <w:pPr>
        <w:pStyle w:val="CommentText"/>
      </w:pPr>
      <w:r>
        <w:rPr>
          <w:rStyle w:val="CommentReference"/>
        </w:rPr>
        <w:annotationRef/>
      </w:r>
    </w:p>
  </w:comment>
  <w:comment w:id="54" w:author="Patrick" w:date="2016-06-16T14:29:00Z" w:initials="P">
    <w:p w14:paraId="0B19EF46" w14:textId="3101F98B" w:rsidR="00892D6C" w:rsidRDefault="00892D6C">
      <w:pPr>
        <w:pStyle w:val="CommentText"/>
      </w:pPr>
      <w:r>
        <w:rPr>
          <w:rStyle w:val="CommentReference"/>
        </w:rPr>
        <w:annotationRef/>
      </w:r>
      <w:r>
        <w:t xml:space="preserve">Again, I assume </w:t>
      </w:r>
      <w:r w:rsidRPr="004A571E">
        <w:rPr>
          <w:i/>
        </w:rPr>
        <w:t>Teratornis merriami</w:t>
      </w:r>
      <w:r>
        <w:t xml:space="preserve"> was the species measured from RLB seeing as it was the first species described in 1909.</w:t>
      </w:r>
    </w:p>
  </w:comment>
  <w:comment w:id="75" w:author="Patrick" w:date="2016-06-16T14:54:00Z" w:initials="P">
    <w:p w14:paraId="7EB66826" w14:textId="47D4AC7C" w:rsidR="00892D6C" w:rsidRDefault="00892D6C">
      <w:pPr>
        <w:pStyle w:val="CommentText"/>
      </w:pPr>
      <w:r>
        <w:rPr>
          <w:rStyle w:val="CommentReference"/>
        </w:rPr>
        <w:annotationRef/>
      </w:r>
      <w:r>
        <w:t>&lt;citation needed&gt;</w:t>
      </w:r>
    </w:p>
  </w:comment>
  <w:comment w:id="76" w:author="Patrick" w:date="2016-06-16T14:58:00Z" w:initials="P">
    <w:p w14:paraId="66887091" w14:textId="1B535693" w:rsidR="00892D6C" w:rsidRDefault="00892D6C">
      <w:pPr>
        <w:pStyle w:val="CommentText"/>
      </w:pPr>
      <w:r>
        <w:rPr>
          <w:rStyle w:val="CommentReference"/>
        </w:rPr>
        <w:annotationRef/>
      </w:r>
    </w:p>
  </w:comment>
  <w:comment w:id="77" w:author="Patrick" w:date="2016-06-16T15:01:00Z" w:initials="P">
    <w:p w14:paraId="6B3886FE" w14:textId="7F39DE60" w:rsidR="00892D6C" w:rsidRDefault="00892D6C">
      <w:pPr>
        <w:pStyle w:val="CommentText"/>
      </w:pPr>
      <w:r>
        <w:rPr>
          <w:rStyle w:val="CommentReference"/>
        </w:rPr>
        <w:annotationRef/>
      </w:r>
      <w:r>
        <w:t>I would like to mention the senstivity of the calipers. What is the sensitivity of the calipers used; 0.1, 0.01, 0.005?</w:t>
      </w:r>
    </w:p>
  </w:comment>
  <w:comment w:id="80" w:author="Patrick" w:date="2016-06-16T16:15:00Z" w:initials="P">
    <w:p w14:paraId="17F76C39" w14:textId="1ECDB6CA" w:rsidR="00892D6C" w:rsidRDefault="00892D6C">
      <w:pPr>
        <w:pStyle w:val="CommentText"/>
      </w:pPr>
      <w:r>
        <w:rPr>
          <w:rStyle w:val="CommentReference"/>
        </w:rPr>
        <w:annotationRef/>
      </w:r>
      <w:r>
        <w:t>Would measurements or comparisons to New World vultures and storks be useful here? Teratorns are closely related to them (Campbell and Tonni, 1983).</w:t>
      </w:r>
    </w:p>
  </w:comment>
  <w:comment w:id="82" w:author="Patrick" w:date="2016-06-16T15:07:00Z" w:initials="P">
    <w:p w14:paraId="10E6828E" w14:textId="762B4BD6" w:rsidR="00892D6C" w:rsidRDefault="00892D6C">
      <w:pPr>
        <w:pStyle w:val="CommentText"/>
      </w:pPr>
      <w:r>
        <w:rPr>
          <w:rStyle w:val="CommentReference"/>
        </w:rPr>
        <w:annotationRef/>
      </w:r>
    </w:p>
  </w:comment>
  <w:comment w:id="81" w:author="Patrick" w:date="2016-06-16T15:10:00Z" w:initials="P">
    <w:p w14:paraId="52E1F219" w14:textId="029B657E" w:rsidR="00892D6C" w:rsidRDefault="00892D6C">
      <w:pPr>
        <w:pStyle w:val="CommentText"/>
      </w:pPr>
      <w:r>
        <w:rPr>
          <w:rStyle w:val="CommentReference"/>
        </w:rPr>
        <w:annotationRef/>
      </w:r>
      <w:r>
        <w:t>This entire section to be modified later when data analysis is complete.</w:t>
      </w:r>
    </w:p>
  </w:comment>
  <w:comment w:id="84" w:author="Patrick" w:date="2016-06-16T15:21:00Z" w:initials="P">
    <w:p w14:paraId="3FF1F0C9" w14:textId="3FAF2350" w:rsidR="00892D6C" w:rsidRDefault="00892D6C">
      <w:pPr>
        <w:pStyle w:val="CommentText"/>
      </w:pPr>
      <w:r>
        <w:rPr>
          <w:rStyle w:val="CommentReference"/>
        </w:rPr>
        <w:annotationRef/>
      </w:r>
    </w:p>
  </w:comment>
  <w:comment w:id="86" w:author="Patrick" w:date="2016-06-21T14:34:00Z" w:initials="P">
    <w:p w14:paraId="4648AB97" w14:textId="5C974E69" w:rsidR="00892D6C" w:rsidRDefault="00892D6C">
      <w:pPr>
        <w:pStyle w:val="CommentText"/>
      </w:pPr>
      <w:r>
        <w:rPr>
          <w:rStyle w:val="CommentReference"/>
        </w:rPr>
        <w:annotationRef/>
      </w:r>
      <w:r>
        <w:t>Grammar of “despite to” seems out of place?</w:t>
      </w:r>
    </w:p>
  </w:comment>
  <w:comment w:id="85" w:author="Patrick" w:date="2016-06-16T15:24:00Z" w:initials="P">
    <w:p w14:paraId="4BE99EF3" w14:textId="49DC5415" w:rsidR="00892D6C" w:rsidRDefault="00892D6C">
      <w:pPr>
        <w:pStyle w:val="CommentText"/>
      </w:pPr>
      <w:r>
        <w:rPr>
          <w:rStyle w:val="CommentReference"/>
        </w:rPr>
        <w:annotationRef/>
      </w:r>
    </w:p>
  </w:comment>
  <w:comment w:id="83" w:author="Patrick" w:date="2016-06-16T15:20:00Z" w:initials="P">
    <w:p w14:paraId="600595F5" w14:textId="77777777" w:rsidR="00892D6C" w:rsidRPr="000A13D5" w:rsidRDefault="00892D6C" w:rsidP="00261F50">
      <w:pPr>
        <w:pStyle w:val="CommentText"/>
      </w:pPr>
      <w:r>
        <w:rPr>
          <w:rStyle w:val="CommentReference"/>
        </w:rPr>
        <w:annotationRef/>
      </w:r>
      <w:r>
        <w:t xml:space="preserve">Discussion to be determined based on </w:t>
      </w:r>
      <w:r>
        <w:rPr>
          <w:i/>
        </w:rPr>
        <w:t>Teratornis</w:t>
      </w:r>
      <w:r>
        <w:t xml:space="preserve"> data. Review of Bergmann’s rule in Teratorns needed.</w:t>
      </w:r>
    </w:p>
    <w:p w14:paraId="76B3002D" w14:textId="4C1AB70F" w:rsidR="00892D6C" w:rsidRDefault="00892D6C">
      <w:pPr>
        <w:pStyle w:val="CommentText"/>
      </w:pPr>
    </w:p>
  </w:comment>
  <w:comment w:id="104" w:author="Patrick" w:date="2016-06-16T15:45:00Z" w:initials="P">
    <w:p w14:paraId="0613527C" w14:textId="2E500D47" w:rsidR="00892D6C" w:rsidRDefault="00892D6C">
      <w:pPr>
        <w:pStyle w:val="CommentText"/>
      </w:pPr>
      <w:r>
        <w:rPr>
          <w:rStyle w:val="CommentReference"/>
        </w:rPr>
        <w:annotationRef/>
      </w:r>
    </w:p>
  </w:comment>
  <w:comment w:id="107" w:author="Patrick" w:date="2016-06-16T15:44:00Z" w:initials="P">
    <w:p w14:paraId="0CD9AADB" w14:textId="157C4EE8" w:rsidR="00892D6C" w:rsidRPr="004A571E" w:rsidRDefault="00892D6C">
      <w:pPr>
        <w:pStyle w:val="CommentText"/>
        <w:rPr>
          <w:strike/>
        </w:rPr>
      </w:pPr>
      <w:r>
        <w:rPr>
          <w:rStyle w:val="CommentReference"/>
        </w:rPr>
        <w:annotationRef/>
      </w:r>
    </w:p>
  </w:comment>
  <w:comment w:id="110" w:author="Patrick" w:date="2016-06-16T15:46:00Z" w:initials="P">
    <w:p w14:paraId="32096458" w14:textId="2D5B5D6F" w:rsidR="00892D6C" w:rsidRDefault="00892D6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C57088" w15:done="0"/>
  <w15:commentEx w15:paraId="3E962E6A" w15:done="0"/>
  <w15:commentEx w15:paraId="1D8E2161" w15:done="0"/>
  <w15:commentEx w15:paraId="1C4B62E0" w15:done="0"/>
  <w15:commentEx w15:paraId="05C79D97" w15:done="0"/>
  <w15:commentEx w15:paraId="6A54246F" w15:done="0"/>
  <w15:commentEx w15:paraId="07AEACA8" w15:done="0"/>
  <w15:commentEx w15:paraId="264EC344" w15:done="0"/>
  <w15:commentEx w15:paraId="6BEA8E10" w15:done="0"/>
  <w15:commentEx w15:paraId="0198E350" w15:done="0"/>
  <w15:commentEx w15:paraId="0B19EF46" w15:done="0"/>
  <w15:commentEx w15:paraId="6593B7E7" w15:done="0"/>
  <w15:commentEx w15:paraId="58F0947C" w15:done="0"/>
  <w15:commentEx w15:paraId="7EB66826" w15:done="0"/>
  <w15:commentEx w15:paraId="66887091" w15:done="0"/>
  <w15:commentEx w15:paraId="6B3886FE" w15:done="0"/>
  <w15:commentEx w15:paraId="17F76C39" w15:done="0"/>
  <w15:commentEx w15:paraId="1FF86A7D" w15:done="0"/>
  <w15:commentEx w15:paraId="100001BE" w15:done="0"/>
  <w15:commentEx w15:paraId="10E6828E" w15:done="0"/>
  <w15:commentEx w15:paraId="7035641F" w15:done="0"/>
  <w15:commentEx w15:paraId="2F3FFA1A" w15:done="0"/>
  <w15:commentEx w15:paraId="52E1F219" w15:done="0"/>
  <w15:commentEx w15:paraId="68AA09A0" w15:done="0"/>
  <w15:commentEx w15:paraId="38EF6E7F" w15:done="0"/>
  <w15:commentEx w15:paraId="3FF1F0C9" w15:done="0"/>
  <w15:commentEx w15:paraId="4648AB97" w15:done="0"/>
  <w15:commentEx w15:paraId="4BE99EF3" w15:done="0"/>
  <w15:commentEx w15:paraId="76B3002D" w15:done="0"/>
  <w15:commentEx w15:paraId="6D3E8B05" w15:done="0"/>
  <w15:commentEx w15:paraId="0613527C" w15:done="0"/>
  <w15:commentEx w15:paraId="0CD9AADB" w15:done="0"/>
  <w15:commentEx w15:paraId="320964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F0409"/>
    <w:lvl w:ilvl="0">
      <w:start w:val="1"/>
      <w:numFmt w:val="decimal"/>
      <w:lvlText w:val="%1."/>
      <w:lvlJc w:val="left"/>
      <w:pPr>
        <w:tabs>
          <w:tab w:val="num" w:pos="360"/>
        </w:tabs>
        <w:ind w:left="360" w:hanging="360"/>
      </w:pPr>
    </w:lvl>
  </w:abstractNum>
  <w:abstractNum w:abstractNumId="1">
    <w:nsid w:val="08490D86"/>
    <w:multiLevelType w:val="hybridMultilevel"/>
    <w:tmpl w:val="EBA24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w15:presenceInfo w15:providerId="None" w15:userId="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trackRevisions/>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87"/>
    <w:rsid w:val="00007DE0"/>
    <w:rsid w:val="00037848"/>
    <w:rsid w:val="000520A1"/>
    <w:rsid w:val="000572AA"/>
    <w:rsid w:val="00072B50"/>
    <w:rsid w:val="000761F7"/>
    <w:rsid w:val="000A13D5"/>
    <w:rsid w:val="000A4FA8"/>
    <w:rsid w:val="000B1E22"/>
    <w:rsid w:val="000B6B0D"/>
    <w:rsid w:val="000C108F"/>
    <w:rsid w:val="000C5CC7"/>
    <w:rsid w:val="000F520B"/>
    <w:rsid w:val="0010025F"/>
    <w:rsid w:val="00114169"/>
    <w:rsid w:val="00150074"/>
    <w:rsid w:val="00183F21"/>
    <w:rsid w:val="001B3065"/>
    <w:rsid w:val="001B6312"/>
    <w:rsid w:val="00205AAC"/>
    <w:rsid w:val="002421D9"/>
    <w:rsid w:val="00246BF3"/>
    <w:rsid w:val="00261F50"/>
    <w:rsid w:val="0029097E"/>
    <w:rsid w:val="00297B34"/>
    <w:rsid w:val="002A11F2"/>
    <w:rsid w:val="00306F7F"/>
    <w:rsid w:val="003331AB"/>
    <w:rsid w:val="00333A87"/>
    <w:rsid w:val="00355C35"/>
    <w:rsid w:val="00382E37"/>
    <w:rsid w:val="003A5577"/>
    <w:rsid w:val="003B4B8B"/>
    <w:rsid w:val="003C0E09"/>
    <w:rsid w:val="003E7450"/>
    <w:rsid w:val="004021F7"/>
    <w:rsid w:val="00416610"/>
    <w:rsid w:val="004260A0"/>
    <w:rsid w:val="00431DB2"/>
    <w:rsid w:val="00440B98"/>
    <w:rsid w:val="00467203"/>
    <w:rsid w:val="00467BC9"/>
    <w:rsid w:val="004A0478"/>
    <w:rsid w:val="004A571E"/>
    <w:rsid w:val="004B0982"/>
    <w:rsid w:val="004B75E4"/>
    <w:rsid w:val="00526E37"/>
    <w:rsid w:val="005369AB"/>
    <w:rsid w:val="005529F5"/>
    <w:rsid w:val="005775A9"/>
    <w:rsid w:val="00583D94"/>
    <w:rsid w:val="005A5FA9"/>
    <w:rsid w:val="005E5E42"/>
    <w:rsid w:val="006670E5"/>
    <w:rsid w:val="006832E7"/>
    <w:rsid w:val="006A3E00"/>
    <w:rsid w:val="006F3FFF"/>
    <w:rsid w:val="007030D7"/>
    <w:rsid w:val="00732CAC"/>
    <w:rsid w:val="00750F7E"/>
    <w:rsid w:val="00761315"/>
    <w:rsid w:val="007852C1"/>
    <w:rsid w:val="0079200A"/>
    <w:rsid w:val="007F3C87"/>
    <w:rsid w:val="00806494"/>
    <w:rsid w:val="00815B40"/>
    <w:rsid w:val="00842313"/>
    <w:rsid w:val="00856741"/>
    <w:rsid w:val="00882D1F"/>
    <w:rsid w:val="00892D6C"/>
    <w:rsid w:val="0089695E"/>
    <w:rsid w:val="008E684A"/>
    <w:rsid w:val="0090512B"/>
    <w:rsid w:val="00915750"/>
    <w:rsid w:val="009420CB"/>
    <w:rsid w:val="00945262"/>
    <w:rsid w:val="00963357"/>
    <w:rsid w:val="00963DE5"/>
    <w:rsid w:val="00982780"/>
    <w:rsid w:val="00995BED"/>
    <w:rsid w:val="009A2736"/>
    <w:rsid w:val="009C1031"/>
    <w:rsid w:val="009D2FA9"/>
    <w:rsid w:val="009F2B65"/>
    <w:rsid w:val="00A14FF7"/>
    <w:rsid w:val="00A22077"/>
    <w:rsid w:val="00A3406E"/>
    <w:rsid w:val="00A43099"/>
    <w:rsid w:val="00A546B0"/>
    <w:rsid w:val="00A569A3"/>
    <w:rsid w:val="00A64C4F"/>
    <w:rsid w:val="00A91860"/>
    <w:rsid w:val="00A930C0"/>
    <w:rsid w:val="00AD1F4F"/>
    <w:rsid w:val="00B10A5D"/>
    <w:rsid w:val="00B4117F"/>
    <w:rsid w:val="00B42E78"/>
    <w:rsid w:val="00B521D4"/>
    <w:rsid w:val="00B53A20"/>
    <w:rsid w:val="00B56E37"/>
    <w:rsid w:val="00B63ED1"/>
    <w:rsid w:val="00B6712F"/>
    <w:rsid w:val="00BA7945"/>
    <w:rsid w:val="00BC2412"/>
    <w:rsid w:val="00C10DC8"/>
    <w:rsid w:val="00C31F19"/>
    <w:rsid w:val="00C61D40"/>
    <w:rsid w:val="00C96CFD"/>
    <w:rsid w:val="00CA3472"/>
    <w:rsid w:val="00CF3D85"/>
    <w:rsid w:val="00D45804"/>
    <w:rsid w:val="00D76F8D"/>
    <w:rsid w:val="00DC6069"/>
    <w:rsid w:val="00DD2C2E"/>
    <w:rsid w:val="00E01022"/>
    <w:rsid w:val="00E21294"/>
    <w:rsid w:val="00E44CFE"/>
    <w:rsid w:val="00E80FA1"/>
    <w:rsid w:val="00E85DB9"/>
    <w:rsid w:val="00E87F3D"/>
    <w:rsid w:val="00ED67C6"/>
    <w:rsid w:val="00ED7C49"/>
    <w:rsid w:val="00EE601D"/>
    <w:rsid w:val="00F26876"/>
    <w:rsid w:val="00F57907"/>
    <w:rsid w:val="00F81A0C"/>
    <w:rsid w:val="00F90EA5"/>
    <w:rsid w:val="00FC3CDF"/>
    <w:rsid w:val="00FC4E17"/>
    <w:rsid w:val="00FF7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D7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87"/>
    <w:rPr>
      <w:rFonts w:ascii="Times" w:eastAsia="Times" w:hAnsi="Times" w:cs="Times New Roman"/>
      <w:noProof/>
      <w:szCs w:val="20"/>
    </w:rPr>
  </w:style>
  <w:style w:type="paragraph" w:styleId="Heading1">
    <w:name w:val="heading 1"/>
    <w:basedOn w:val="Normal"/>
    <w:next w:val="Normal"/>
    <w:link w:val="Heading1Char"/>
    <w:qFormat/>
    <w:rsid w:val="007F3C87"/>
    <w:pPr>
      <w:keepNext/>
      <w:tabs>
        <w:tab w:val="left" w:pos="360"/>
      </w:tabs>
      <w:spacing w:line="480" w:lineRule="auto"/>
      <w:jc w:val="center"/>
      <w:outlineLvl w:val="0"/>
    </w:pPr>
    <w:rPr>
      <w:rFonts w:ascii="Times New Roman" w:hAnsi="Times New Roman"/>
      <w:b/>
    </w:rPr>
  </w:style>
  <w:style w:type="paragraph" w:styleId="Heading2">
    <w:name w:val="heading 2"/>
    <w:basedOn w:val="Normal"/>
    <w:next w:val="Normal"/>
    <w:link w:val="Heading2Char"/>
    <w:qFormat/>
    <w:rsid w:val="007F3C87"/>
    <w:pPr>
      <w:keepNext/>
      <w:tabs>
        <w:tab w:val="left" w:pos="360"/>
        <w:tab w:val="decimal" w:pos="3600"/>
        <w:tab w:val="decimal" w:pos="5040"/>
        <w:tab w:val="decimal" w:pos="6480"/>
        <w:tab w:val="decimal" w:pos="8640"/>
      </w:tabs>
      <w:spacing w:line="480" w:lineRule="auto"/>
      <w:outlineLvl w:val="1"/>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C87"/>
    <w:rPr>
      <w:rFonts w:ascii="Times New Roman" w:eastAsia="Times" w:hAnsi="Times New Roman" w:cs="Times New Roman"/>
      <w:b/>
      <w:noProof/>
      <w:szCs w:val="20"/>
    </w:rPr>
  </w:style>
  <w:style w:type="character" w:customStyle="1" w:styleId="Heading2Char">
    <w:name w:val="Heading 2 Char"/>
    <w:basedOn w:val="DefaultParagraphFont"/>
    <w:link w:val="Heading2"/>
    <w:rsid w:val="007F3C87"/>
    <w:rPr>
      <w:rFonts w:ascii="Times New Roman" w:eastAsia="Times" w:hAnsi="Times New Roman" w:cs="Times New Roman"/>
      <w:b/>
      <w:noProof/>
      <w:szCs w:val="20"/>
      <w:u w:val="single"/>
    </w:rPr>
  </w:style>
  <w:style w:type="paragraph" w:styleId="BodyText">
    <w:name w:val="Body Text"/>
    <w:basedOn w:val="Normal"/>
    <w:link w:val="BodyTextChar"/>
    <w:rsid w:val="007F3C87"/>
    <w:pPr>
      <w:tabs>
        <w:tab w:val="left" w:pos="360"/>
      </w:tabs>
      <w:spacing w:line="480" w:lineRule="auto"/>
      <w:jc w:val="center"/>
    </w:pPr>
    <w:rPr>
      <w:rFonts w:ascii="Times New Roman" w:hAnsi="Times New Roman"/>
      <w:b/>
    </w:rPr>
  </w:style>
  <w:style w:type="character" w:customStyle="1" w:styleId="BodyTextChar">
    <w:name w:val="Body Text Char"/>
    <w:basedOn w:val="DefaultParagraphFont"/>
    <w:link w:val="BodyText"/>
    <w:rsid w:val="007F3C87"/>
    <w:rPr>
      <w:rFonts w:ascii="Times New Roman" w:eastAsia="Times" w:hAnsi="Times New Roman" w:cs="Times New Roman"/>
      <w:b/>
      <w:noProof/>
      <w:szCs w:val="20"/>
    </w:rPr>
  </w:style>
  <w:style w:type="paragraph" w:styleId="BodyTextIndent">
    <w:name w:val="Body Text Indent"/>
    <w:basedOn w:val="Normal"/>
    <w:link w:val="BodyTextIndentChar"/>
    <w:rsid w:val="007F3C87"/>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customStyle="1" w:styleId="BodyTextIndentChar">
    <w:name w:val="Body Text Indent Char"/>
    <w:basedOn w:val="DefaultParagraphFont"/>
    <w:link w:val="BodyTextIndent"/>
    <w:rsid w:val="007F3C87"/>
    <w:rPr>
      <w:rFonts w:ascii="Times New Roman" w:eastAsia="Times New Roman" w:hAnsi="Times New Roman" w:cs="Times New Roman"/>
      <w:noProof/>
      <w:sz w:val="20"/>
      <w:szCs w:val="20"/>
    </w:rPr>
  </w:style>
  <w:style w:type="paragraph" w:styleId="BodyTextIndent2">
    <w:name w:val="Body Text Indent 2"/>
    <w:basedOn w:val="Normal"/>
    <w:link w:val="BodyTextIndent2Char"/>
    <w:rsid w:val="007F3C87"/>
    <w:pPr>
      <w:spacing w:line="480" w:lineRule="auto"/>
      <w:ind w:left="540" w:hanging="540"/>
    </w:pPr>
    <w:rPr>
      <w:rFonts w:ascii="Times New Roman" w:hAnsi="Times New Roman"/>
      <w:sz w:val="20"/>
    </w:rPr>
  </w:style>
  <w:style w:type="character" w:customStyle="1" w:styleId="BodyTextIndent2Char">
    <w:name w:val="Body Text Indent 2 Char"/>
    <w:basedOn w:val="DefaultParagraphFont"/>
    <w:link w:val="BodyTextIndent2"/>
    <w:rsid w:val="007F3C87"/>
    <w:rPr>
      <w:rFonts w:ascii="Times New Roman" w:eastAsia="Times" w:hAnsi="Times New Roman" w:cs="Times New Roman"/>
      <w:noProof/>
      <w:sz w:val="20"/>
      <w:szCs w:val="20"/>
    </w:rPr>
  </w:style>
  <w:style w:type="paragraph" w:styleId="BalloonText">
    <w:name w:val="Balloon Text"/>
    <w:basedOn w:val="Normal"/>
    <w:link w:val="BalloonTextChar"/>
    <w:uiPriority w:val="99"/>
    <w:semiHidden/>
    <w:unhideWhenUsed/>
    <w:rsid w:val="00072B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2B50"/>
    <w:rPr>
      <w:rFonts w:ascii="Lucida Grande" w:eastAsia="Times" w:hAnsi="Lucida Grande" w:cs="Lucida Grande"/>
      <w:noProof/>
      <w:sz w:val="18"/>
      <w:szCs w:val="18"/>
    </w:rPr>
  </w:style>
  <w:style w:type="character" w:styleId="CommentReference">
    <w:name w:val="annotation reference"/>
    <w:basedOn w:val="DefaultParagraphFont"/>
    <w:uiPriority w:val="99"/>
    <w:semiHidden/>
    <w:unhideWhenUsed/>
    <w:rsid w:val="00E01022"/>
    <w:rPr>
      <w:sz w:val="16"/>
      <w:szCs w:val="16"/>
    </w:rPr>
  </w:style>
  <w:style w:type="paragraph" w:styleId="CommentText">
    <w:name w:val="annotation text"/>
    <w:basedOn w:val="Normal"/>
    <w:link w:val="CommentTextChar"/>
    <w:uiPriority w:val="99"/>
    <w:semiHidden/>
    <w:unhideWhenUsed/>
    <w:rsid w:val="00E01022"/>
    <w:rPr>
      <w:sz w:val="20"/>
    </w:rPr>
  </w:style>
  <w:style w:type="character" w:customStyle="1" w:styleId="CommentTextChar">
    <w:name w:val="Comment Text Char"/>
    <w:basedOn w:val="DefaultParagraphFont"/>
    <w:link w:val="CommentText"/>
    <w:uiPriority w:val="99"/>
    <w:semiHidden/>
    <w:rsid w:val="00E01022"/>
    <w:rPr>
      <w:rFonts w:ascii="Times" w:eastAsia="Times" w:hAnsi="Times" w:cs="Times New Roman"/>
      <w:noProof/>
      <w:sz w:val="20"/>
      <w:szCs w:val="20"/>
    </w:rPr>
  </w:style>
  <w:style w:type="paragraph" w:styleId="CommentSubject">
    <w:name w:val="annotation subject"/>
    <w:basedOn w:val="CommentText"/>
    <w:next w:val="CommentText"/>
    <w:link w:val="CommentSubjectChar"/>
    <w:uiPriority w:val="99"/>
    <w:semiHidden/>
    <w:unhideWhenUsed/>
    <w:rsid w:val="00E01022"/>
    <w:rPr>
      <w:b/>
      <w:bCs/>
    </w:rPr>
  </w:style>
  <w:style w:type="character" w:customStyle="1" w:styleId="CommentSubjectChar">
    <w:name w:val="Comment Subject Char"/>
    <w:basedOn w:val="CommentTextChar"/>
    <w:link w:val="CommentSubject"/>
    <w:uiPriority w:val="99"/>
    <w:semiHidden/>
    <w:rsid w:val="00E01022"/>
    <w:rPr>
      <w:rFonts w:ascii="Times" w:eastAsia="Times" w:hAnsi="Times" w:cs="Times New Roman"/>
      <w:b/>
      <w:bCs/>
      <w:noProof/>
      <w:sz w:val="20"/>
      <w:szCs w:val="20"/>
    </w:rPr>
  </w:style>
  <w:style w:type="paragraph" w:styleId="Revision">
    <w:name w:val="Revision"/>
    <w:hidden/>
    <w:uiPriority w:val="99"/>
    <w:semiHidden/>
    <w:rsid w:val="004021F7"/>
    <w:rPr>
      <w:rFonts w:ascii="Times" w:eastAsia="Times" w:hAnsi="Times" w:cs="Times New Roman"/>
      <w:noProof/>
      <w:szCs w:val="20"/>
    </w:rPr>
  </w:style>
  <w:style w:type="character" w:styleId="Hyperlink">
    <w:name w:val="Hyperlink"/>
    <w:basedOn w:val="DefaultParagraphFont"/>
    <w:uiPriority w:val="99"/>
    <w:semiHidden/>
    <w:unhideWhenUsed/>
    <w:rsid w:val="00583D9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87"/>
    <w:rPr>
      <w:rFonts w:ascii="Times" w:eastAsia="Times" w:hAnsi="Times" w:cs="Times New Roman"/>
      <w:noProof/>
      <w:szCs w:val="20"/>
    </w:rPr>
  </w:style>
  <w:style w:type="paragraph" w:styleId="Heading1">
    <w:name w:val="heading 1"/>
    <w:basedOn w:val="Normal"/>
    <w:next w:val="Normal"/>
    <w:link w:val="Heading1Char"/>
    <w:qFormat/>
    <w:rsid w:val="007F3C87"/>
    <w:pPr>
      <w:keepNext/>
      <w:tabs>
        <w:tab w:val="left" w:pos="360"/>
      </w:tabs>
      <w:spacing w:line="480" w:lineRule="auto"/>
      <w:jc w:val="center"/>
      <w:outlineLvl w:val="0"/>
    </w:pPr>
    <w:rPr>
      <w:rFonts w:ascii="Times New Roman" w:hAnsi="Times New Roman"/>
      <w:b/>
    </w:rPr>
  </w:style>
  <w:style w:type="paragraph" w:styleId="Heading2">
    <w:name w:val="heading 2"/>
    <w:basedOn w:val="Normal"/>
    <w:next w:val="Normal"/>
    <w:link w:val="Heading2Char"/>
    <w:qFormat/>
    <w:rsid w:val="007F3C87"/>
    <w:pPr>
      <w:keepNext/>
      <w:tabs>
        <w:tab w:val="left" w:pos="360"/>
        <w:tab w:val="decimal" w:pos="3600"/>
        <w:tab w:val="decimal" w:pos="5040"/>
        <w:tab w:val="decimal" w:pos="6480"/>
        <w:tab w:val="decimal" w:pos="8640"/>
      </w:tabs>
      <w:spacing w:line="480" w:lineRule="auto"/>
      <w:outlineLvl w:val="1"/>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C87"/>
    <w:rPr>
      <w:rFonts w:ascii="Times New Roman" w:eastAsia="Times" w:hAnsi="Times New Roman" w:cs="Times New Roman"/>
      <w:b/>
      <w:noProof/>
      <w:szCs w:val="20"/>
    </w:rPr>
  </w:style>
  <w:style w:type="character" w:customStyle="1" w:styleId="Heading2Char">
    <w:name w:val="Heading 2 Char"/>
    <w:basedOn w:val="DefaultParagraphFont"/>
    <w:link w:val="Heading2"/>
    <w:rsid w:val="007F3C87"/>
    <w:rPr>
      <w:rFonts w:ascii="Times New Roman" w:eastAsia="Times" w:hAnsi="Times New Roman" w:cs="Times New Roman"/>
      <w:b/>
      <w:noProof/>
      <w:szCs w:val="20"/>
      <w:u w:val="single"/>
    </w:rPr>
  </w:style>
  <w:style w:type="paragraph" w:styleId="BodyText">
    <w:name w:val="Body Text"/>
    <w:basedOn w:val="Normal"/>
    <w:link w:val="BodyTextChar"/>
    <w:rsid w:val="007F3C87"/>
    <w:pPr>
      <w:tabs>
        <w:tab w:val="left" w:pos="360"/>
      </w:tabs>
      <w:spacing w:line="480" w:lineRule="auto"/>
      <w:jc w:val="center"/>
    </w:pPr>
    <w:rPr>
      <w:rFonts w:ascii="Times New Roman" w:hAnsi="Times New Roman"/>
      <w:b/>
    </w:rPr>
  </w:style>
  <w:style w:type="character" w:customStyle="1" w:styleId="BodyTextChar">
    <w:name w:val="Body Text Char"/>
    <w:basedOn w:val="DefaultParagraphFont"/>
    <w:link w:val="BodyText"/>
    <w:rsid w:val="007F3C87"/>
    <w:rPr>
      <w:rFonts w:ascii="Times New Roman" w:eastAsia="Times" w:hAnsi="Times New Roman" w:cs="Times New Roman"/>
      <w:b/>
      <w:noProof/>
      <w:szCs w:val="20"/>
    </w:rPr>
  </w:style>
  <w:style w:type="paragraph" w:styleId="BodyTextIndent">
    <w:name w:val="Body Text Indent"/>
    <w:basedOn w:val="Normal"/>
    <w:link w:val="BodyTextIndentChar"/>
    <w:rsid w:val="007F3C87"/>
    <w:pPr>
      <w:widowControl w:val="0"/>
      <w:tabs>
        <w:tab w:val="left" w:pos="220"/>
        <w:tab w:val="left" w:pos="720"/>
      </w:tabs>
      <w:autoSpaceDE w:val="0"/>
      <w:autoSpaceDN w:val="0"/>
      <w:adjustRightInd w:val="0"/>
      <w:spacing w:after="20" w:line="480" w:lineRule="auto"/>
      <w:ind w:left="360" w:hanging="360"/>
    </w:pPr>
    <w:rPr>
      <w:rFonts w:ascii="Times New Roman" w:eastAsia="Times New Roman" w:hAnsi="Times New Roman"/>
      <w:sz w:val="20"/>
    </w:rPr>
  </w:style>
  <w:style w:type="character" w:customStyle="1" w:styleId="BodyTextIndentChar">
    <w:name w:val="Body Text Indent Char"/>
    <w:basedOn w:val="DefaultParagraphFont"/>
    <w:link w:val="BodyTextIndent"/>
    <w:rsid w:val="007F3C87"/>
    <w:rPr>
      <w:rFonts w:ascii="Times New Roman" w:eastAsia="Times New Roman" w:hAnsi="Times New Roman" w:cs="Times New Roman"/>
      <w:noProof/>
      <w:sz w:val="20"/>
      <w:szCs w:val="20"/>
    </w:rPr>
  </w:style>
  <w:style w:type="paragraph" w:styleId="BodyTextIndent2">
    <w:name w:val="Body Text Indent 2"/>
    <w:basedOn w:val="Normal"/>
    <w:link w:val="BodyTextIndent2Char"/>
    <w:rsid w:val="007F3C87"/>
    <w:pPr>
      <w:spacing w:line="480" w:lineRule="auto"/>
      <w:ind w:left="540" w:hanging="540"/>
    </w:pPr>
    <w:rPr>
      <w:rFonts w:ascii="Times New Roman" w:hAnsi="Times New Roman"/>
      <w:sz w:val="20"/>
    </w:rPr>
  </w:style>
  <w:style w:type="character" w:customStyle="1" w:styleId="BodyTextIndent2Char">
    <w:name w:val="Body Text Indent 2 Char"/>
    <w:basedOn w:val="DefaultParagraphFont"/>
    <w:link w:val="BodyTextIndent2"/>
    <w:rsid w:val="007F3C87"/>
    <w:rPr>
      <w:rFonts w:ascii="Times New Roman" w:eastAsia="Times" w:hAnsi="Times New Roman" w:cs="Times New Roman"/>
      <w:noProof/>
      <w:sz w:val="20"/>
      <w:szCs w:val="20"/>
    </w:rPr>
  </w:style>
  <w:style w:type="paragraph" w:styleId="BalloonText">
    <w:name w:val="Balloon Text"/>
    <w:basedOn w:val="Normal"/>
    <w:link w:val="BalloonTextChar"/>
    <w:uiPriority w:val="99"/>
    <w:semiHidden/>
    <w:unhideWhenUsed/>
    <w:rsid w:val="00072B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2B50"/>
    <w:rPr>
      <w:rFonts w:ascii="Lucida Grande" w:eastAsia="Times" w:hAnsi="Lucida Grande" w:cs="Lucida Grande"/>
      <w:noProof/>
      <w:sz w:val="18"/>
      <w:szCs w:val="18"/>
    </w:rPr>
  </w:style>
  <w:style w:type="character" w:styleId="CommentReference">
    <w:name w:val="annotation reference"/>
    <w:basedOn w:val="DefaultParagraphFont"/>
    <w:uiPriority w:val="99"/>
    <w:semiHidden/>
    <w:unhideWhenUsed/>
    <w:rsid w:val="00E01022"/>
    <w:rPr>
      <w:sz w:val="16"/>
      <w:szCs w:val="16"/>
    </w:rPr>
  </w:style>
  <w:style w:type="paragraph" w:styleId="CommentText">
    <w:name w:val="annotation text"/>
    <w:basedOn w:val="Normal"/>
    <w:link w:val="CommentTextChar"/>
    <w:uiPriority w:val="99"/>
    <w:semiHidden/>
    <w:unhideWhenUsed/>
    <w:rsid w:val="00E01022"/>
    <w:rPr>
      <w:sz w:val="20"/>
    </w:rPr>
  </w:style>
  <w:style w:type="character" w:customStyle="1" w:styleId="CommentTextChar">
    <w:name w:val="Comment Text Char"/>
    <w:basedOn w:val="DefaultParagraphFont"/>
    <w:link w:val="CommentText"/>
    <w:uiPriority w:val="99"/>
    <w:semiHidden/>
    <w:rsid w:val="00E01022"/>
    <w:rPr>
      <w:rFonts w:ascii="Times" w:eastAsia="Times" w:hAnsi="Times" w:cs="Times New Roman"/>
      <w:noProof/>
      <w:sz w:val="20"/>
      <w:szCs w:val="20"/>
    </w:rPr>
  </w:style>
  <w:style w:type="paragraph" w:styleId="CommentSubject">
    <w:name w:val="annotation subject"/>
    <w:basedOn w:val="CommentText"/>
    <w:next w:val="CommentText"/>
    <w:link w:val="CommentSubjectChar"/>
    <w:uiPriority w:val="99"/>
    <w:semiHidden/>
    <w:unhideWhenUsed/>
    <w:rsid w:val="00E01022"/>
    <w:rPr>
      <w:b/>
      <w:bCs/>
    </w:rPr>
  </w:style>
  <w:style w:type="character" w:customStyle="1" w:styleId="CommentSubjectChar">
    <w:name w:val="Comment Subject Char"/>
    <w:basedOn w:val="CommentTextChar"/>
    <w:link w:val="CommentSubject"/>
    <w:uiPriority w:val="99"/>
    <w:semiHidden/>
    <w:rsid w:val="00E01022"/>
    <w:rPr>
      <w:rFonts w:ascii="Times" w:eastAsia="Times" w:hAnsi="Times" w:cs="Times New Roman"/>
      <w:b/>
      <w:bCs/>
      <w:noProof/>
      <w:sz w:val="20"/>
      <w:szCs w:val="20"/>
    </w:rPr>
  </w:style>
  <w:style w:type="paragraph" w:styleId="Revision">
    <w:name w:val="Revision"/>
    <w:hidden/>
    <w:uiPriority w:val="99"/>
    <w:semiHidden/>
    <w:rsid w:val="004021F7"/>
    <w:rPr>
      <w:rFonts w:ascii="Times" w:eastAsia="Times" w:hAnsi="Times" w:cs="Times New Roman"/>
      <w:noProof/>
      <w:szCs w:val="20"/>
    </w:rPr>
  </w:style>
  <w:style w:type="character" w:styleId="Hyperlink">
    <w:name w:val="Hyperlink"/>
    <w:basedOn w:val="DefaultParagraphFont"/>
    <w:uiPriority w:val="99"/>
    <w:semiHidden/>
    <w:unhideWhenUsed/>
    <w:rsid w:val="00583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sora.unm.edu/sites/default/files/journals/auk/v100n02/p0390-p0403.pdf" TargetMode="External"/><Relationship Id="rId9" Type="http://schemas.openxmlformats.org/officeDocument/2006/relationships/hyperlink" Target="javascript:%20void%200"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8EED7-9AB8-B84C-8C6D-40BD803F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21</Pages>
  <Words>5110</Words>
  <Characters>29132</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Prothero</dc:creator>
  <cp:keywords/>
  <dc:description/>
  <cp:lastModifiedBy>Donald Prothero</cp:lastModifiedBy>
  <cp:revision>96</cp:revision>
  <dcterms:created xsi:type="dcterms:W3CDTF">2015-03-12T02:50:00Z</dcterms:created>
  <dcterms:modified xsi:type="dcterms:W3CDTF">2016-06-30T04:53:00Z</dcterms:modified>
</cp:coreProperties>
</file>